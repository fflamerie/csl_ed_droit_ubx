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sz w:val="24"/>
          <w:lang w:eastAsia="en-US"/>
        </w:rPr>
        <w:id w:val="-1400822907"/>
        <w:docPartObj>
          <w:docPartGallery w:val="Cover Pages"/>
          <w:docPartUnique/>
        </w:docPartObj>
      </w:sdtPr>
      <w:sdtContent>
        <w:p w14:paraId="1771B9C0" w14:textId="6AA0D6B3" w:rsidR="00D15F03" w:rsidRDefault="00D15F03">
          <w:pPr>
            <w:pStyle w:val="Sansinterligne"/>
          </w:pPr>
          <w:r>
            <w:rPr>
              <w:noProof/>
            </w:rPr>
            <mc:AlternateContent>
              <mc:Choice Requires="wpg">
                <w:drawing>
                  <wp:anchor distT="0" distB="0" distL="114300" distR="114300" simplePos="0" relativeHeight="251659264" behindDoc="1" locked="0" layoutInCell="1" allowOverlap="1" wp14:anchorId="00EFB6EC" wp14:editId="074929BE">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e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e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9132509" w14:textId="413A04C9" w:rsidR="00F176D1" w:rsidRDefault="00F176D1">
                                  <w:pPr>
                                    <w:pStyle w:val="Sansinterligne"/>
                                    <w:jc w:val="right"/>
                                    <w:rPr>
                                      <w:color w:val="FFFFFF" w:themeColor="background1"/>
                                      <w:sz w:val="28"/>
                                      <w:szCs w:val="28"/>
                                    </w:rPr>
                                  </w:pP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e 5"/>
                            <wpg:cNvGrpSpPr/>
                            <wpg:grpSpPr>
                              <a:xfrm>
                                <a:off x="76200" y="4210050"/>
                                <a:ext cx="2057400" cy="4910328"/>
                                <a:chOff x="80645" y="4211812"/>
                                <a:chExt cx="1306273" cy="3121026"/>
                              </a:xfrm>
                            </wpg:grpSpPr>
                            <wpg:grpSp>
                              <wpg:cNvPr id="6" name="Groupe 6"/>
                              <wpg:cNvGrpSpPr>
                                <a:grpSpLocks noChangeAspect="1"/>
                              </wpg:cNvGrpSpPr>
                              <wpg:grpSpPr>
                                <a:xfrm>
                                  <a:off x="141062" y="4211812"/>
                                  <a:ext cx="1047750" cy="3121026"/>
                                  <a:chOff x="141062" y="4211812"/>
                                  <a:chExt cx="1047750" cy="3121026"/>
                                </a:xfrm>
                              </wpg:grpSpPr>
                              <wps:wsp>
                                <wps:cNvPr id="20" name="Forme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e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e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e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e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e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e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e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e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e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e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e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e 7"/>
                              <wpg:cNvGrpSpPr>
                                <a:grpSpLocks noChangeAspect="1"/>
                              </wpg:cNvGrpSpPr>
                              <wpg:grpSpPr>
                                <a:xfrm>
                                  <a:off x="80645" y="4826972"/>
                                  <a:ext cx="1306273" cy="2505863"/>
                                  <a:chOff x="80645" y="4649964"/>
                                  <a:chExt cx="874712" cy="1677988"/>
                                </a:xfrm>
                              </wpg:grpSpPr>
                              <wps:wsp>
                                <wps:cNvPr id="8" name="Forme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e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e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e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e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e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e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e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e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e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e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00EFB6EC" id="Groupe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">
                    <v:rect id="Rectangle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bvmMUA&#10;AADaAAAADwAAAGRycy9kb3ducmV2LnhtbESPQWvCQBSE7wX/w/KE3upGC1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u+YxQAAANoAAAAPAAAAAAAAAAAAAAAAAJgCAABkcnMv&#10;ZG93bnJldi54bWxQSwUGAAAAAAQABAD1AAAAigM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4"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STOMQA&#10;AADaAAAADwAAAGRycy9kb3ducmV2LnhtbESP3WrCQBSE74W+w3IE7+omKqVEV/EHwQvtj/oAx+wx&#10;ic2eDdnVRJ++Wyh4OczMN8xk1ppS3Kh2hWUFcT8CQZxaXXCm4HhYv76DcB5ZY2mZFNzJwWz60plg&#10;om3D33Tb+0wECLsEFeTeV4mULs3JoOvbijh4Z1sb9EHWmdQ1NgFuSjmIojdpsOCwkGNFy5zSn/3V&#10;KDDxNl4s2sfHZ3P5Gp6qq2+i1U6pXredj0F4av0z/N/eaAUj+LsSboC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0kzjEAAAA2gAAAA8AAAAAAAAAAAAAAAAAmAIAAGRycy9k&#10;b3ducmV2LnhtbFBLBQYAAAAABAAEAPUAAACJAwAAAAA=&#10;" adj="18883" fillcolor="#5b9bd5 [3204]" stroked="f" strokeweight="1pt">
                      <v:textbox inset=",0,14.4pt,0">
                        <w:txbxContent>
                          <w:p w14:paraId="09132509" w14:textId="413A04C9" w:rsidR="00F176D1" w:rsidRDefault="00F176D1">
                            <w:pPr>
                              <w:pStyle w:val="Sansinterligne"/>
                              <w:jc w:val="right"/>
                              <w:rPr>
                                <w:color w:val="FFFFFF" w:themeColor="background1"/>
                                <w:sz w:val="28"/>
                                <w:szCs w:val="28"/>
                              </w:rPr>
                            </w:pPr>
                          </w:p>
                        </w:txbxContent>
                      </v:textbox>
                    </v:shape>
                    <v:group id="Groupe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oupe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Forme libre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e libre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e libre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44546a [3215]" strokecolor="#44546a [3215]" strokeweight="0">
                          <v:path arrowok="t" o:connecttype="custom" o:connectlocs="0,0;52388,109538;38100,109538;19050,55563;0,0" o:connectangles="0,0,0,0,0"/>
                        </v:shape>
                        <v:shape id="Forme libre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44546a [3215]" strokecolor="#44546a [3215]" strokeweight="0">
                          <v:path arrowok="t" o:connecttype="custom" o:connectlocs="0,0;14288,58738;14288,63500;23813,147638;7938,77788;0,0" o:connectangles="0,0,0,0,0,0"/>
                        </v:shape>
                        <v:shape id="Forme libre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e libre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44546a [3215]" strokecolor="#44546a [3215]" strokeweight="0">
                          <v:path arrowok="t" o:connecttype="custom" o:connectlocs="0,0;49213,103188;36513,103188;0,0" o:connectangles="0,0,0,0"/>
                        </v:shape>
                        <v:shape id="Forme libre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44546a [3215]" strokecolor="#44546a [3215]" strokeweight="0">
                          <v:path arrowok="t" o:connecttype="custom" o:connectlocs="0,0;9525,26988;11113,66675;9525,61913;0,36513;0,0" o:connectangles="0,0,0,0,0,0"/>
                        </v:shape>
                        <v:shape id="Forme libre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e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Forme libre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e libre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e libre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44546a [3215]" strokecolor="#44546a [3215]" strokeweight="0">
                          <v:fill opacity="13107f"/>
                          <v:stroke opacity="13107f"/>
                          <v:path arrowok="t" o:connecttype="custom" o:connectlocs="0,0;25400,114300;31750,192088;28575,177800;0,49213;0,0" o:connectangles="0,0,0,0,0,0"/>
                        </v:shape>
                        <v:shape id="Forme libre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44546a [3215]" strokecolor="#44546a [3215]" strokeweight="0">
                          <v:fill opacity="13107f"/>
                          <v:stroke opacity="13107f"/>
                          <v:path arrowok="t" o:connecttype="custom" o:connectlocs="0,0;52388,112713;38100,112713;17463,57150;0,0" o:connectangles="0,0,0,0,0"/>
                        </v:shape>
                        <v:shape id="Forme libre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44546a [3215]" strokecolor="#44546a [3215]" strokeweight="0">
                          <v:fill opacity="13107f"/>
                          <v:stroke opacity="13107f"/>
                          <v:path arrowok="t" o:connecttype="custom" o:connectlocs="0,0;12700,58738;12700,65088;23813,150813;6350,77788;0,0" o:connectangles="0,0,0,0,0,0"/>
                        </v:shape>
                        <v:shape id="Forme libre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e libre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44546a [3215]" strokecolor="#44546a [3215]" strokeweight="0">
                          <v:fill opacity="13107f"/>
                          <v:stroke opacity="13107f"/>
                          <v:path arrowok="t" o:connecttype="custom" o:connectlocs="0,0;49213,104775;38100,104775;0,0" o:connectangles="0,0,0,0"/>
                        </v:shape>
                        <v:shape id="Forme libre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44546a [3215]" strokecolor="#44546a [3215]" strokeweight="0">
                          <v:fill opacity="13107f"/>
                          <v:stroke opacity="13107f"/>
                          <v:path arrowok="t" o:connecttype="custom" o:connectlocs="0,0;11113,26988;11113,68263;9525,63500;0,39688;0,0" o:connectangles="0,0,0,0,0,0"/>
                        </v:shape>
                        <v:shape id="Forme libre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14:paraId="6EAB3221" w14:textId="37599401" w:rsidR="00D15F03" w:rsidRDefault="005D3704">
          <w:pPr>
            <w:jc w:val="left"/>
          </w:pPr>
          <w:r>
            <w:rPr>
              <w:noProof/>
              <w:lang w:eastAsia="fr-FR"/>
            </w:rPr>
            <mc:AlternateContent>
              <mc:Choice Requires="wps">
                <w:drawing>
                  <wp:anchor distT="0" distB="0" distL="114300" distR="114300" simplePos="0" relativeHeight="251660288" behindDoc="0" locked="0" layoutInCell="1" allowOverlap="1" wp14:anchorId="29F5B501" wp14:editId="5336D6E4">
                    <wp:simplePos x="0" y="0"/>
                    <wp:positionH relativeFrom="page">
                      <wp:posOffset>3171825</wp:posOffset>
                    </wp:positionH>
                    <wp:positionV relativeFrom="page">
                      <wp:posOffset>1905000</wp:posOffset>
                    </wp:positionV>
                    <wp:extent cx="3891280" cy="2771775"/>
                    <wp:effectExtent l="0" t="0" r="13970" b="9525"/>
                    <wp:wrapNone/>
                    <wp:docPr id="1" name="Zone de texte 1"/>
                    <wp:cNvGraphicFramePr/>
                    <a:graphic xmlns:a="http://schemas.openxmlformats.org/drawingml/2006/main">
                      <a:graphicData uri="http://schemas.microsoft.com/office/word/2010/wordprocessingShape">
                        <wps:wsp>
                          <wps:cNvSpPr txBox="1"/>
                          <wps:spPr>
                            <a:xfrm>
                              <a:off x="0" y="0"/>
                              <a:ext cx="3891280" cy="27717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F6F738B" w14:textId="5A55A5C7" w:rsidR="00F176D1" w:rsidRPr="00AB685D" w:rsidRDefault="00F176D1">
                                <w:pPr>
                                  <w:pStyle w:val="Sansinterligne"/>
                                  <w:rPr>
                                    <w:rFonts w:asciiTheme="majorHAnsi" w:eastAsiaTheme="majorEastAsia" w:hAnsiTheme="majorHAnsi" w:cstheme="majorBidi"/>
                                    <w:color w:val="262626" w:themeColor="text1" w:themeTint="D9"/>
                                    <w:sz w:val="56"/>
                                  </w:rPr>
                                </w:pPr>
                                <w:sdt>
                                  <w:sdtPr>
                                    <w:rPr>
                                      <w:rFonts w:asciiTheme="majorHAnsi" w:eastAsiaTheme="majorEastAsia" w:hAnsiTheme="majorHAnsi" w:cstheme="majorBidi"/>
                                      <w:color w:val="262626" w:themeColor="text1" w:themeTint="D9"/>
                                      <w:sz w:val="56"/>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Content>
                                    <w:r w:rsidRPr="00AB685D">
                                      <w:rPr>
                                        <w:rFonts w:asciiTheme="majorHAnsi" w:eastAsiaTheme="majorEastAsia" w:hAnsiTheme="majorHAnsi" w:cstheme="majorBidi"/>
                                        <w:color w:val="262626" w:themeColor="text1" w:themeTint="D9"/>
                                        <w:sz w:val="56"/>
                                        <w:szCs w:val="72"/>
                                      </w:rPr>
                                      <w:t>Citer des références bibliographiques juridiques</w:t>
                                    </w:r>
                                  </w:sdtContent>
                                </w:sdt>
                              </w:p>
                              <w:p w14:paraId="21B08991" w14:textId="7A5ED970" w:rsidR="00F176D1" w:rsidRDefault="00F176D1" w:rsidP="005D3704">
                                <w:pPr>
                                  <w:spacing w:before="120"/>
                                  <w:rPr>
                                    <w:sz w:val="36"/>
                                    <w:szCs w:val="36"/>
                                  </w:rPr>
                                </w:pPr>
                                <w:customXmlDelRangeStart w:id="0" w:author="Pierre Gravier" w:date="2018-09-09T13:54:00Z"/>
                                <w:sdt>
                                  <w:sdtPr>
                                    <w:rPr>
                                      <w:sz w:val="36"/>
                                      <w:szCs w:val="36"/>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Content>
                                    <w:customXmlDelRangeEnd w:id="0"/>
                                    <w:r>
                                      <w:rPr>
                                        <w:sz w:val="36"/>
                                        <w:szCs w:val="36"/>
                                      </w:rPr>
                                      <w:t>Notes de bas de page, bibliographie</w:t>
                                    </w:r>
                                    <w:customXmlDelRangeStart w:id="1" w:author="Pierre Gravier" w:date="2018-09-09T13:54:00Z"/>
                                  </w:sdtContent>
                                </w:sdt>
                                <w:customXmlDelRangeEnd w:id="1"/>
                              </w:p>
                              <w:p w14:paraId="79DED4A6" w14:textId="77777777" w:rsidR="00F176D1" w:rsidRDefault="00F176D1" w:rsidP="005D3704">
                                <w:pPr>
                                  <w:spacing w:before="120"/>
                                  <w:rPr>
                                    <w:sz w:val="36"/>
                                    <w:szCs w:val="36"/>
                                  </w:rPr>
                                </w:pPr>
                              </w:p>
                              <w:p w14:paraId="4E1E916B" w14:textId="075D24F9" w:rsidR="00F176D1" w:rsidDel="005D3704" w:rsidRDefault="00F176D1" w:rsidP="005D3704">
                                <w:pPr>
                                  <w:spacing w:before="120"/>
                                  <w:rPr>
                                    <w:del w:id="2" w:author="Pierre Gravier" w:date="2018-09-09T13:54:00Z"/>
                                    <w:color w:val="404040" w:themeColor="text1" w:themeTint="BF"/>
                                    <w:sz w:val="36"/>
                                    <w:szCs w:val="36"/>
                                  </w:rPr>
                                </w:pPr>
                                <w:r>
                                  <w:rPr>
                                    <w:sz w:val="36"/>
                                    <w:szCs w:val="36"/>
                                  </w:rPr>
                                  <w:t>2</w:t>
                                </w:r>
                                <w:r w:rsidRPr="005D3704">
                                  <w:rPr>
                                    <w:sz w:val="36"/>
                                    <w:szCs w:val="36"/>
                                    <w:vertAlign w:val="superscript"/>
                                  </w:rPr>
                                  <w:t>e</w:t>
                                </w:r>
                                <w:r>
                                  <w:rPr>
                                    <w:sz w:val="36"/>
                                    <w:szCs w:val="36"/>
                                  </w:rPr>
                                  <w:t xml:space="preserve"> édition compatible </w:t>
                                </w:r>
                                <w:proofErr w:type="spellStart"/>
                                <w:r>
                                  <w:rPr>
                                    <w:sz w:val="36"/>
                                    <w:szCs w:val="36"/>
                                  </w:rPr>
                                  <w:t>Zotero</w:t>
                                </w:r>
                              </w:p>
                              <w:proofErr w:type="spellEnd"/>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29F5B501" id="_x0000_t202" coordsize="21600,21600" o:spt="202" path="m,l,21600r21600,l21600,xe">
                    <v:stroke joinstyle="miter"/>
                    <v:path gradientshapeok="t" o:connecttype="rect"/>
                  </v:shapetype>
                  <v:shape id="Zone de texte 1" o:spid="_x0000_s1055" type="#_x0000_t202" style="position:absolute;margin-left:249.75pt;margin-top:150pt;width:306.4pt;height:218.2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" filled="f" stroked="f" strokeweight=".5pt">
                    <v:textbox inset="0,0,0,0">
                      <w:txbxContent>
                        <w:p w14:paraId="6F6F738B" w14:textId="5A55A5C7" w:rsidR="00F176D1" w:rsidRPr="00AB685D" w:rsidRDefault="00F176D1">
                          <w:pPr>
                            <w:pStyle w:val="Sansinterligne"/>
                            <w:rPr>
                              <w:rFonts w:asciiTheme="majorHAnsi" w:eastAsiaTheme="majorEastAsia" w:hAnsiTheme="majorHAnsi" w:cstheme="majorBidi"/>
                              <w:color w:val="262626" w:themeColor="text1" w:themeTint="D9"/>
                              <w:sz w:val="56"/>
                            </w:rPr>
                          </w:pPr>
                          <w:sdt>
                            <w:sdtPr>
                              <w:rPr>
                                <w:rFonts w:asciiTheme="majorHAnsi" w:eastAsiaTheme="majorEastAsia" w:hAnsiTheme="majorHAnsi" w:cstheme="majorBidi"/>
                                <w:color w:val="262626" w:themeColor="text1" w:themeTint="D9"/>
                                <w:sz w:val="56"/>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Content>
                              <w:r w:rsidRPr="00AB685D">
                                <w:rPr>
                                  <w:rFonts w:asciiTheme="majorHAnsi" w:eastAsiaTheme="majorEastAsia" w:hAnsiTheme="majorHAnsi" w:cstheme="majorBidi"/>
                                  <w:color w:val="262626" w:themeColor="text1" w:themeTint="D9"/>
                                  <w:sz w:val="56"/>
                                  <w:szCs w:val="72"/>
                                </w:rPr>
                                <w:t>Citer des références bibliographiques juridiques</w:t>
                              </w:r>
                            </w:sdtContent>
                          </w:sdt>
                        </w:p>
                        <w:p w14:paraId="21B08991" w14:textId="7A5ED970" w:rsidR="00F176D1" w:rsidRDefault="00F176D1" w:rsidP="005D3704">
                          <w:pPr>
                            <w:spacing w:before="120"/>
                            <w:rPr>
                              <w:sz w:val="36"/>
                              <w:szCs w:val="36"/>
                            </w:rPr>
                          </w:pPr>
                          <w:customXmlDelRangeStart w:id="3" w:author="Pierre Gravier" w:date="2018-09-09T13:54:00Z"/>
                          <w:sdt>
                            <w:sdtPr>
                              <w:rPr>
                                <w:sz w:val="36"/>
                                <w:szCs w:val="36"/>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Content>
                              <w:customXmlDelRangeEnd w:id="3"/>
                              <w:r>
                                <w:rPr>
                                  <w:sz w:val="36"/>
                                  <w:szCs w:val="36"/>
                                </w:rPr>
                                <w:t>Notes de bas de page, bibliographie</w:t>
                              </w:r>
                              <w:customXmlDelRangeStart w:id="4" w:author="Pierre Gravier" w:date="2018-09-09T13:54:00Z"/>
                            </w:sdtContent>
                          </w:sdt>
                          <w:customXmlDelRangeEnd w:id="4"/>
                        </w:p>
                        <w:p w14:paraId="79DED4A6" w14:textId="77777777" w:rsidR="00F176D1" w:rsidRDefault="00F176D1" w:rsidP="005D3704">
                          <w:pPr>
                            <w:spacing w:before="120"/>
                            <w:rPr>
                              <w:sz w:val="36"/>
                              <w:szCs w:val="36"/>
                            </w:rPr>
                          </w:pPr>
                        </w:p>
                        <w:p w14:paraId="4E1E916B" w14:textId="075D24F9" w:rsidR="00F176D1" w:rsidDel="005D3704" w:rsidRDefault="00F176D1" w:rsidP="005D3704">
                          <w:pPr>
                            <w:spacing w:before="120"/>
                            <w:rPr>
                              <w:del w:id="5" w:author="Pierre Gravier" w:date="2018-09-09T13:54:00Z"/>
                              <w:color w:val="404040" w:themeColor="text1" w:themeTint="BF"/>
                              <w:sz w:val="36"/>
                              <w:szCs w:val="36"/>
                            </w:rPr>
                          </w:pPr>
                          <w:r>
                            <w:rPr>
                              <w:sz w:val="36"/>
                              <w:szCs w:val="36"/>
                            </w:rPr>
                            <w:t>2</w:t>
                          </w:r>
                          <w:r w:rsidRPr="005D3704">
                            <w:rPr>
                              <w:sz w:val="36"/>
                              <w:szCs w:val="36"/>
                              <w:vertAlign w:val="superscript"/>
                            </w:rPr>
                            <w:t>e</w:t>
                          </w:r>
                          <w:r>
                            <w:rPr>
                              <w:sz w:val="36"/>
                              <w:szCs w:val="36"/>
                            </w:rPr>
                            <w:t xml:space="preserve"> édition compatible </w:t>
                          </w:r>
                          <w:proofErr w:type="spellStart"/>
                          <w:r>
                            <w:rPr>
                              <w:sz w:val="36"/>
                              <w:szCs w:val="36"/>
                            </w:rPr>
                            <w:t>Zotero</w:t>
                          </w:r>
                        </w:p>
                        <w:proofErr w:type="spellEnd"/>
                      </w:txbxContent>
                    </v:textbox>
                    <w10:wrap anchorx="page" anchory="page"/>
                  </v:shape>
                </w:pict>
              </mc:Fallback>
            </mc:AlternateContent>
          </w:r>
          <w:r w:rsidR="005039CB">
            <w:rPr>
              <w:noProof/>
              <w:lang w:eastAsia="fr-FR"/>
            </w:rPr>
            <mc:AlternateContent>
              <mc:Choice Requires="wps">
                <w:drawing>
                  <wp:anchor distT="45720" distB="45720" distL="114300" distR="114300" simplePos="0" relativeHeight="251662336" behindDoc="0" locked="0" layoutInCell="1" allowOverlap="1" wp14:anchorId="308213A7" wp14:editId="2810FDD3">
                    <wp:simplePos x="0" y="0"/>
                    <wp:positionH relativeFrom="column">
                      <wp:posOffset>1137920</wp:posOffset>
                    </wp:positionH>
                    <wp:positionV relativeFrom="paragraph">
                      <wp:posOffset>5822594</wp:posOffset>
                    </wp:positionV>
                    <wp:extent cx="5024755" cy="2306955"/>
                    <wp:effectExtent l="0" t="0" r="4445" b="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24755" cy="2306955"/>
                            </a:xfrm>
                            <a:prstGeom prst="rect">
                              <a:avLst/>
                            </a:prstGeom>
                            <a:solidFill>
                              <a:srgbClr val="FFFFFF"/>
                            </a:solidFill>
                            <a:ln w="9525">
                              <a:noFill/>
                              <a:miter lim="800000"/>
                              <a:headEnd/>
                              <a:tailEnd/>
                            </a:ln>
                          </wps:spPr>
                          <wps:txbx>
                            <w:txbxContent>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76"/>
                                  <w:gridCol w:w="4416"/>
                                </w:tblGrid>
                                <w:tr w:rsidR="00F176D1" w14:paraId="6CD36889" w14:textId="77777777" w:rsidTr="007A20D4">
                                  <w:tc>
                                    <w:tcPr>
                                      <w:tcW w:w="4536" w:type="dxa"/>
                                      <w:vAlign w:val="center"/>
                                    </w:tcPr>
                                    <w:p w14:paraId="632CE536" w14:textId="77777777" w:rsidR="00F176D1" w:rsidRDefault="00F176D1" w:rsidP="005039CB">
                                      <w:pPr>
                                        <w:jc w:val="center"/>
                                        <w:rPr>
                                          <w:sz w:val="52"/>
                                          <w:szCs w:val="52"/>
                                        </w:rPr>
                                      </w:pPr>
                                      <w:r>
                                        <w:rPr>
                                          <w:sz w:val="52"/>
                                          <w:szCs w:val="52"/>
                                        </w:rPr>
                                        <w:t>Urfist</w:t>
                                      </w:r>
                                      <w:r>
                                        <w:rPr>
                                          <w:sz w:val="52"/>
                                          <w:szCs w:val="52"/>
                                        </w:rPr>
                                        <w:br/>
                                        <w:t>d</w:t>
                                      </w:r>
                                      <w:r w:rsidRPr="008974D9">
                                        <w:rPr>
                                          <w:sz w:val="52"/>
                                          <w:szCs w:val="52"/>
                                        </w:rPr>
                                        <w:t xml:space="preserve">e Bordeaux </w:t>
                                      </w:r>
                                    </w:p>
                                  </w:tc>
                                  <w:tc>
                                    <w:tcPr>
                                      <w:tcW w:w="4127" w:type="dxa"/>
                                      <w:vAlign w:val="center"/>
                                    </w:tcPr>
                                    <w:p w14:paraId="4C622933" w14:textId="77777777" w:rsidR="00F176D1" w:rsidRDefault="00F176D1" w:rsidP="005039CB">
                                      <w:pPr>
                                        <w:jc w:val="center"/>
                                        <w:rPr>
                                          <w:sz w:val="52"/>
                                          <w:szCs w:val="52"/>
                                        </w:rPr>
                                      </w:pPr>
                                      <w:r w:rsidRPr="008974D9">
                                        <w:rPr>
                                          <w:sz w:val="52"/>
                                          <w:szCs w:val="52"/>
                                        </w:rPr>
                                        <w:t>Écol</w:t>
                                      </w:r>
                                      <w:r>
                                        <w:rPr>
                                          <w:sz w:val="52"/>
                                          <w:szCs w:val="52"/>
                                        </w:rPr>
                                        <w:t>e doctorale Droit de Bordeaux</w:t>
                                      </w:r>
                                    </w:p>
                                  </w:tc>
                                </w:tr>
                                <w:tr w:rsidR="00F176D1" w14:paraId="4DFE1A4C" w14:textId="77777777" w:rsidTr="007A20D4">
                                  <w:tc>
                                    <w:tcPr>
                                      <w:tcW w:w="4536" w:type="dxa"/>
                                      <w:vAlign w:val="center"/>
                                    </w:tcPr>
                                    <w:p w14:paraId="055E35E7" w14:textId="77777777" w:rsidR="00F176D1" w:rsidRDefault="00F176D1" w:rsidP="005039CB">
                                      <w:pPr>
                                        <w:jc w:val="center"/>
                                        <w:rPr>
                                          <w:sz w:val="52"/>
                                          <w:szCs w:val="52"/>
                                        </w:rPr>
                                      </w:pPr>
                                      <w:r>
                                        <w:rPr>
                                          <w:noProof/>
                                          <w:sz w:val="52"/>
                                          <w:szCs w:val="52"/>
                                          <w:lang w:eastAsia="fr-FR"/>
                                        </w:rPr>
                                        <w:drawing>
                                          <wp:inline distT="0" distB="0" distL="0" distR="0" wp14:anchorId="2843B6CB" wp14:editId="48C853C6">
                                            <wp:extent cx="1943100" cy="1363510"/>
                                            <wp:effectExtent l="0" t="0" r="0" b="8255"/>
                                            <wp:docPr id="38" name="Imag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urfist-bordeaux.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970448" cy="1382700"/>
                                                    </a:xfrm>
                                                    <a:prstGeom prst="rect">
                                                      <a:avLst/>
                                                    </a:prstGeom>
                                                  </pic:spPr>
                                                </pic:pic>
                                              </a:graphicData>
                                            </a:graphic>
                                          </wp:inline>
                                        </w:drawing>
                                      </w:r>
                                    </w:p>
                                  </w:tc>
                                  <w:tc>
                                    <w:tcPr>
                                      <w:tcW w:w="4127" w:type="dxa"/>
                                      <w:vAlign w:val="center"/>
                                    </w:tcPr>
                                    <w:p w14:paraId="0A468236" w14:textId="77777777" w:rsidR="00F176D1" w:rsidRDefault="00F176D1" w:rsidP="005039CB">
                                      <w:pPr>
                                        <w:jc w:val="center"/>
                                        <w:rPr>
                                          <w:sz w:val="52"/>
                                          <w:szCs w:val="52"/>
                                        </w:rPr>
                                      </w:pPr>
                                      <w:r>
                                        <w:rPr>
                                          <w:noProof/>
                                          <w:sz w:val="52"/>
                                          <w:szCs w:val="52"/>
                                          <w:lang w:eastAsia="fr-FR"/>
                                        </w:rPr>
                                        <w:drawing>
                                          <wp:inline distT="0" distB="0" distL="0" distR="0" wp14:anchorId="4842BE74" wp14:editId="439134B8">
                                            <wp:extent cx="2662555" cy="1066548"/>
                                            <wp:effectExtent l="0" t="0" r="4445" b="635"/>
                                            <wp:docPr id="39" name="Imag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iversite Bordeaux CMJN-01.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693282" cy="1078856"/>
                                                    </a:xfrm>
                                                    <a:prstGeom prst="rect">
                                                      <a:avLst/>
                                                    </a:prstGeom>
                                                  </pic:spPr>
                                                </pic:pic>
                                              </a:graphicData>
                                            </a:graphic>
                                          </wp:inline>
                                        </w:drawing>
                                      </w:r>
                                      <w:r>
                                        <w:rPr>
                                          <w:noProof/>
                                          <w:sz w:val="52"/>
                                          <w:szCs w:val="52"/>
                                          <w:lang w:eastAsia="fr-FR"/>
                                        </w:rPr>
                                        <w:t xml:space="preserve"> </w:t>
                                      </w:r>
                                    </w:p>
                                  </w:tc>
                                </w:tr>
                              </w:tbl>
                              <w:p w14:paraId="2E6C4B2D" w14:textId="51952EB0" w:rsidR="00F176D1" w:rsidRDefault="00F176D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08213A7" id="Zone de texte 2" o:spid="_x0000_s1056" type="#_x0000_t202" style="position:absolute;margin-left:89.6pt;margin-top:458.45pt;width:395.65pt;height:181.65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" stroked="f">
                    <v:textbox>
                      <w:txbxContent>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76"/>
                            <w:gridCol w:w="4416"/>
                          </w:tblGrid>
                          <w:tr w:rsidR="00F176D1" w14:paraId="6CD36889" w14:textId="77777777" w:rsidTr="007A20D4">
                            <w:tc>
                              <w:tcPr>
                                <w:tcW w:w="4536" w:type="dxa"/>
                                <w:vAlign w:val="center"/>
                              </w:tcPr>
                              <w:p w14:paraId="632CE536" w14:textId="77777777" w:rsidR="00F176D1" w:rsidRDefault="00F176D1" w:rsidP="005039CB">
                                <w:pPr>
                                  <w:jc w:val="center"/>
                                  <w:rPr>
                                    <w:sz w:val="52"/>
                                    <w:szCs w:val="52"/>
                                  </w:rPr>
                                </w:pPr>
                                <w:r>
                                  <w:rPr>
                                    <w:sz w:val="52"/>
                                    <w:szCs w:val="52"/>
                                  </w:rPr>
                                  <w:t>Urfist</w:t>
                                </w:r>
                                <w:r>
                                  <w:rPr>
                                    <w:sz w:val="52"/>
                                    <w:szCs w:val="52"/>
                                  </w:rPr>
                                  <w:br/>
                                  <w:t>d</w:t>
                                </w:r>
                                <w:r w:rsidRPr="008974D9">
                                  <w:rPr>
                                    <w:sz w:val="52"/>
                                    <w:szCs w:val="52"/>
                                  </w:rPr>
                                  <w:t xml:space="preserve">e Bordeaux </w:t>
                                </w:r>
                              </w:p>
                            </w:tc>
                            <w:tc>
                              <w:tcPr>
                                <w:tcW w:w="4127" w:type="dxa"/>
                                <w:vAlign w:val="center"/>
                              </w:tcPr>
                              <w:p w14:paraId="4C622933" w14:textId="77777777" w:rsidR="00F176D1" w:rsidRDefault="00F176D1" w:rsidP="005039CB">
                                <w:pPr>
                                  <w:jc w:val="center"/>
                                  <w:rPr>
                                    <w:sz w:val="52"/>
                                    <w:szCs w:val="52"/>
                                  </w:rPr>
                                </w:pPr>
                                <w:r w:rsidRPr="008974D9">
                                  <w:rPr>
                                    <w:sz w:val="52"/>
                                    <w:szCs w:val="52"/>
                                  </w:rPr>
                                  <w:t>Écol</w:t>
                                </w:r>
                                <w:r>
                                  <w:rPr>
                                    <w:sz w:val="52"/>
                                    <w:szCs w:val="52"/>
                                  </w:rPr>
                                  <w:t>e doctorale Droit de Bordeaux</w:t>
                                </w:r>
                              </w:p>
                            </w:tc>
                          </w:tr>
                          <w:tr w:rsidR="00F176D1" w14:paraId="4DFE1A4C" w14:textId="77777777" w:rsidTr="007A20D4">
                            <w:tc>
                              <w:tcPr>
                                <w:tcW w:w="4536" w:type="dxa"/>
                                <w:vAlign w:val="center"/>
                              </w:tcPr>
                              <w:p w14:paraId="055E35E7" w14:textId="77777777" w:rsidR="00F176D1" w:rsidRDefault="00F176D1" w:rsidP="005039CB">
                                <w:pPr>
                                  <w:jc w:val="center"/>
                                  <w:rPr>
                                    <w:sz w:val="52"/>
                                    <w:szCs w:val="52"/>
                                  </w:rPr>
                                </w:pPr>
                                <w:r>
                                  <w:rPr>
                                    <w:noProof/>
                                    <w:sz w:val="52"/>
                                    <w:szCs w:val="52"/>
                                    <w:lang w:eastAsia="fr-FR"/>
                                  </w:rPr>
                                  <w:drawing>
                                    <wp:inline distT="0" distB="0" distL="0" distR="0" wp14:anchorId="2843B6CB" wp14:editId="48C853C6">
                                      <wp:extent cx="1943100" cy="1363510"/>
                                      <wp:effectExtent l="0" t="0" r="0" b="8255"/>
                                      <wp:docPr id="38" name="Imag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urfist-bordeaux.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970448" cy="1382700"/>
                                              </a:xfrm>
                                              <a:prstGeom prst="rect">
                                                <a:avLst/>
                                              </a:prstGeom>
                                            </pic:spPr>
                                          </pic:pic>
                                        </a:graphicData>
                                      </a:graphic>
                                    </wp:inline>
                                  </w:drawing>
                                </w:r>
                              </w:p>
                            </w:tc>
                            <w:tc>
                              <w:tcPr>
                                <w:tcW w:w="4127" w:type="dxa"/>
                                <w:vAlign w:val="center"/>
                              </w:tcPr>
                              <w:p w14:paraId="0A468236" w14:textId="77777777" w:rsidR="00F176D1" w:rsidRDefault="00F176D1" w:rsidP="005039CB">
                                <w:pPr>
                                  <w:jc w:val="center"/>
                                  <w:rPr>
                                    <w:sz w:val="52"/>
                                    <w:szCs w:val="52"/>
                                  </w:rPr>
                                </w:pPr>
                                <w:r>
                                  <w:rPr>
                                    <w:noProof/>
                                    <w:sz w:val="52"/>
                                    <w:szCs w:val="52"/>
                                    <w:lang w:eastAsia="fr-FR"/>
                                  </w:rPr>
                                  <w:drawing>
                                    <wp:inline distT="0" distB="0" distL="0" distR="0" wp14:anchorId="4842BE74" wp14:editId="439134B8">
                                      <wp:extent cx="2662555" cy="1066548"/>
                                      <wp:effectExtent l="0" t="0" r="4445" b="635"/>
                                      <wp:docPr id="39" name="Imag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iversite Bordeaux CMJN-01.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693282" cy="1078856"/>
                                              </a:xfrm>
                                              <a:prstGeom prst="rect">
                                                <a:avLst/>
                                              </a:prstGeom>
                                            </pic:spPr>
                                          </pic:pic>
                                        </a:graphicData>
                                      </a:graphic>
                                    </wp:inline>
                                  </w:drawing>
                                </w:r>
                                <w:r>
                                  <w:rPr>
                                    <w:noProof/>
                                    <w:sz w:val="52"/>
                                    <w:szCs w:val="52"/>
                                    <w:lang w:eastAsia="fr-FR"/>
                                  </w:rPr>
                                  <w:t xml:space="preserve"> </w:t>
                                </w:r>
                              </w:p>
                            </w:tc>
                          </w:tr>
                        </w:tbl>
                        <w:p w14:paraId="2E6C4B2D" w14:textId="51952EB0" w:rsidR="00F176D1" w:rsidRDefault="00F176D1"/>
                      </w:txbxContent>
                    </v:textbox>
                    <w10:wrap type="square"/>
                  </v:shape>
                </w:pict>
              </mc:Fallback>
            </mc:AlternateContent>
          </w:r>
          <w:r w:rsidR="00D15F03">
            <w:br w:type="page"/>
          </w:r>
        </w:p>
      </w:sdtContent>
    </w:sdt>
    <w:p w14:paraId="59C8D7FF" w14:textId="77777777" w:rsidR="00DB48F1" w:rsidRDefault="00DB48F1">
      <w:pPr>
        <w:rPr>
          <w:szCs w:val="24"/>
        </w:rPr>
      </w:pPr>
    </w:p>
    <w:p w14:paraId="38AF08EF" w14:textId="77777777" w:rsidR="000101BC" w:rsidRDefault="000101BC" w:rsidP="0056754F">
      <w:pPr>
        <w:rPr>
          <w:szCs w:val="24"/>
        </w:rPr>
      </w:pPr>
    </w:p>
    <w:p w14:paraId="2DF696DC" w14:textId="77777777" w:rsidR="000101BC" w:rsidRDefault="000101BC">
      <w:pPr>
        <w:rPr>
          <w:szCs w:val="24"/>
        </w:rPr>
      </w:pPr>
    </w:p>
    <w:p w14:paraId="68064E2F" w14:textId="77777777" w:rsidR="000101BC" w:rsidRDefault="000101BC">
      <w:pPr>
        <w:rPr>
          <w:szCs w:val="24"/>
        </w:rPr>
      </w:pPr>
    </w:p>
    <w:p w14:paraId="54F2603A" w14:textId="77777777" w:rsidR="000101BC" w:rsidRDefault="000101BC">
      <w:pPr>
        <w:rPr>
          <w:szCs w:val="24"/>
        </w:rPr>
      </w:pPr>
    </w:p>
    <w:p w14:paraId="71627446" w14:textId="77777777" w:rsidR="000101BC" w:rsidRDefault="000101BC">
      <w:pPr>
        <w:rPr>
          <w:szCs w:val="24"/>
        </w:rPr>
      </w:pPr>
    </w:p>
    <w:p w14:paraId="69138E26" w14:textId="77777777" w:rsidR="000101BC" w:rsidRDefault="000101BC">
      <w:pPr>
        <w:rPr>
          <w:szCs w:val="24"/>
        </w:rPr>
      </w:pPr>
    </w:p>
    <w:p w14:paraId="2E413739" w14:textId="77777777" w:rsidR="000101BC" w:rsidRDefault="000101BC">
      <w:pPr>
        <w:rPr>
          <w:szCs w:val="24"/>
        </w:rPr>
      </w:pPr>
    </w:p>
    <w:p w14:paraId="16F0635F" w14:textId="77777777" w:rsidR="000101BC" w:rsidRDefault="000101BC">
      <w:pPr>
        <w:rPr>
          <w:szCs w:val="24"/>
        </w:rPr>
      </w:pPr>
    </w:p>
    <w:p w14:paraId="1F20E8F0" w14:textId="77777777" w:rsidR="000101BC" w:rsidRDefault="000101BC">
      <w:pPr>
        <w:rPr>
          <w:szCs w:val="24"/>
        </w:rPr>
      </w:pPr>
    </w:p>
    <w:p w14:paraId="4C950638" w14:textId="77777777" w:rsidR="000101BC" w:rsidRDefault="000101BC">
      <w:pPr>
        <w:rPr>
          <w:szCs w:val="24"/>
        </w:rPr>
      </w:pPr>
    </w:p>
    <w:p w14:paraId="0C1C73AE" w14:textId="77777777" w:rsidR="000101BC" w:rsidRDefault="000101BC">
      <w:pPr>
        <w:rPr>
          <w:szCs w:val="24"/>
        </w:rPr>
      </w:pPr>
    </w:p>
    <w:p w14:paraId="3A8E8BD0" w14:textId="77777777" w:rsidR="000101BC" w:rsidRDefault="000101BC">
      <w:pPr>
        <w:rPr>
          <w:szCs w:val="24"/>
        </w:rPr>
      </w:pPr>
    </w:p>
    <w:p w14:paraId="09968DD9" w14:textId="77777777" w:rsidR="000101BC" w:rsidRDefault="000101BC">
      <w:pPr>
        <w:rPr>
          <w:szCs w:val="24"/>
        </w:rPr>
      </w:pPr>
    </w:p>
    <w:p w14:paraId="6FCC64CB" w14:textId="77777777" w:rsidR="000101BC" w:rsidRDefault="000101BC">
      <w:pPr>
        <w:rPr>
          <w:szCs w:val="24"/>
        </w:rPr>
      </w:pPr>
    </w:p>
    <w:p w14:paraId="0F43AAF9" w14:textId="77777777" w:rsidR="000101BC" w:rsidRDefault="000101BC">
      <w:pPr>
        <w:rPr>
          <w:szCs w:val="24"/>
        </w:rPr>
      </w:pPr>
    </w:p>
    <w:p w14:paraId="1B600D72" w14:textId="77777777" w:rsidR="00C75EE1" w:rsidRDefault="00C75EE1">
      <w:pPr>
        <w:rPr>
          <w:szCs w:val="24"/>
        </w:rPr>
      </w:pPr>
    </w:p>
    <w:p w14:paraId="4EF08F9A" w14:textId="77777777" w:rsidR="00C75EE1" w:rsidRDefault="00C75EE1">
      <w:pPr>
        <w:rPr>
          <w:szCs w:val="24"/>
        </w:rPr>
      </w:pPr>
    </w:p>
    <w:p w14:paraId="7DC1E1D4" w14:textId="77777777" w:rsidR="00C75EE1" w:rsidRDefault="00C75EE1">
      <w:pPr>
        <w:rPr>
          <w:szCs w:val="24"/>
        </w:rPr>
      </w:pPr>
    </w:p>
    <w:p w14:paraId="12018EE2" w14:textId="77777777" w:rsidR="00C75EE1" w:rsidRDefault="00C75EE1">
      <w:pPr>
        <w:rPr>
          <w:szCs w:val="24"/>
        </w:rPr>
      </w:pPr>
    </w:p>
    <w:p w14:paraId="3202C33D" w14:textId="77777777" w:rsidR="000101BC" w:rsidRDefault="000101BC">
      <w:pPr>
        <w:rPr>
          <w:szCs w:val="24"/>
        </w:rPr>
      </w:pPr>
    </w:p>
    <w:p w14:paraId="5D5AB283" w14:textId="2323FB40" w:rsidR="000101BC" w:rsidRPr="00885330" w:rsidRDefault="006B2FB2" w:rsidP="000101BC">
      <w:pPr>
        <w:jc w:val="center"/>
        <w:rPr>
          <w:szCs w:val="24"/>
        </w:rPr>
      </w:pPr>
      <w:r>
        <w:rPr>
          <w:szCs w:val="24"/>
        </w:rPr>
        <w:t>I</w:t>
      </w:r>
      <w:r w:rsidR="000101BC">
        <w:rPr>
          <w:szCs w:val="24"/>
        </w:rPr>
        <w:t>SBN</w:t>
      </w:r>
      <w:r w:rsidR="00B31717">
        <w:rPr>
          <w:szCs w:val="24"/>
        </w:rPr>
        <w:t xml:space="preserve"> </w:t>
      </w:r>
      <w:r w:rsidR="00B31717" w:rsidRPr="005D3704">
        <w:rPr>
          <w:color w:val="000000" w:themeColor="text1"/>
          <w:szCs w:val="24"/>
        </w:rPr>
        <w:t>version numérique</w:t>
      </w:r>
      <w:r w:rsidR="000101BC" w:rsidRPr="005D3704">
        <w:rPr>
          <w:color w:val="000000" w:themeColor="text1"/>
          <w:szCs w:val="24"/>
        </w:rPr>
        <w:t xml:space="preserve"> : </w:t>
      </w:r>
      <w:r w:rsidR="00885330" w:rsidRPr="005D3704">
        <w:rPr>
          <w:color w:val="000000" w:themeColor="text1"/>
          <w:szCs w:val="24"/>
        </w:rPr>
        <w:t>979-10-97595-03-6</w:t>
      </w:r>
    </w:p>
    <w:p w14:paraId="6440C6BF" w14:textId="11F5C350" w:rsidR="00506419" w:rsidRDefault="00506419" w:rsidP="000101BC">
      <w:pPr>
        <w:jc w:val="center"/>
        <w:rPr>
          <w:szCs w:val="24"/>
        </w:rPr>
      </w:pPr>
    </w:p>
    <w:p w14:paraId="77494D32" w14:textId="77777777" w:rsidR="005D3704" w:rsidRDefault="005D3704" w:rsidP="000101BC">
      <w:pPr>
        <w:jc w:val="center"/>
        <w:rPr>
          <w:szCs w:val="24"/>
        </w:rPr>
      </w:pPr>
    </w:p>
    <w:p w14:paraId="522381B5" w14:textId="3733D10D" w:rsidR="005D3704" w:rsidRDefault="005D3704" w:rsidP="000101BC">
      <w:pPr>
        <w:jc w:val="center"/>
        <w:rPr>
          <w:szCs w:val="24"/>
        </w:rPr>
      </w:pPr>
      <w:proofErr w:type="spellStart"/>
      <w:r>
        <w:rPr>
          <w:szCs w:val="24"/>
        </w:rPr>
        <w:t>Urfist</w:t>
      </w:r>
      <w:proofErr w:type="spellEnd"/>
      <w:r>
        <w:rPr>
          <w:szCs w:val="24"/>
        </w:rPr>
        <w:t xml:space="preserve"> de Bordeaux, 2019</w:t>
      </w:r>
    </w:p>
    <w:p w14:paraId="518C3147" w14:textId="05C2D74B" w:rsidR="00885330" w:rsidRDefault="00885330" w:rsidP="000101BC">
      <w:pPr>
        <w:jc w:val="center"/>
        <w:rPr>
          <w:szCs w:val="24"/>
        </w:rPr>
      </w:pPr>
      <w:r>
        <w:rPr>
          <w:noProof/>
          <w:szCs w:val="24"/>
          <w:lang w:eastAsia="fr-FR"/>
        </w:rPr>
        <w:drawing>
          <wp:inline distT="0" distB="0" distL="0" distR="0" wp14:anchorId="1ECA1757" wp14:editId="1F87CAF5">
            <wp:extent cx="2024743" cy="776535"/>
            <wp:effectExtent l="0" t="0" r="0" b="508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C.png"/>
                    <pic:cNvPicPr/>
                  </pic:nvPicPr>
                  <pic:blipFill>
                    <a:blip r:embed="rId11">
                      <a:extLst>
                        <a:ext uri="{28A0092B-C50C-407E-A947-70E740481C1C}">
                          <a14:useLocalDpi xmlns:a14="http://schemas.microsoft.com/office/drawing/2010/main" val="0"/>
                        </a:ext>
                      </a:extLst>
                    </a:blip>
                    <a:stretch>
                      <a:fillRect/>
                    </a:stretch>
                  </pic:blipFill>
                  <pic:spPr>
                    <a:xfrm>
                      <a:off x="0" y="0"/>
                      <a:ext cx="2088859" cy="801125"/>
                    </a:xfrm>
                    <a:prstGeom prst="rect">
                      <a:avLst/>
                    </a:prstGeom>
                  </pic:spPr>
                </pic:pic>
              </a:graphicData>
            </a:graphic>
          </wp:inline>
        </w:drawing>
      </w:r>
    </w:p>
    <w:p w14:paraId="1886A189" w14:textId="77777777" w:rsidR="000101BC" w:rsidRDefault="000101BC">
      <w:pPr>
        <w:rPr>
          <w:szCs w:val="24"/>
        </w:rPr>
      </w:pPr>
      <w:r>
        <w:rPr>
          <w:szCs w:val="24"/>
        </w:rPr>
        <w:br w:type="page"/>
      </w:r>
    </w:p>
    <w:p w14:paraId="7FEFB492" w14:textId="77777777" w:rsidR="00FA337E" w:rsidRPr="007B1BBC" w:rsidRDefault="007B1BBC" w:rsidP="000101BC">
      <w:pPr>
        <w:jc w:val="center"/>
        <w:rPr>
          <w:sz w:val="28"/>
          <w:szCs w:val="28"/>
        </w:rPr>
      </w:pPr>
      <w:r w:rsidRPr="007B1BBC">
        <w:rPr>
          <w:sz w:val="28"/>
          <w:szCs w:val="28"/>
        </w:rPr>
        <w:lastRenderedPageBreak/>
        <w:t>À destination de l’École doctorale Droit de Bordeaux</w:t>
      </w:r>
    </w:p>
    <w:p w14:paraId="29EF40E6" w14:textId="77777777" w:rsidR="007B1BBC" w:rsidRDefault="007B1BBC" w:rsidP="000101BC">
      <w:pPr>
        <w:jc w:val="center"/>
        <w:rPr>
          <w:sz w:val="52"/>
          <w:szCs w:val="52"/>
        </w:rPr>
      </w:pPr>
    </w:p>
    <w:p w14:paraId="5A9974C5" w14:textId="77777777" w:rsidR="000101BC" w:rsidRPr="00D15F03" w:rsidRDefault="000101BC" w:rsidP="000101BC">
      <w:pPr>
        <w:jc w:val="center"/>
        <w:rPr>
          <w:sz w:val="44"/>
          <w:szCs w:val="52"/>
        </w:rPr>
      </w:pPr>
      <w:r w:rsidRPr="00D15F03">
        <w:rPr>
          <w:sz w:val="44"/>
          <w:szCs w:val="52"/>
        </w:rPr>
        <w:t>Citer des références bibliographiques juridiques</w:t>
      </w:r>
    </w:p>
    <w:p w14:paraId="3F0843F1" w14:textId="017F677D" w:rsidR="000101BC" w:rsidRDefault="005D3704">
      <w:pPr>
        <w:jc w:val="center"/>
        <w:rPr>
          <w:ins w:id="6" w:author="Pierre Gravier" w:date="2018-09-09T14:00:00Z"/>
          <w:szCs w:val="24"/>
        </w:rPr>
        <w:pPrChange w:id="7" w:author="Pierre Gravier" w:date="2018-09-09T13:59:00Z">
          <w:pPr/>
        </w:pPrChange>
      </w:pPr>
      <w:ins w:id="8" w:author="Pierre Gravier" w:date="2018-09-09T13:59:00Z">
        <w:r>
          <w:rPr>
            <w:szCs w:val="24"/>
          </w:rPr>
          <w:t>Notes de bas de pages, bibliographie</w:t>
        </w:r>
      </w:ins>
    </w:p>
    <w:p w14:paraId="07A85C84" w14:textId="77777777" w:rsidR="005D3704" w:rsidRDefault="005D3704">
      <w:pPr>
        <w:jc w:val="center"/>
        <w:rPr>
          <w:szCs w:val="24"/>
        </w:rPr>
        <w:pPrChange w:id="9" w:author="Pierre Gravier" w:date="2018-09-09T13:59:00Z">
          <w:pPr/>
        </w:pPrChange>
      </w:pPr>
    </w:p>
    <w:p w14:paraId="0FB1E8BA" w14:textId="77777777" w:rsidR="005D3704" w:rsidRDefault="005A59CE" w:rsidP="005A59CE">
      <w:pPr>
        <w:jc w:val="center"/>
        <w:rPr>
          <w:ins w:id="10" w:author="Pierre Gravier" w:date="2018-09-09T13:59:00Z"/>
          <w:szCs w:val="24"/>
        </w:rPr>
      </w:pPr>
      <w:r>
        <w:rPr>
          <w:szCs w:val="24"/>
        </w:rPr>
        <w:t>2</w:t>
      </w:r>
      <w:r w:rsidRPr="005A59CE">
        <w:rPr>
          <w:szCs w:val="24"/>
          <w:vertAlign w:val="superscript"/>
        </w:rPr>
        <w:t>e</w:t>
      </w:r>
      <w:r>
        <w:rPr>
          <w:szCs w:val="24"/>
        </w:rPr>
        <w:t xml:space="preserve"> édition, corrigée et augmentée</w:t>
      </w:r>
    </w:p>
    <w:p w14:paraId="1888C49D" w14:textId="12484C75" w:rsidR="00D15F03" w:rsidRDefault="005D3704" w:rsidP="005A59CE">
      <w:pPr>
        <w:jc w:val="center"/>
        <w:rPr>
          <w:szCs w:val="24"/>
        </w:rPr>
      </w:pPr>
      <w:proofErr w:type="gramStart"/>
      <w:ins w:id="11" w:author="Pierre Gravier" w:date="2018-09-09T14:00:00Z">
        <w:r>
          <w:rPr>
            <w:szCs w:val="24"/>
          </w:rPr>
          <w:t>c</w:t>
        </w:r>
      </w:ins>
      <w:ins w:id="12" w:author="Pierre Gravier" w:date="2018-09-09T13:59:00Z">
        <w:r>
          <w:rPr>
            <w:szCs w:val="24"/>
          </w:rPr>
          <w:t>ompatible</w:t>
        </w:r>
        <w:proofErr w:type="gramEnd"/>
        <w:r>
          <w:rPr>
            <w:szCs w:val="24"/>
          </w:rPr>
          <w:t xml:space="preserve"> avec le style fourni pour </w:t>
        </w:r>
        <w:proofErr w:type="spellStart"/>
        <w:r>
          <w:rPr>
            <w:szCs w:val="24"/>
          </w:rPr>
          <w:t>Zotero</w:t>
        </w:r>
      </w:ins>
      <w:proofErr w:type="spellEnd"/>
    </w:p>
    <w:p w14:paraId="3B234D1E" w14:textId="77777777" w:rsidR="00FA337E" w:rsidRDefault="00FA337E">
      <w:pPr>
        <w:rPr>
          <w:szCs w:val="24"/>
        </w:rPr>
      </w:pPr>
    </w:p>
    <w:p w14:paraId="54524633" w14:textId="77777777" w:rsidR="000101BC" w:rsidRPr="000101BC" w:rsidRDefault="000101BC" w:rsidP="000101BC">
      <w:pPr>
        <w:jc w:val="center"/>
        <w:rPr>
          <w:sz w:val="28"/>
          <w:szCs w:val="28"/>
        </w:rPr>
      </w:pPr>
      <w:r w:rsidRPr="000101BC">
        <w:rPr>
          <w:sz w:val="28"/>
          <w:szCs w:val="28"/>
        </w:rPr>
        <w:t>Avec la participation de</w:t>
      </w:r>
    </w:p>
    <w:p w14:paraId="735BE53F" w14:textId="77777777" w:rsidR="000101BC" w:rsidRPr="000101BC" w:rsidRDefault="000101BC" w:rsidP="000101BC">
      <w:pPr>
        <w:jc w:val="center"/>
        <w:rPr>
          <w:sz w:val="28"/>
          <w:szCs w:val="28"/>
        </w:rPr>
        <w:sectPr w:rsidR="000101BC" w:rsidRPr="000101BC" w:rsidSect="00D15F03">
          <w:footerReference w:type="default" r:id="rId12"/>
          <w:type w:val="continuous"/>
          <w:pgSz w:w="11906" w:h="16838"/>
          <w:pgMar w:top="1418" w:right="1418" w:bottom="1418" w:left="1418" w:header="709" w:footer="709" w:gutter="0"/>
          <w:pgNumType w:fmt="lowerRoman" w:start="0"/>
          <w:cols w:space="708"/>
          <w:docGrid w:linePitch="360"/>
        </w:sectPr>
      </w:pPr>
    </w:p>
    <w:p w14:paraId="2776901C" w14:textId="77777777" w:rsidR="000101BC" w:rsidRDefault="000101BC" w:rsidP="00FA337E">
      <w:pPr>
        <w:spacing w:after="0" w:line="240" w:lineRule="auto"/>
        <w:jc w:val="center"/>
        <w:rPr>
          <w:sz w:val="28"/>
          <w:szCs w:val="28"/>
        </w:rPr>
      </w:pPr>
      <w:r w:rsidRPr="000101BC">
        <w:rPr>
          <w:sz w:val="28"/>
          <w:szCs w:val="28"/>
        </w:rPr>
        <w:t xml:space="preserve">Geoffrey </w:t>
      </w:r>
      <w:proofErr w:type="spellStart"/>
      <w:r w:rsidRPr="000101BC">
        <w:rPr>
          <w:sz w:val="28"/>
          <w:szCs w:val="28"/>
        </w:rPr>
        <w:t>Beyney</w:t>
      </w:r>
      <w:proofErr w:type="spellEnd"/>
    </w:p>
    <w:p w14:paraId="0A833D25" w14:textId="77777777" w:rsidR="00FA337E" w:rsidRPr="002C1FCB" w:rsidRDefault="00FA337E" w:rsidP="00FA337E">
      <w:pPr>
        <w:spacing w:line="240" w:lineRule="auto"/>
        <w:jc w:val="center"/>
        <w:rPr>
          <w:i/>
          <w:sz w:val="20"/>
          <w:szCs w:val="20"/>
        </w:rPr>
      </w:pPr>
      <w:r w:rsidRPr="002C1FCB">
        <w:rPr>
          <w:i/>
          <w:sz w:val="20"/>
          <w:szCs w:val="20"/>
        </w:rPr>
        <w:t>Institut Léon Duguit</w:t>
      </w:r>
    </w:p>
    <w:p w14:paraId="67CD660B" w14:textId="77777777" w:rsidR="002C1FCB" w:rsidRDefault="000101BC" w:rsidP="002C1FCB">
      <w:pPr>
        <w:spacing w:after="0"/>
        <w:jc w:val="center"/>
        <w:rPr>
          <w:sz w:val="28"/>
          <w:szCs w:val="28"/>
        </w:rPr>
      </w:pPr>
      <w:r w:rsidRPr="000101BC">
        <w:rPr>
          <w:sz w:val="28"/>
          <w:szCs w:val="28"/>
        </w:rPr>
        <w:t>Marc Bodin</w:t>
      </w:r>
    </w:p>
    <w:p w14:paraId="4DD09747" w14:textId="77777777" w:rsidR="002C1FCB" w:rsidRPr="002C1FCB" w:rsidRDefault="002C1FCB" w:rsidP="000101BC">
      <w:pPr>
        <w:jc w:val="center"/>
        <w:rPr>
          <w:i/>
          <w:sz w:val="20"/>
          <w:szCs w:val="20"/>
        </w:rPr>
      </w:pPr>
      <w:r w:rsidRPr="002C1FCB">
        <w:rPr>
          <w:rStyle w:val="st"/>
          <w:i/>
          <w:sz w:val="20"/>
          <w:szCs w:val="20"/>
        </w:rPr>
        <w:t xml:space="preserve">Centre </w:t>
      </w:r>
      <w:r w:rsidR="00D03E8C">
        <w:rPr>
          <w:rStyle w:val="st"/>
          <w:i/>
          <w:sz w:val="20"/>
          <w:szCs w:val="20"/>
        </w:rPr>
        <w:t>e</w:t>
      </w:r>
      <w:r w:rsidRPr="002C1FCB">
        <w:rPr>
          <w:rStyle w:val="st"/>
          <w:i/>
          <w:sz w:val="20"/>
          <w:szCs w:val="20"/>
        </w:rPr>
        <w:t xml:space="preserve">uropéen de </w:t>
      </w:r>
      <w:r w:rsidR="00D03E8C">
        <w:rPr>
          <w:rStyle w:val="st"/>
          <w:i/>
          <w:sz w:val="20"/>
          <w:szCs w:val="20"/>
        </w:rPr>
        <w:t>r</w:t>
      </w:r>
      <w:r w:rsidRPr="002C1FCB">
        <w:rPr>
          <w:rStyle w:val="st"/>
          <w:i/>
          <w:sz w:val="20"/>
          <w:szCs w:val="20"/>
        </w:rPr>
        <w:t xml:space="preserve">echerches en </w:t>
      </w:r>
      <w:r w:rsidR="00D03E8C">
        <w:rPr>
          <w:rStyle w:val="st"/>
          <w:i/>
          <w:sz w:val="20"/>
          <w:szCs w:val="20"/>
        </w:rPr>
        <w:t>d</w:t>
      </w:r>
      <w:r w:rsidRPr="002C1FCB">
        <w:rPr>
          <w:rStyle w:val="st"/>
          <w:i/>
          <w:sz w:val="20"/>
          <w:szCs w:val="20"/>
        </w:rPr>
        <w:t xml:space="preserve">roit des </w:t>
      </w:r>
      <w:r w:rsidR="00787364">
        <w:rPr>
          <w:rStyle w:val="st"/>
          <w:i/>
          <w:sz w:val="20"/>
          <w:szCs w:val="20"/>
        </w:rPr>
        <w:t>f</w:t>
      </w:r>
      <w:r w:rsidRPr="002C1FCB">
        <w:rPr>
          <w:rStyle w:val="st"/>
          <w:i/>
          <w:sz w:val="20"/>
          <w:szCs w:val="20"/>
        </w:rPr>
        <w:t xml:space="preserve">amilles, des </w:t>
      </w:r>
      <w:r w:rsidR="00D03E8C">
        <w:rPr>
          <w:rStyle w:val="st"/>
          <w:i/>
          <w:sz w:val="20"/>
          <w:szCs w:val="20"/>
        </w:rPr>
        <w:t>a</w:t>
      </w:r>
      <w:r w:rsidRPr="002C1FCB">
        <w:rPr>
          <w:rStyle w:val="st"/>
          <w:i/>
          <w:sz w:val="20"/>
          <w:szCs w:val="20"/>
        </w:rPr>
        <w:t xml:space="preserve">ssurances, des </w:t>
      </w:r>
      <w:r w:rsidR="00D03E8C">
        <w:rPr>
          <w:rStyle w:val="st"/>
          <w:i/>
          <w:sz w:val="20"/>
          <w:szCs w:val="20"/>
        </w:rPr>
        <w:t>p</w:t>
      </w:r>
      <w:r w:rsidRPr="002C1FCB">
        <w:rPr>
          <w:rStyle w:val="st"/>
          <w:i/>
          <w:sz w:val="20"/>
          <w:szCs w:val="20"/>
        </w:rPr>
        <w:t xml:space="preserve">ersonnes et de la </w:t>
      </w:r>
      <w:r w:rsidR="00D03E8C">
        <w:rPr>
          <w:rStyle w:val="st"/>
          <w:i/>
          <w:sz w:val="20"/>
          <w:szCs w:val="20"/>
        </w:rPr>
        <w:t>s</w:t>
      </w:r>
      <w:r w:rsidRPr="002C1FCB">
        <w:rPr>
          <w:rStyle w:val="st"/>
          <w:i/>
          <w:sz w:val="20"/>
          <w:szCs w:val="20"/>
        </w:rPr>
        <w:t>anté</w:t>
      </w:r>
    </w:p>
    <w:p w14:paraId="56484C1E" w14:textId="77777777" w:rsidR="000101BC" w:rsidRDefault="000101BC" w:rsidP="002C1FCB">
      <w:pPr>
        <w:spacing w:after="0"/>
        <w:jc w:val="center"/>
        <w:rPr>
          <w:sz w:val="28"/>
          <w:szCs w:val="28"/>
        </w:rPr>
      </w:pPr>
      <w:r w:rsidRPr="000101BC">
        <w:rPr>
          <w:sz w:val="28"/>
          <w:szCs w:val="28"/>
        </w:rPr>
        <w:t xml:space="preserve">Sophie </w:t>
      </w:r>
      <w:proofErr w:type="spellStart"/>
      <w:r w:rsidRPr="000101BC">
        <w:rPr>
          <w:sz w:val="28"/>
          <w:szCs w:val="28"/>
        </w:rPr>
        <w:t>Delbrel</w:t>
      </w:r>
      <w:proofErr w:type="spellEnd"/>
    </w:p>
    <w:p w14:paraId="2E9D061F" w14:textId="77777777" w:rsidR="002C1FCB" w:rsidRPr="002C1FCB" w:rsidRDefault="002C1FCB" w:rsidP="000101BC">
      <w:pPr>
        <w:jc w:val="center"/>
        <w:rPr>
          <w:sz w:val="20"/>
          <w:szCs w:val="20"/>
        </w:rPr>
      </w:pPr>
      <w:r w:rsidRPr="002C1FCB">
        <w:rPr>
          <w:rStyle w:val="Accentuation"/>
          <w:sz w:val="20"/>
          <w:szCs w:val="20"/>
        </w:rPr>
        <w:t xml:space="preserve">Institut de </w:t>
      </w:r>
      <w:r w:rsidR="00D03E8C">
        <w:rPr>
          <w:rStyle w:val="Accentuation"/>
          <w:sz w:val="20"/>
          <w:szCs w:val="20"/>
        </w:rPr>
        <w:t>s</w:t>
      </w:r>
      <w:r w:rsidRPr="002C1FCB">
        <w:rPr>
          <w:rStyle w:val="Accentuation"/>
          <w:sz w:val="20"/>
          <w:szCs w:val="20"/>
        </w:rPr>
        <w:t xml:space="preserve">ciences </w:t>
      </w:r>
      <w:r w:rsidR="00D03E8C">
        <w:rPr>
          <w:rStyle w:val="Accentuation"/>
          <w:sz w:val="20"/>
          <w:szCs w:val="20"/>
        </w:rPr>
        <w:t>c</w:t>
      </w:r>
      <w:r w:rsidRPr="002C1FCB">
        <w:rPr>
          <w:rStyle w:val="Accentuation"/>
          <w:sz w:val="20"/>
          <w:szCs w:val="20"/>
        </w:rPr>
        <w:t xml:space="preserve">riminelles et de la </w:t>
      </w:r>
      <w:r w:rsidR="00D03E8C">
        <w:rPr>
          <w:rStyle w:val="Accentuation"/>
          <w:sz w:val="20"/>
          <w:szCs w:val="20"/>
        </w:rPr>
        <w:t>j</w:t>
      </w:r>
      <w:r w:rsidRPr="002C1FCB">
        <w:rPr>
          <w:rStyle w:val="Accentuation"/>
          <w:sz w:val="20"/>
          <w:szCs w:val="20"/>
        </w:rPr>
        <w:t>ustice</w:t>
      </w:r>
    </w:p>
    <w:p w14:paraId="5900AA54" w14:textId="77777777" w:rsidR="000101BC" w:rsidRDefault="000101BC" w:rsidP="002C1FCB">
      <w:pPr>
        <w:spacing w:after="0"/>
        <w:jc w:val="center"/>
        <w:rPr>
          <w:sz w:val="28"/>
          <w:szCs w:val="28"/>
        </w:rPr>
      </w:pPr>
      <w:r w:rsidRPr="000101BC">
        <w:rPr>
          <w:sz w:val="28"/>
          <w:szCs w:val="28"/>
        </w:rPr>
        <w:t xml:space="preserve">Barbara </w:t>
      </w:r>
      <w:proofErr w:type="spellStart"/>
      <w:r w:rsidRPr="000101BC">
        <w:rPr>
          <w:sz w:val="28"/>
          <w:szCs w:val="28"/>
        </w:rPr>
        <w:t>Drevet</w:t>
      </w:r>
      <w:proofErr w:type="spellEnd"/>
    </w:p>
    <w:p w14:paraId="099334E8" w14:textId="77777777" w:rsidR="002C1FCB" w:rsidRPr="002C1FCB" w:rsidRDefault="002C1FCB" w:rsidP="000101BC">
      <w:pPr>
        <w:jc w:val="center"/>
        <w:rPr>
          <w:sz w:val="20"/>
          <w:szCs w:val="20"/>
        </w:rPr>
      </w:pPr>
      <w:r w:rsidRPr="002C1FCB">
        <w:rPr>
          <w:rStyle w:val="Accentuation"/>
          <w:sz w:val="20"/>
          <w:szCs w:val="20"/>
        </w:rPr>
        <w:t xml:space="preserve">Institut de </w:t>
      </w:r>
      <w:r w:rsidR="00D03E8C">
        <w:rPr>
          <w:rStyle w:val="Accentuation"/>
          <w:sz w:val="20"/>
          <w:szCs w:val="20"/>
        </w:rPr>
        <w:t>s</w:t>
      </w:r>
      <w:r w:rsidRPr="002C1FCB">
        <w:rPr>
          <w:rStyle w:val="Accentuation"/>
          <w:sz w:val="20"/>
          <w:szCs w:val="20"/>
        </w:rPr>
        <w:t xml:space="preserve">ciences </w:t>
      </w:r>
      <w:r w:rsidR="00D03E8C">
        <w:rPr>
          <w:rStyle w:val="Accentuation"/>
          <w:sz w:val="20"/>
          <w:szCs w:val="20"/>
        </w:rPr>
        <w:t>c</w:t>
      </w:r>
      <w:r w:rsidRPr="002C1FCB">
        <w:rPr>
          <w:rStyle w:val="Accentuation"/>
          <w:sz w:val="20"/>
          <w:szCs w:val="20"/>
        </w:rPr>
        <w:t xml:space="preserve">riminelles et de la </w:t>
      </w:r>
      <w:r w:rsidR="00D03E8C">
        <w:rPr>
          <w:rStyle w:val="Accentuation"/>
          <w:sz w:val="20"/>
          <w:szCs w:val="20"/>
        </w:rPr>
        <w:t>j</w:t>
      </w:r>
      <w:r w:rsidRPr="002C1FCB">
        <w:rPr>
          <w:rStyle w:val="Accentuation"/>
          <w:sz w:val="20"/>
          <w:szCs w:val="20"/>
        </w:rPr>
        <w:t>ustice</w:t>
      </w:r>
    </w:p>
    <w:p w14:paraId="7A4AD5D6" w14:textId="77777777" w:rsidR="00D36D55" w:rsidRDefault="00D36D55" w:rsidP="00D36D55">
      <w:pPr>
        <w:spacing w:after="0"/>
        <w:jc w:val="center"/>
        <w:rPr>
          <w:sz w:val="28"/>
          <w:szCs w:val="28"/>
        </w:rPr>
      </w:pPr>
      <w:r>
        <w:rPr>
          <w:sz w:val="28"/>
          <w:szCs w:val="28"/>
        </w:rPr>
        <w:t>Frédérique Flamerie de Lachapelle</w:t>
      </w:r>
    </w:p>
    <w:p w14:paraId="23FA68D5" w14:textId="2544BCAD" w:rsidR="00D36D55" w:rsidRPr="00D03E8C" w:rsidRDefault="00D36D55" w:rsidP="00D36D55">
      <w:pPr>
        <w:jc w:val="center"/>
        <w:rPr>
          <w:i/>
          <w:sz w:val="20"/>
          <w:szCs w:val="20"/>
        </w:rPr>
      </w:pPr>
      <w:r w:rsidRPr="00D03E8C">
        <w:rPr>
          <w:i/>
          <w:sz w:val="20"/>
          <w:szCs w:val="20"/>
        </w:rPr>
        <w:t>Conservat</w:t>
      </w:r>
      <w:r w:rsidR="00C11AA9">
        <w:rPr>
          <w:i/>
          <w:sz w:val="20"/>
          <w:szCs w:val="20"/>
        </w:rPr>
        <w:t>rice</w:t>
      </w:r>
      <w:r w:rsidRPr="00D03E8C">
        <w:rPr>
          <w:i/>
          <w:sz w:val="20"/>
          <w:szCs w:val="20"/>
        </w:rPr>
        <w:t xml:space="preserve"> des bibliothèques</w:t>
      </w:r>
    </w:p>
    <w:p w14:paraId="6F615A55" w14:textId="77777777" w:rsidR="000101BC" w:rsidRDefault="000101BC" w:rsidP="002C1FCB">
      <w:pPr>
        <w:spacing w:after="0"/>
        <w:jc w:val="center"/>
        <w:rPr>
          <w:sz w:val="28"/>
          <w:szCs w:val="28"/>
        </w:rPr>
      </w:pPr>
      <w:r w:rsidRPr="000101BC">
        <w:rPr>
          <w:sz w:val="28"/>
          <w:szCs w:val="28"/>
        </w:rPr>
        <w:t>Laetitia Guerlain</w:t>
      </w:r>
    </w:p>
    <w:p w14:paraId="04D3559C" w14:textId="77777777" w:rsidR="002C1FCB" w:rsidRPr="00D03E8C" w:rsidRDefault="002C1FCB" w:rsidP="000101BC">
      <w:pPr>
        <w:jc w:val="center"/>
        <w:rPr>
          <w:i/>
          <w:sz w:val="20"/>
          <w:szCs w:val="20"/>
        </w:rPr>
      </w:pPr>
      <w:r w:rsidRPr="00D03E8C">
        <w:rPr>
          <w:i/>
          <w:sz w:val="20"/>
          <w:szCs w:val="20"/>
        </w:rPr>
        <w:t xml:space="preserve">Institut de </w:t>
      </w:r>
      <w:r w:rsidR="00D03E8C" w:rsidRPr="00D03E8C">
        <w:rPr>
          <w:i/>
          <w:sz w:val="20"/>
          <w:szCs w:val="20"/>
        </w:rPr>
        <w:t>r</w:t>
      </w:r>
      <w:r w:rsidRPr="00D03E8C">
        <w:rPr>
          <w:i/>
          <w:sz w:val="20"/>
          <w:szCs w:val="20"/>
        </w:rPr>
        <w:t>echerche Montesquieu</w:t>
      </w:r>
    </w:p>
    <w:p w14:paraId="3A87F659" w14:textId="77777777" w:rsidR="000101BC" w:rsidRDefault="000101BC" w:rsidP="002C1FCB">
      <w:pPr>
        <w:spacing w:after="0"/>
        <w:jc w:val="center"/>
        <w:rPr>
          <w:sz w:val="28"/>
          <w:szCs w:val="28"/>
        </w:rPr>
      </w:pPr>
      <w:r w:rsidRPr="000101BC">
        <w:rPr>
          <w:sz w:val="28"/>
          <w:szCs w:val="28"/>
        </w:rPr>
        <w:t xml:space="preserve">Karl </w:t>
      </w:r>
      <w:proofErr w:type="spellStart"/>
      <w:r w:rsidRPr="000101BC">
        <w:rPr>
          <w:sz w:val="28"/>
          <w:szCs w:val="28"/>
        </w:rPr>
        <w:t>Lafaurie</w:t>
      </w:r>
      <w:proofErr w:type="spellEnd"/>
    </w:p>
    <w:p w14:paraId="0D028269" w14:textId="77777777" w:rsidR="002C1FCB" w:rsidRPr="002C1FCB" w:rsidRDefault="002C1FCB" w:rsidP="000101BC">
      <w:pPr>
        <w:jc w:val="center"/>
        <w:rPr>
          <w:sz w:val="20"/>
          <w:szCs w:val="20"/>
        </w:rPr>
      </w:pPr>
      <w:r w:rsidRPr="002C1FCB">
        <w:rPr>
          <w:rStyle w:val="Accentuation"/>
          <w:sz w:val="20"/>
          <w:szCs w:val="20"/>
        </w:rPr>
        <w:t>Institut de recherche en droit des affaires et du patrimoine</w:t>
      </w:r>
    </w:p>
    <w:p w14:paraId="3451B3F6" w14:textId="77777777" w:rsidR="000101BC" w:rsidRDefault="0050257E" w:rsidP="002C1FCB">
      <w:pPr>
        <w:spacing w:after="0"/>
        <w:jc w:val="center"/>
        <w:rPr>
          <w:sz w:val="28"/>
          <w:szCs w:val="28"/>
        </w:rPr>
      </w:pPr>
      <w:proofErr w:type="spellStart"/>
      <w:r>
        <w:rPr>
          <w:sz w:val="28"/>
          <w:szCs w:val="28"/>
        </w:rPr>
        <w:t>Vyctor</w:t>
      </w:r>
      <w:proofErr w:type="spellEnd"/>
      <w:r>
        <w:rPr>
          <w:sz w:val="28"/>
          <w:szCs w:val="28"/>
        </w:rPr>
        <w:t xml:space="preserve"> </w:t>
      </w:r>
      <w:proofErr w:type="spellStart"/>
      <w:r>
        <w:rPr>
          <w:sz w:val="28"/>
          <w:szCs w:val="28"/>
        </w:rPr>
        <w:t>Meurville</w:t>
      </w:r>
      <w:proofErr w:type="spellEnd"/>
      <w:r>
        <w:rPr>
          <w:sz w:val="28"/>
          <w:szCs w:val="28"/>
        </w:rPr>
        <w:t>--</w:t>
      </w:r>
      <w:proofErr w:type="spellStart"/>
      <w:r w:rsidR="000101BC" w:rsidRPr="000101BC">
        <w:rPr>
          <w:sz w:val="28"/>
          <w:szCs w:val="28"/>
        </w:rPr>
        <w:t>Bossuat</w:t>
      </w:r>
      <w:proofErr w:type="spellEnd"/>
    </w:p>
    <w:p w14:paraId="3D71B896" w14:textId="77777777" w:rsidR="002C1FCB" w:rsidRPr="002C1FCB" w:rsidRDefault="002C1FCB" w:rsidP="002C1FCB">
      <w:pPr>
        <w:spacing w:line="240" w:lineRule="auto"/>
        <w:jc w:val="center"/>
        <w:rPr>
          <w:i/>
          <w:sz w:val="20"/>
          <w:szCs w:val="20"/>
        </w:rPr>
      </w:pPr>
      <w:r w:rsidRPr="002C1FCB">
        <w:rPr>
          <w:i/>
          <w:sz w:val="20"/>
          <w:szCs w:val="20"/>
        </w:rPr>
        <w:t>Institut Léon Duguit</w:t>
      </w:r>
    </w:p>
    <w:p w14:paraId="4EC332A0" w14:textId="77777777" w:rsidR="000101BC" w:rsidRDefault="000101BC" w:rsidP="002C1FCB">
      <w:pPr>
        <w:spacing w:after="0"/>
        <w:jc w:val="center"/>
        <w:rPr>
          <w:sz w:val="28"/>
          <w:szCs w:val="28"/>
        </w:rPr>
      </w:pPr>
      <w:r w:rsidRPr="000101BC">
        <w:rPr>
          <w:sz w:val="28"/>
          <w:szCs w:val="28"/>
        </w:rPr>
        <w:t xml:space="preserve">Marie </w:t>
      </w:r>
      <w:proofErr w:type="spellStart"/>
      <w:r w:rsidRPr="000101BC">
        <w:rPr>
          <w:sz w:val="28"/>
          <w:szCs w:val="28"/>
        </w:rPr>
        <w:t>Padilla</w:t>
      </w:r>
      <w:proofErr w:type="spellEnd"/>
    </w:p>
    <w:p w14:paraId="3179FFB0" w14:textId="77777777" w:rsidR="002C1FCB" w:rsidRPr="00D03E8C" w:rsidRDefault="002C1FCB" w:rsidP="000101BC">
      <w:pPr>
        <w:jc w:val="center"/>
        <w:rPr>
          <w:i/>
          <w:sz w:val="20"/>
          <w:szCs w:val="20"/>
        </w:rPr>
      </w:pPr>
      <w:r w:rsidRPr="00D03E8C">
        <w:rPr>
          <w:rStyle w:val="st"/>
          <w:i/>
          <w:sz w:val="20"/>
          <w:szCs w:val="20"/>
        </w:rPr>
        <w:t>Centre d'</w:t>
      </w:r>
      <w:r w:rsidR="00D03E8C" w:rsidRPr="00D03E8C">
        <w:rPr>
          <w:rStyle w:val="st"/>
          <w:i/>
          <w:sz w:val="20"/>
          <w:szCs w:val="20"/>
        </w:rPr>
        <w:t>é</w:t>
      </w:r>
      <w:r w:rsidRPr="00D03E8C">
        <w:rPr>
          <w:rStyle w:val="st"/>
          <w:i/>
          <w:sz w:val="20"/>
          <w:szCs w:val="20"/>
        </w:rPr>
        <w:t xml:space="preserve">tudes et de </w:t>
      </w:r>
      <w:r w:rsidR="00D03E8C" w:rsidRPr="00D03E8C">
        <w:rPr>
          <w:rStyle w:val="st"/>
          <w:i/>
          <w:sz w:val="20"/>
          <w:szCs w:val="20"/>
        </w:rPr>
        <w:t>r</w:t>
      </w:r>
      <w:r w:rsidRPr="00D03E8C">
        <w:rPr>
          <w:rStyle w:val="st"/>
          <w:i/>
          <w:sz w:val="20"/>
          <w:szCs w:val="20"/>
        </w:rPr>
        <w:t xml:space="preserve">echerches </w:t>
      </w:r>
      <w:r w:rsidR="00D03E8C" w:rsidRPr="00D03E8C">
        <w:rPr>
          <w:rStyle w:val="st"/>
          <w:i/>
          <w:sz w:val="20"/>
          <w:szCs w:val="20"/>
        </w:rPr>
        <w:t>c</w:t>
      </w:r>
      <w:r w:rsidRPr="00D03E8C">
        <w:rPr>
          <w:rStyle w:val="st"/>
          <w:i/>
          <w:sz w:val="20"/>
          <w:szCs w:val="20"/>
        </w:rPr>
        <w:t xml:space="preserve">omparatives sur les Constitutions, les </w:t>
      </w:r>
      <w:r w:rsidR="00D03E8C" w:rsidRPr="00D03E8C">
        <w:rPr>
          <w:rStyle w:val="st"/>
          <w:i/>
          <w:sz w:val="20"/>
          <w:szCs w:val="20"/>
        </w:rPr>
        <w:t>l</w:t>
      </w:r>
      <w:r w:rsidRPr="00D03E8C">
        <w:rPr>
          <w:rStyle w:val="st"/>
          <w:i/>
          <w:sz w:val="20"/>
          <w:szCs w:val="20"/>
        </w:rPr>
        <w:t>ibertés et l'État</w:t>
      </w:r>
    </w:p>
    <w:p w14:paraId="59907EC8" w14:textId="77777777" w:rsidR="005A59CE" w:rsidRDefault="005A59CE" w:rsidP="005A59CE">
      <w:pPr>
        <w:spacing w:after="0"/>
        <w:jc w:val="center"/>
        <w:rPr>
          <w:sz w:val="28"/>
          <w:szCs w:val="28"/>
        </w:rPr>
      </w:pPr>
      <w:r w:rsidRPr="000101BC">
        <w:rPr>
          <w:sz w:val="28"/>
          <w:szCs w:val="28"/>
        </w:rPr>
        <w:t>Xavier Prévost</w:t>
      </w:r>
    </w:p>
    <w:p w14:paraId="175C9A72" w14:textId="77777777" w:rsidR="005A59CE" w:rsidRPr="00D03E8C" w:rsidRDefault="005A59CE" w:rsidP="005A59CE">
      <w:pPr>
        <w:jc w:val="center"/>
        <w:rPr>
          <w:i/>
          <w:sz w:val="20"/>
          <w:szCs w:val="20"/>
        </w:rPr>
      </w:pPr>
      <w:r w:rsidRPr="00D03E8C">
        <w:rPr>
          <w:i/>
          <w:sz w:val="20"/>
          <w:szCs w:val="20"/>
        </w:rPr>
        <w:t>Institut de Recherche Montesquieu</w:t>
      </w:r>
    </w:p>
    <w:p w14:paraId="4E685E16" w14:textId="77777777" w:rsidR="002C1FCB" w:rsidRDefault="002C1FCB" w:rsidP="002C1FCB">
      <w:pPr>
        <w:jc w:val="center"/>
        <w:rPr>
          <w:sz w:val="20"/>
          <w:szCs w:val="20"/>
        </w:rPr>
      </w:pPr>
    </w:p>
    <w:p w14:paraId="14EE5FEA" w14:textId="48D4CA64" w:rsidR="002C1FCB" w:rsidRPr="002C1FCB" w:rsidRDefault="002C1FCB" w:rsidP="005A59CE">
      <w:pPr>
        <w:rPr>
          <w:sz w:val="20"/>
          <w:szCs w:val="20"/>
        </w:rPr>
        <w:sectPr w:rsidR="002C1FCB" w:rsidRPr="002C1FCB" w:rsidSect="00D15F03">
          <w:type w:val="continuous"/>
          <w:pgSz w:w="11906" w:h="16838"/>
          <w:pgMar w:top="1418" w:right="1418" w:bottom="1418" w:left="1418" w:header="709" w:footer="709" w:gutter="0"/>
          <w:cols w:num="2" w:space="708"/>
          <w:docGrid w:linePitch="360"/>
        </w:sectPr>
      </w:pPr>
    </w:p>
    <w:p w14:paraId="5A86151A" w14:textId="77777777" w:rsidR="00FA337E" w:rsidRDefault="00FA337E" w:rsidP="00D03E8C">
      <w:pPr>
        <w:spacing w:after="0"/>
        <w:jc w:val="center"/>
        <w:rPr>
          <w:sz w:val="28"/>
          <w:szCs w:val="28"/>
        </w:rPr>
      </w:pPr>
      <w:r w:rsidRPr="000101BC">
        <w:rPr>
          <w:sz w:val="28"/>
          <w:szCs w:val="28"/>
        </w:rPr>
        <w:t>Sous la direction de Pierre Gravier</w:t>
      </w:r>
    </w:p>
    <w:p w14:paraId="64E4617B" w14:textId="77777777" w:rsidR="00D03E8C" w:rsidRPr="00D03E8C" w:rsidRDefault="00D03E8C" w:rsidP="00FA337E">
      <w:pPr>
        <w:jc w:val="center"/>
        <w:rPr>
          <w:i/>
          <w:sz w:val="20"/>
          <w:szCs w:val="20"/>
        </w:rPr>
      </w:pPr>
      <w:r w:rsidRPr="00D03E8C">
        <w:rPr>
          <w:i/>
          <w:sz w:val="20"/>
          <w:szCs w:val="20"/>
        </w:rPr>
        <w:t>Conservateur des bibliothèques</w:t>
      </w:r>
    </w:p>
    <w:p w14:paraId="287CA020" w14:textId="77777777" w:rsidR="00255225" w:rsidRDefault="00255225">
      <w:pPr>
        <w:rPr>
          <w:szCs w:val="24"/>
        </w:rPr>
      </w:pPr>
    </w:p>
    <w:p w14:paraId="5017A971" w14:textId="77777777" w:rsidR="00D03E8C" w:rsidRPr="00D03E8C" w:rsidRDefault="00255225" w:rsidP="00D03E8C">
      <w:pPr>
        <w:spacing w:after="0"/>
        <w:jc w:val="center"/>
        <w:rPr>
          <w:sz w:val="28"/>
          <w:szCs w:val="28"/>
        </w:rPr>
      </w:pPr>
      <w:r w:rsidRPr="00D03E8C">
        <w:rPr>
          <w:sz w:val="28"/>
          <w:szCs w:val="28"/>
        </w:rPr>
        <w:t xml:space="preserve">Préface de Fabrice </w:t>
      </w:r>
      <w:proofErr w:type="spellStart"/>
      <w:r w:rsidRPr="00D03E8C">
        <w:rPr>
          <w:sz w:val="28"/>
          <w:szCs w:val="28"/>
        </w:rPr>
        <w:t>Hourquebie</w:t>
      </w:r>
      <w:proofErr w:type="spellEnd"/>
    </w:p>
    <w:p w14:paraId="36CC2845" w14:textId="77777777" w:rsidR="00394FF6" w:rsidRPr="00D03E8C" w:rsidRDefault="00D03E8C" w:rsidP="00255225">
      <w:pPr>
        <w:jc w:val="center"/>
        <w:rPr>
          <w:i/>
          <w:sz w:val="20"/>
          <w:szCs w:val="20"/>
        </w:rPr>
      </w:pPr>
      <w:r w:rsidRPr="00D03E8C">
        <w:rPr>
          <w:i/>
          <w:sz w:val="20"/>
          <w:szCs w:val="20"/>
        </w:rPr>
        <w:t>D</w:t>
      </w:r>
      <w:r w:rsidR="00394FF6" w:rsidRPr="00D03E8C">
        <w:rPr>
          <w:i/>
          <w:sz w:val="20"/>
          <w:szCs w:val="20"/>
        </w:rPr>
        <w:t>irecteur de l’ED Droit de Bordeaux</w:t>
      </w:r>
    </w:p>
    <w:p w14:paraId="5131BF33" w14:textId="77777777" w:rsidR="00D03E8C" w:rsidRPr="00D03E8C" w:rsidRDefault="00255225" w:rsidP="00D03E8C">
      <w:pPr>
        <w:spacing w:after="0"/>
        <w:jc w:val="center"/>
        <w:rPr>
          <w:sz w:val="28"/>
          <w:szCs w:val="28"/>
        </w:rPr>
      </w:pPr>
      <w:r>
        <w:rPr>
          <w:szCs w:val="24"/>
        </w:rPr>
        <w:t xml:space="preserve"> </w:t>
      </w:r>
      <w:proofErr w:type="gramStart"/>
      <w:r w:rsidRPr="00D03E8C">
        <w:rPr>
          <w:sz w:val="28"/>
          <w:szCs w:val="28"/>
        </w:rPr>
        <w:t>et</w:t>
      </w:r>
      <w:proofErr w:type="gramEnd"/>
      <w:r w:rsidRPr="00D03E8C">
        <w:rPr>
          <w:sz w:val="28"/>
          <w:szCs w:val="28"/>
        </w:rPr>
        <w:t xml:space="preserve"> Sabrina Granger</w:t>
      </w:r>
    </w:p>
    <w:p w14:paraId="7C80E316" w14:textId="467D825E" w:rsidR="00255225" w:rsidRPr="00D03E8C" w:rsidRDefault="00D03E8C" w:rsidP="00D03E8C">
      <w:pPr>
        <w:spacing w:after="0"/>
        <w:jc w:val="center"/>
        <w:rPr>
          <w:i/>
          <w:sz w:val="20"/>
          <w:szCs w:val="20"/>
        </w:rPr>
      </w:pPr>
      <w:r w:rsidRPr="00D03E8C">
        <w:rPr>
          <w:i/>
          <w:sz w:val="20"/>
          <w:szCs w:val="20"/>
        </w:rPr>
        <w:t>Conservat</w:t>
      </w:r>
      <w:r w:rsidR="00C11AA9">
        <w:rPr>
          <w:i/>
          <w:sz w:val="20"/>
          <w:szCs w:val="20"/>
        </w:rPr>
        <w:t>rice</w:t>
      </w:r>
      <w:r w:rsidRPr="00D03E8C">
        <w:rPr>
          <w:i/>
          <w:sz w:val="20"/>
          <w:szCs w:val="20"/>
        </w:rPr>
        <w:t xml:space="preserve"> de l’</w:t>
      </w:r>
      <w:proofErr w:type="spellStart"/>
      <w:r w:rsidR="00394FF6" w:rsidRPr="00D03E8C">
        <w:rPr>
          <w:i/>
          <w:sz w:val="20"/>
          <w:szCs w:val="20"/>
        </w:rPr>
        <w:t>Urfist</w:t>
      </w:r>
      <w:proofErr w:type="spellEnd"/>
      <w:r w:rsidR="00394FF6" w:rsidRPr="00D03E8C">
        <w:rPr>
          <w:i/>
          <w:sz w:val="20"/>
          <w:szCs w:val="20"/>
        </w:rPr>
        <w:t xml:space="preserve"> de Bordeaux</w:t>
      </w:r>
    </w:p>
    <w:p w14:paraId="7794C1D8" w14:textId="77777777" w:rsidR="00DE35C8" w:rsidRDefault="00DE35C8">
      <w:pPr>
        <w:rPr>
          <w:szCs w:val="24"/>
        </w:rPr>
      </w:pPr>
    </w:p>
    <w:p w14:paraId="691B270B" w14:textId="77777777" w:rsidR="000101BC" w:rsidRDefault="009C0F8F" w:rsidP="000101BC">
      <w:pPr>
        <w:jc w:val="center"/>
        <w:rPr>
          <w:szCs w:val="24"/>
        </w:rPr>
      </w:pPr>
      <w:proofErr w:type="spellStart"/>
      <w:r>
        <w:rPr>
          <w:szCs w:val="24"/>
        </w:rPr>
        <w:t>Urfist</w:t>
      </w:r>
      <w:proofErr w:type="spellEnd"/>
      <w:r w:rsidR="000101BC">
        <w:rPr>
          <w:szCs w:val="24"/>
        </w:rPr>
        <w:t xml:space="preserve"> de Bordeaux</w:t>
      </w:r>
    </w:p>
    <w:p w14:paraId="2225D58D" w14:textId="640E447A" w:rsidR="000010E7" w:rsidRDefault="005D3704" w:rsidP="000010E7">
      <w:pPr>
        <w:jc w:val="center"/>
        <w:rPr>
          <w:szCs w:val="24"/>
        </w:rPr>
      </w:pPr>
      <w:ins w:id="13" w:author="Pierre Gravier" w:date="2018-09-09T14:00:00Z">
        <w:r>
          <w:rPr>
            <w:szCs w:val="24"/>
          </w:rPr>
          <w:t>2019</w:t>
        </w:r>
      </w:ins>
      <w:r w:rsidR="00DE35C8">
        <w:rPr>
          <w:szCs w:val="24"/>
        </w:rPr>
        <w:t xml:space="preserve">, </w:t>
      </w:r>
      <w:r w:rsidR="000101BC">
        <w:rPr>
          <w:szCs w:val="24"/>
        </w:rPr>
        <w:t>Bordeaux</w:t>
      </w:r>
    </w:p>
    <w:p w14:paraId="673BAF58" w14:textId="77777777" w:rsidR="00D15F03" w:rsidRDefault="00D15F03">
      <w:pPr>
        <w:jc w:val="left"/>
        <w:rPr>
          <w:szCs w:val="24"/>
        </w:rPr>
        <w:sectPr w:rsidR="00D15F03" w:rsidSect="00D15F03">
          <w:footerReference w:type="default" r:id="rId13"/>
          <w:type w:val="continuous"/>
          <w:pgSz w:w="11906" w:h="16838"/>
          <w:pgMar w:top="1418" w:right="1418" w:bottom="1418" w:left="1418" w:header="709" w:footer="709" w:gutter="0"/>
          <w:pgNumType w:fmt="lowerRoman" w:start="1"/>
          <w:cols w:space="708"/>
          <w:titlePg/>
          <w:docGrid w:linePitch="360"/>
        </w:sectPr>
      </w:pPr>
    </w:p>
    <w:p w14:paraId="2F5E87BA" w14:textId="500EEA34" w:rsidR="000010E7" w:rsidRDefault="000010E7">
      <w:pPr>
        <w:jc w:val="left"/>
        <w:rPr>
          <w:szCs w:val="24"/>
        </w:rPr>
        <w:sectPr w:rsidR="000010E7" w:rsidSect="00D15F03">
          <w:pgSz w:w="11906" w:h="16838"/>
          <w:pgMar w:top="1418" w:right="1418" w:bottom="1418" w:left="1418" w:header="709" w:footer="709" w:gutter="0"/>
          <w:pgNumType w:fmt="lowerRoman" w:start="1"/>
          <w:cols w:space="708"/>
          <w:titlePg/>
          <w:docGrid w:linePitch="360"/>
        </w:sectPr>
      </w:pPr>
    </w:p>
    <w:sdt>
      <w:sdtPr>
        <w:rPr>
          <w:rFonts w:asciiTheme="minorHAnsi" w:eastAsiaTheme="minorHAnsi" w:hAnsiTheme="minorHAnsi" w:cstheme="minorBidi"/>
          <w:sz w:val="24"/>
          <w:szCs w:val="22"/>
          <w:lang w:eastAsia="en-US"/>
        </w:rPr>
        <w:id w:val="-205418101"/>
        <w:docPartObj>
          <w:docPartGallery w:val="Table of Contents"/>
          <w:docPartUnique/>
        </w:docPartObj>
      </w:sdtPr>
      <w:sdtEndPr>
        <w:rPr>
          <w:b/>
          <w:bCs/>
        </w:rPr>
      </w:sdtEndPr>
      <w:sdtContent>
        <w:p w14:paraId="207E4FA0" w14:textId="758D6F8F" w:rsidR="000A73D2" w:rsidRDefault="000A73D2">
          <w:pPr>
            <w:pStyle w:val="En-ttedetabledesmatires"/>
          </w:pPr>
          <w:r>
            <w:t>Table des matières</w:t>
          </w:r>
        </w:p>
        <w:p w14:paraId="4CD1DAB0" w14:textId="77777777" w:rsidR="008B3FD3" w:rsidRDefault="000A73D2">
          <w:pPr>
            <w:pStyle w:val="TM1"/>
            <w:tabs>
              <w:tab w:val="right" w:leader="dot" w:pos="9060"/>
            </w:tabs>
            <w:rPr>
              <w:rFonts w:eastAsiaTheme="minorEastAsia"/>
              <w:noProof/>
              <w:sz w:val="22"/>
              <w:lang w:eastAsia="fr-FR"/>
            </w:rPr>
          </w:pPr>
          <w:r>
            <w:fldChar w:fldCharType="begin"/>
          </w:r>
          <w:r>
            <w:instrText xml:space="preserve"> TOC \o "1-3" \h \z \u </w:instrText>
          </w:r>
          <w:r>
            <w:fldChar w:fldCharType="separate"/>
          </w:r>
          <w:hyperlink w:anchor="_Toc523216927" w:history="1">
            <w:r w:rsidR="008B3FD3" w:rsidRPr="00C360BF">
              <w:rPr>
                <w:rStyle w:val="Lienhypertexte"/>
                <w:noProof/>
              </w:rPr>
              <w:t>Préface</w:t>
            </w:r>
            <w:r w:rsidR="008B3FD3">
              <w:rPr>
                <w:noProof/>
                <w:webHidden/>
              </w:rPr>
              <w:tab/>
            </w:r>
            <w:r w:rsidR="008B3FD3">
              <w:rPr>
                <w:noProof/>
                <w:webHidden/>
              </w:rPr>
              <w:fldChar w:fldCharType="begin"/>
            </w:r>
            <w:r w:rsidR="008B3FD3">
              <w:rPr>
                <w:noProof/>
                <w:webHidden/>
              </w:rPr>
              <w:instrText xml:space="preserve"> PAGEREF _Toc523216927 \h </w:instrText>
            </w:r>
            <w:r w:rsidR="008B3FD3">
              <w:rPr>
                <w:noProof/>
                <w:webHidden/>
              </w:rPr>
            </w:r>
            <w:r w:rsidR="008B3FD3">
              <w:rPr>
                <w:noProof/>
                <w:webHidden/>
              </w:rPr>
              <w:fldChar w:fldCharType="separate"/>
            </w:r>
            <w:r w:rsidR="008B3FD3">
              <w:rPr>
                <w:noProof/>
                <w:webHidden/>
              </w:rPr>
              <w:t>iii</w:t>
            </w:r>
            <w:r w:rsidR="008B3FD3">
              <w:rPr>
                <w:noProof/>
                <w:webHidden/>
              </w:rPr>
              <w:fldChar w:fldCharType="end"/>
            </w:r>
          </w:hyperlink>
        </w:p>
        <w:p w14:paraId="29BF5F91" w14:textId="77777777" w:rsidR="008B3FD3" w:rsidRDefault="00F176D1">
          <w:pPr>
            <w:pStyle w:val="TM1"/>
            <w:tabs>
              <w:tab w:val="right" w:leader="dot" w:pos="9060"/>
            </w:tabs>
            <w:rPr>
              <w:rFonts w:eastAsiaTheme="minorEastAsia"/>
              <w:noProof/>
              <w:sz w:val="22"/>
              <w:lang w:eastAsia="fr-FR"/>
            </w:rPr>
          </w:pPr>
          <w:hyperlink w:anchor="_Toc523216928" w:history="1">
            <w:r w:rsidR="008B3FD3" w:rsidRPr="00C360BF">
              <w:rPr>
                <w:rStyle w:val="Lienhypertexte"/>
                <w:noProof/>
              </w:rPr>
              <w:t>Principes et méthode de la citation</w:t>
            </w:r>
            <w:r w:rsidR="008B3FD3">
              <w:rPr>
                <w:noProof/>
                <w:webHidden/>
              </w:rPr>
              <w:tab/>
            </w:r>
            <w:r w:rsidR="008B3FD3">
              <w:rPr>
                <w:noProof/>
                <w:webHidden/>
              </w:rPr>
              <w:fldChar w:fldCharType="begin"/>
            </w:r>
            <w:r w:rsidR="008B3FD3">
              <w:rPr>
                <w:noProof/>
                <w:webHidden/>
              </w:rPr>
              <w:instrText xml:space="preserve"> PAGEREF _Toc523216928 \h </w:instrText>
            </w:r>
            <w:r w:rsidR="008B3FD3">
              <w:rPr>
                <w:noProof/>
                <w:webHidden/>
              </w:rPr>
            </w:r>
            <w:r w:rsidR="008B3FD3">
              <w:rPr>
                <w:noProof/>
                <w:webHidden/>
              </w:rPr>
              <w:fldChar w:fldCharType="separate"/>
            </w:r>
            <w:r w:rsidR="008B3FD3">
              <w:rPr>
                <w:noProof/>
                <w:webHidden/>
              </w:rPr>
              <w:t>1</w:t>
            </w:r>
            <w:r w:rsidR="008B3FD3">
              <w:rPr>
                <w:noProof/>
                <w:webHidden/>
              </w:rPr>
              <w:fldChar w:fldCharType="end"/>
            </w:r>
          </w:hyperlink>
        </w:p>
        <w:p w14:paraId="2DC1F80C" w14:textId="77777777" w:rsidR="008B3FD3" w:rsidRDefault="00F176D1">
          <w:pPr>
            <w:pStyle w:val="TM1"/>
            <w:tabs>
              <w:tab w:val="right" w:leader="dot" w:pos="9060"/>
            </w:tabs>
            <w:rPr>
              <w:rFonts w:eastAsiaTheme="minorEastAsia"/>
              <w:noProof/>
              <w:sz w:val="22"/>
              <w:lang w:eastAsia="fr-FR"/>
            </w:rPr>
          </w:pPr>
          <w:hyperlink w:anchor="_Toc523216929" w:history="1">
            <w:r w:rsidR="008B3FD3" w:rsidRPr="00C360BF">
              <w:rPr>
                <w:rStyle w:val="Lienhypertexte"/>
                <w:noProof/>
              </w:rPr>
              <w:t>Utilisation du style Zotero pour l’École doctorale Droit de Bordeaux</w:t>
            </w:r>
            <w:r w:rsidR="008B3FD3">
              <w:rPr>
                <w:noProof/>
                <w:webHidden/>
              </w:rPr>
              <w:tab/>
            </w:r>
            <w:r w:rsidR="008B3FD3">
              <w:rPr>
                <w:noProof/>
                <w:webHidden/>
              </w:rPr>
              <w:fldChar w:fldCharType="begin"/>
            </w:r>
            <w:r w:rsidR="008B3FD3">
              <w:rPr>
                <w:noProof/>
                <w:webHidden/>
              </w:rPr>
              <w:instrText xml:space="preserve"> PAGEREF _Toc523216929 \h </w:instrText>
            </w:r>
            <w:r w:rsidR="008B3FD3">
              <w:rPr>
                <w:noProof/>
                <w:webHidden/>
              </w:rPr>
            </w:r>
            <w:r w:rsidR="008B3FD3">
              <w:rPr>
                <w:noProof/>
                <w:webHidden/>
              </w:rPr>
              <w:fldChar w:fldCharType="separate"/>
            </w:r>
            <w:r w:rsidR="008B3FD3">
              <w:rPr>
                <w:noProof/>
                <w:webHidden/>
              </w:rPr>
              <w:t>5</w:t>
            </w:r>
            <w:r w:rsidR="008B3FD3">
              <w:rPr>
                <w:noProof/>
                <w:webHidden/>
              </w:rPr>
              <w:fldChar w:fldCharType="end"/>
            </w:r>
          </w:hyperlink>
        </w:p>
        <w:p w14:paraId="0555AAF2" w14:textId="77777777" w:rsidR="008B3FD3" w:rsidRDefault="00F176D1">
          <w:pPr>
            <w:pStyle w:val="TM1"/>
            <w:tabs>
              <w:tab w:val="right" w:leader="dot" w:pos="9060"/>
            </w:tabs>
            <w:rPr>
              <w:rFonts w:eastAsiaTheme="minorEastAsia"/>
              <w:noProof/>
              <w:sz w:val="22"/>
              <w:lang w:eastAsia="fr-FR"/>
            </w:rPr>
          </w:pPr>
          <w:hyperlink w:anchor="_Toc523216930" w:history="1">
            <w:r w:rsidR="008B3FD3" w:rsidRPr="00C360BF">
              <w:rPr>
                <w:rStyle w:val="Lienhypertexte"/>
                <w:noProof/>
              </w:rPr>
              <w:t>Modèles de citation des différents types de documents</w:t>
            </w:r>
            <w:r w:rsidR="008B3FD3">
              <w:rPr>
                <w:noProof/>
                <w:webHidden/>
              </w:rPr>
              <w:tab/>
            </w:r>
            <w:r w:rsidR="008B3FD3">
              <w:rPr>
                <w:noProof/>
                <w:webHidden/>
              </w:rPr>
              <w:fldChar w:fldCharType="begin"/>
            </w:r>
            <w:r w:rsidR="008B3FD3">
              <w:rPr>
                <w:noProof/>
                <w:webHidden/>
              </w:rPr>
              <w:instrText xml:space="preserve"> PAGEREF _Toc523216930 \h </w:instrText>
            </w:r>
            <w:r w:rsidR="008B3FD3">
              <w:rPr>
                <w:noProof/>
                <w:webHidden/>
              </w:rPr>
            </w:r>
            <w:r w:rsidR="008B3FD3">
              <w:rPr>
                <w:noProof/>
                <w:webHidden/>
              </w:rPr>
              <w:fldChar w:fldCharType="separate"/>
            </w:r>
            <w:r w:rsidR="008B3FD3">
              <w:rPr>
                <w:noProof/>
                <w:webHidden/>
              </w:rPr>
              <w:t>6</w:t>
            </w:r>
            <w:r w:rsidR="008B3FD3">
              <w:rPr>
                <w:noProof/>
                <w:webHidden/>
              </w:rPr>
              <w:fldChar w:fldCharType="end"/>
            </w:r>
          </w:hyperlink>
        </w:p>
        <w:p w14:paraId="428BBD70" w14:textId="77777777" w:rsidR="008B3FD3" w:rsidRDefault="00F176D1">
          <w:pPr>
            <w:pStyle w:val="TM2"/>
            <w:tabs>
              <w:tab w:val="right" w:leader="dot" w:pos="9060"/>
            </w:tabs>
            <w:rPr>
              <w:rFonts w:eastAsiaTheme="minorEastAsia"/>
              <w:noProof/>
              <w:sz w:val="22"/>
              <w:lang w:eastAsia="fr-FR"/>
            </w:rPr>
          </w:pPr>
          <w:hyperlink w:anchor="_Toc523216931" w:history="1">
            <w:r w:rsidR="008B3FD3" w:rsidRPr="00C360BF">
              <w:rPr>
                <w:rStyle w:val="Lienhypertexte"/>
                <w:noProof/>
              </w:rPr>
              <w:t>Citer un ouvrage imprimé</w:t>
            </w:r>
            <w:r w:rsidR="008B3FD3">
              <w:rPr>
                <w:noProof/>
                <w:webHidden/>
              </w:rPr>
              <w:tab/>
            </w:r>
            <w:r w:rsidR="008B3FD3">
              <w:rPr>
                <w:noProof/>
                <w:webHidden/>
              </w:rPr>
              <w:fldChar w:fldCharType="begin"/>
            </w:r>
            <w:r w:rsidR="008B3FD3">
              <w:rPr>
                <w:noProof/>
                <w:webHidden/>
              </w:rPr>
              <w:instrText xml:space="preserve"> PAGEREF _Toc523216931 \h </w:instrText>
            </w:r>
            <w:r w:rsidR="008B3FD3">
              <w:rPr>
                <w:noProof/>
                <w:webHidden/>
              </w:rPr>
            </w:r>
            <w:r w:rsidR="008B3FD3">
              <w:rPr>
                <w:noProof/>
                <w:webHidden/>
              </w:rPr>
              <w:fldChar w:fldCharType="separate"/>
            </w:r>
            <w:r w:rsidR="008B3FD3">
              <w:rPr>
                <w:noProof/>
                <w:webHidden/>
              </w:rPr>
              <w:t>7</w:t>
            </w:r>
            <w:r w:rsidR="008B3FD3">
              <w:rPr>
                <w:noProof/>
                <w:webHidden/>
              </w:rPr>
              <w:fldChar w:fldCharType="end"/>
            </w:r>
          </w:hyperlink>
        </w:p>
        <w:p w14:paraId="05EF3C05" w14:textId="77777777" w:rsidR="008B3FD3" w:rsidRDefault="00F176D1">
          <w:pPr>
            <w:pStyle w:val="TM2"/>
            <w:tabs>
              <w:tab w:val="right" w:leader="dot" w:pos="9060"/>
            </w:tabs>
            <w:rPr>
              <w:rFonts w:eastAsiaTheme="minorEastAsia"/>
              <w:noProof/>
              <w:sz w:val="22"/>
              <w:lang w:eastAsia="fr-FR"/>
            </w:rPr>
          </w:pPr>
          <w:hyperlink w:anchor="_Toc523216932" w:history="1">
            <w:r w:rsidR="008B3FD3" w:rsidRPr="00C360BF">
              <w:rPr>
                <w:rStyle w:val="Lienhypertexte"/>
                <w:noProof/>
              </w:rPr>
              <w:t>Citer un ouvrage numérique</w:t>
            </w:r>
            <w:r w:rsidR="008B3FD3">
              <w:rPr>
                <w:noProof/>
                <w:webHidden/>
              </w:rPr>
              <w:tab/>
            </w:r>
            <w:r w:rsidR="008B3FD3">
              <w:rPr>
                <w:noProof/>
                <w:webHidden/>
              </w:rPr>
              <w:fldChar w:fldCharType="begin"/>
            </w:r>
            <w:r w:rsidR="008B3FD3">
              <w:rPr>
                <w:noProof/>
                <w:webHidden/>
              </w:rPr>
              <w:instrText xml:space="preserve"> PAGEREF _Toc523216932 \h </w:instrText>
            </w:r>
            <w:r w:rsidR="008B3FD3">
              <w:rPr>
                <w:noProof/>
                <w:webHidden/>
              </w:rPr>
            </w:r>
            <w:r w:rsidR="008B3FD3">
              <w:rPr>
                <w:noProof/>
                <w:webHidden/>
              </w:rPr>
              <w:fldChar w:fldCharType="separate"/>
            </w:r>
            <w:r w:rsidR="008B3FD3">
              <w:rPr>
                <w:noProof/>
                <w:webHidden/>
              </w:rPr>
              <w:t>8</w:t>
            </w:r>
            <w:r w:rsidR="008B3FD3">
              <w:rPr>
                <w:noProof/>
                <w:webHidden/>
              </w:rPr>
              <w:fldChar w:fldCharType="end"/>
            </w:r>
          </w:hyperlink>
        </w:p>
        <w:p w14:paraId="45DE467C" w14:textId="77777777" w:rsidR="008B3FD3" w:rsidRDefault="00F176D1">
          <w:pPr>
            <w:pStyle w:val="TM2"/>
            <w:tabs>
              <w:tab w:val="right" w:leader="dot" w:pos="9060"/>
            </w:tabs>
            <w:rPr>
              <w:rFonts w:eastAsiaTheme="minorEastAsia"/>
              <w:noProof/>
              <w:sz w:val="22"/>
              <w:lang w:eastAsia="fr-FR"/>
            </w:rPr>
          </w:pPr>
          <w:hyperlink w:anchor="_Toc523216933" w:history="1">
            <w:r w:rsidR="008B3FD3" w:rsidRPr="00C360BF">
              <w:rPr>
                <w:rStyle w:val="Lienhypertexte"/>
                <w:noProof/>
              </w:rPr>
              <w:t>Citer des travaux universitaires imprimés (thèses et mémoires)</w:t>
            </w:r>
            <w:r w:rsidR="008B3FD3">
              <w:rPr>
                <w:noProof/>
                <w:webHidden/>
              </w:rPr>
              <w:tab/>
            </w:r>
            <w:r w:rsidR="008B3FD3">
              <w:rPr>
                <w:noProof/>
                <w:webHidden/>
              </w:rPr>
              <w:fldChar w:fldCharType="begin"/>
            </w:r>
            <w:r w:rsidR="008B3FD3">
              <w:rPr>
                <w:noProof/>
                <w:webHidden/>
              </w:rPr>
              <w:instrText xml:space="preserve"> PAGEREF _Toc523216933 \h </w:instrText>
            </w:r>
            <w:r w:rsidR="008B3FD3">
              <w:rPr>
                <w:noProof/>
                <w:webHidden/>
              </w:rPr>
            </w:r>
            <w:r w:rsidR="008B3FD3">
              <w:rPr>
                <w:noProof/>
                <w:webHidden/>
              </w:rPr>
              <w:fldChar w:fldCharType="separate"/>
            </w:r>
            <w:r w:rsidR="008B3FD3">
              <w:rPr>
                <w:noProof/>
                <w:webHidden/>
              </w:rPr>
              <w:t>9</w:t>
            </w:r>
            <w:r w:rsidR="008B3FD3">
              <w:rPr>
                <w:noProof/>
                <w:webHidden/>
              </w:rPr>
              <w:fldChar w:fldCharType="end"/>
            </w:r>
          </w:hyperlink>
        </w:p>
        <w:p w14:paraId="7B42E580" w14:textId="77777777" w:rsidR="008B3FD3" w:rsidRDefault="00F176D1">
          <w:pPr>
            <w:pStyle w:val="TM2"/>
            <w:tabs>
              <w:tab w:val="right" w:leader="dot" w:pos="9060"/>
            </w:tabs>
            <w:rPr>
              <w:rFonts w:eastAsiaTheme="minorEastAsia"/>
              <w:noProof/>
              <w:sz w:val="22"/>
              <w:lang w:eastAsia="fr-FR"/>
            </w:rPr>
          </w:pPr>
          <w:hyperlink w:anchor="_Toc523216934" w:history="1">
            <w:r w:rsidR="008B3FD3" w:rsidRPr="00C360BF">
              <w:rPr>
                <w:rStyle w:val="Lienhypertexte"/>
                <w:noProof/>
              </w:rPr>
              <w:t>Citer des travaux universitaires numériques (thèses et mémoires)</w:t>
            </w:r>
            <w:r w:rsidR="008B3FD3">
              <w:rPr>
                <w:noProof/>
                <w:webHidden/>
              </w:rPr>
              <w:tab/>
            </w:r>
            <w:r w:rsidR="008B3FD3">
              <w:rPr>
                <w:noProof/>
                <w:webHidden/>
              </w:rPr>
              <w:fldChar w:fldCharType="begin"/>
            </w:r>
            <w:r w:rsidR="008B3FD3">
              <w:rPr>
                <w:noProof/>
                <w:webHidden/>
              </w:rPr>
              <w:instrText xml:space="preserve"> PAGEREF _Toc523216934 \h </w:instrText>
            </w:r>
            <w:r w:rsidR="008B3FD3">
              <w:rPr>
                <w:noProof/>
                <w:webHidden/>
              </w:rPr>
            </w:r>
            <w:r w:rsidR="008B3FD3">
              <w:rPr>
                <w:noProof/>
                <w:webHidden/>
              </w:rPr>
              <w:fldChar w:fldCharType="separate"/>
            </w:r>
            <w:r w:rsidR="008B3FD3">
              <w:rPr>
                <w:noProof/>
                <w:webHidden/>
              </w:rPr>
              <w:t>10</w:t>
            </w:r>
            <w:r w:rsidR="008B3FD3">
              <w:rPr>
                <w:noProof/>
                <w:webHidden/>
              </w:rPr>
              <w:fldChar w:fldCharType="end"/>
            </w:r>
          </w:hyperlink>
        </w:p>
        <w:p w14:paraId="506B5343" w14:textId="77777777" w:rsidR="008B3FD3" w:rsidRDefault="00F176D1">
          <w:pPr>
            <w:pStyle w:val="TM2"/>
            <w:tabs>
              <w:tab w:val="right" w:leader="dot" w:pos="9060"/>
            </w:tabs>
            <w:rPr>
              <w:rFonts w:eastAsiaTheme="minorEastAsia"/>
              <w:noProof/>
              <w:sz w:val="22"/>
              <w:lang w:eastAsia="fr-FR"/>
            </w:rPr>
          </w:pPr>
          <w:hyperlink w:anchor="_Toc523216935" w:history="1">
            <w:r w:rsidR="008B3FD3" w:rsidRPr="00C360BF">
              <w:rPr>
                <w:rStyle w:val="Lienhypertexte"/>
                <w:noProof/>
              </w:rPr>
              <w:t>Citer des travaux universitaires microfichés (thèses et mémoires)</w:t>
            </w:r>
            <w:r w:rsidR="008B3FD3">
              <w:rPr>
                <w:noProof/>
                <w:webHidden/>
              </w:rPr>
              <w:tab/>
            </w:r>
            <w:r w:rsidR="008B3FD3">
              <w:rPr>
                <w:noProof/>
                <w:webHidden/>
              </w:rPr>
              <w:fldChar w:fldCharType="begin"/>
            </w:r>
            <w:r w:rsidR="008B3FD3">
              <w:rPr>
                <w:noProof/>
                <w:webHidden/>
              </w:rPr>
              <w:instrText xml:space="preserve"> PAGEREF _Toc523216935 \h </w:instrText>
            </w:r>
            <w:r w:rsidR="008B3FD3">
              <w:rPr>
                <w:noProof/>
                <w:webHidden/>
              </w:rPr>
            </w:r>
            <w:r w:rsidR="008B3FD3">
              <w:rPr>
                <w:noProof/>
                <w:webHidden/>
              </w:rPr>
              <w:fldChar w:fldCharType="separate"/>
            </w:r>
            <w:r w:rsidR="008B3FD3">
              <w:rPr>
                <w:noProof/>
                <w:webHidden/>
              </w:rPr>
              <w:t>11</w:t>
            </w:r>
            <w:r w:rsidR="008B3FD3">
              <w:rPr>
                <w:noProof/>
                <w:webHidden/>
              </w:rPr>
              <w:fldChar w:fldCharType="end"/>
            </w:r>
          </w:hyperlink>
        </w:p>
        <w:p w14:paraId="4066239B" w14:textId="77777777" w:rsidR="008B3FD3" w:rsidRDefault="00F176D1">
          <w:pPr>
            <w:pStyle w:val="TM2"/>
            <w:tabs>
              <w:tab w:val="right" w:leader="dot" w:pos="9060"/>
            </w:tabs>
            <w:rPr>
              <w:rFonts w:eastAsiaTheme="minorEastAsia"/>
              <w:noProof/>
              <w:sz w:val="22"/>
              <w:lang w:eastAsia="fr-FR"/>
            </w:rPr>
          </w:pPr>
          <w:hyperlink w:anchor="_Toc523216936" w:history="1">
            <w:r w:rsidR="008B3FD3" w:rsidRPr="00C360BF">
              <w:rPr>
                <w:rStyle w:val="Lienhypertexte"/>
                <w:noProof/>
              </w:rPr>
              <w:t>Citer des contributions à un ouvrage (articles de mélanges, d’ouvrage collectif…)</w:t>
            </w:r>
            <w:r w:rsidR="008B3FD3">
              <w:rPr>
                <w:noProof/>
                <w:webHidden/>
              </w:rPr>
              <w:tab/>
            </w:r>
            <w:r w:rsidR="008B3FD3">
              <w:rPr>
                <w:noProof/>
                <w:webHidden/>
              </w:rPr>
              <w:fldChar w:fldCharType="begin"/>
            </w:r>
            <w:r w:rsidR="008B3FD3">
              <w:rPr>
                <w:noProof/>
                <w:webHidden/>
              </w:rPr>
              <w:instrText xml:space="preserve"> PAGEREF _Toc523216936 \h </w:instrText>
            </w:r>
            <w:r w:rsidR="008B3FD3">
              <w:rPr>
                <w:noProof/>
                <w:webHidden/>
              </w:rPr>
            </w:r>
            <w:r w:rsidR="008B3FD3">
              <w:rPr>
                <w:noProof/>
                <w:webHidden/>
              </w:rPr>
              <w:fldChar w:fldCharType="separate"/>
            </w:r>
            <w:r w:rsidR="008B3FD3">
              <w:rPr>
                <w:noProof/>
                <w:webHidden/>
              </w:rPr>
              <w:t>12</w:t>
            </w:r>
            <w:r w:rsidR="008B3FD3">
              <w:rPr>
                <w:noProof/>
                <w:webHidden/>
              </w:rPr>
              <w:fldChar w:fldCharType="end"/>
            </w:r>
          </w:hyperlink>
        </w:p>
        <w:p w14:paraId="2970CB39" w14:textId="77777777" w:rsidR="008B3FD3" w:rsidRDefault="00F176D1">
          <w:pPr>
            <w:pStyle w:val="TM2"/>
            <w:tabs>
              <w:tab w:val="right" w:leader="dot" w:pos="9060"/>
            </w:tabs>
            <w:rPr>
              <w:rFonts w:eastAsiaTheme="minorEastAsia"/>
              <w:noProof/>
              <w:sz w:val="22"/>
              <w:lang w:eastAsia="fr-FR"/>
            </w:rPr>
          </w:pPr>
          <w:hyperlink w:anchor="_Toc523216937" w:history="1">
            <w:r w:rsidR="008B3FD3" w:rsidRPr="00C360BF">
              <w:rPr>
                <w:rStyle w:val="Lienhypertexte"/>
                <w:noProof/>
              </w:rPr>
              <w:t>Citer un article de revue imprimée</w:t>
            </w:r>
            <w:r w:rsidR="008B3FD3">
              <w:rPr>
                <w:noProof/>
                <w:webHidden/>
              </w:rPr>
              <w:tab/>
            </w:r>
            <w:r w:rsidR="008B3FD3">
              <w:rPr>
                <w:noProof/>
                <w:webHidden/>
              </w:rPr>
              <w:fldChar w:fldCharType="begin"/>
            </w:r>
            <w:r w:rsidR="008B3FD3">
              <w:rPr>
                <w:noProof/>
                <w:webHidden/>
              </w:rPr>
              <w:instrText xml:space="preserve"> PAGEREF _Toc523216937 \h </w:instrText>
            </w:r>
            <w:r w:rsidR="008B3FD3">
              <w:rPr>
                <w:noProof/>
                <w:webHidden/>
              </w:rPr>
            </w:r>
            <w:r w:rsidR="008B3FD3">
              <w:rPr>
                <w:noProof/>
                <w:webHidden/>
              </w:rPr>
              <w:fldChar w:fldCharType="separate"/>
            </w:r>
            <w:r w:rsidR="008B3FD3">
              <w:rPr>
                <w:noProof/>
                <w:webHidden/>
              </w:rPr>
              <w:t>14</w:t>
            </w:r>
            <w:r w:rsidR="008B3FD3">
              <w:rPr>
                <w:noProof/>
                <w:webHidden/>
              </w:rPr>
              <w:fldChar w:fldCharType="end"/>
            </w:r>
          </w:hyperlink>
        </w:p>
        <w:p w14:paraId="67312258" w14:textId="77777777" w:rsidR="008B3FD3" w:rsidRDefault="00F176D1">
          <w:pPr>
            <w:pStyle w:val="TM2"/>
            <w:tabs>
              <w:tab w:val="right" w:leader="dot" w:pos="9060"/>
            </w:tabs>
            <w:rPr>
              <w:rFonts w:eastAsiaTheme="minorEastAsia"/>
              <w:noProof/>
              <w:sz w:val="22"/>
              <w:lang w:eastAsia="fr-FR"/>
            </w:rPr>
          </w:pPr>
          <w:hyperlink w:anchor="_Toc523216938" w:history="1">
            <w:r w:rsidR="008B3FD3" w:rsidRPr="00C360BF">
              <w:rPr>
                <w:rStyle w:val="Lienhypertexte"/>
                <w:noProof/>
              </w:rPr>
              <w:t>Citer un article de revue numérique</w:t>
            </w:r>
            <w:r w:rsidR="008B3FD3">
              <w:rPr>
                <w:noProof/>
                <w:webHidden/>
              </w:rPr>
              <w:tab/>
            </w:r>
            <w:r w:rsidR="008B3FD3">
              <w:rPr>
                <w:noProof/>
                <w:webHidden/>
              </w:rPr>
              <w:fldChar w:fldCharType="begin"/>
            </w:r>
            <w:r w:rsidR="008B3FD3">
              <w:rPr>
                <w:noProof/>
                <w:webHidden/>
              </w:rPr>
              <w:instrText xml:space="preserve"> PAGEREF _Toc523216938 \h </w:instrText>
            </w:r>
            <w:r w:rsidR="008B3FD3">
              <w:rPr>
                <w:noProof/>
                <w:webHidden/>
              </w:rPr>
            </w:r>
            <w:r w:rsidR="008B3FD3">
              <w:rPr>
                <w:noProof/>
                <w:webHidden/>
              </w:rPr>
              <w:fldChar w:fldCharType="separate"/>
            </w:r>
            <w:r w:rsidR="008B3FD3">
              <w:rPr>
                <w:noProof/>
                <w:webHidden/>
              </w:rPr>
              <w:t>16</w:t>
            </w:r>
            <w:r w:rsidR="008B3FD3">
              <w:rPr>
                <w:noProof/>
                <w:webHidden/>
              </w:rPr>
              <w:fldChar w:fldCharType="end"/>
            </w:r>
          </w:hyperlink>
        </w:p>
        <w:p w14:paraId="62FF8599" w14:textId="77777777" w:rsidR="008B3FD3" w:rsidRDefault="00F176D1">
          <w:pPr>
            <w:pStyle w:val="TM2"/>
            <w:tabs>
              <w:tab w:val="right" w:leader="dot" w:pos="9060"/>
            </w:tabs>
            <w:rPr>
              <w:rFonts w:eastAsiaTheme="minorEastAsia"/>
              <w:noProof/>
              <w:sz w:val="22"/>
              <w:lang w:eastAsia="fr-FR"/>
            </w:rPr>
          </w:pPr>
          <w:hyperlink w:anchor="_Toc523216939" w:history="1">
            <w:r w:rsidR="008B3FD3" w:rsidRPr="00C360BF">
              <w:rPr>
                <w:rStyle w:val="Lienhypertexte"/>
                <w:noProof/>
              </w:rPr>
              <w:t>Citer les actes publiés d’un colloque</w:t>
            </w:r>
            <w:r w:rsidR="008B3FD3">
              <w:rPr>
                <w:noProof/>
                <w:webHidden/>
              </w:rPr>
              <w:tab/>
            </w:r>
            <w:r w:rsidR="008B3FD3">
              <w:rPr>
                <w:noProof/>
                <w:webHidden/>
              </w:rPr>
              <w:fldChar w:fldCharType="begin"/>
            </w:r>
            <w:r w:rsidR="008B3FD3">
              <w:rPr>
                <w:noProof/>
                <w:webHidden/>
              </w:rPr>
              <w:instrText xml:space="preserve"> PAGEREF _Toc523216939 \h </w:instrText>
            </w:r>
            <w:r w:rsidR="008B3FD3">
              <w:rPr>
                <w:noProof/>
                <w:webHidden/>
              </w:rPr>
            </w:r>
            <w:r w:rsidR="008B3FD3">
              <w:rPr>
                <w:noProof/>
                <w:webHidden/>
              </w:rPr>
              <w:fldChar w:fldCharType="separate"/>
            </w:r>
            <w:r w:rsidR="008B3FD3">
              <w:rPr>
                <w:noProof/>
                <w:webHidden/>
              </w:rPr>
              <w:t>18</w:t>
            </w:r>
            <w:r w:rsidR="008B3FD3">
              <w:rPr>
                <w:noProof/>
                <w:webHidden/>
              </w:rPr>
              <w:fldChar w:fldCharType="end"/>
            </w:r>
          </w:hyperlink>
        </w:p>
        <w:p w14:paraId="7FB5338B" w14:textId="77777777" w:rsidR="008B3FD3" w:rsidRDefault="00F176D1">
          <w:pPr>
            <w:pStyle w:val="TM2"/>
            <w:tabs>
              <w:tab w:val="right" w:leader="dot" w:pos="9060"/>
            </w:tabs>
            <w:rPr>
              <w:rFonts w:eastAsiaTheme="minorEastAsia"/>
              <w:noProof/>
              <w:sz w:val="22"/>
              <w:lang w:eastAsia="fr-FR"/>
            </w:rPr>
          </w:pPr>
          <w:hyperlink w:anchor="_Toc523216940" w:history="1">
            <w:r w:rsidR="008B3FD3" w:rsidRPr="00C360BF">
              <w:rPr>
                <w:rStyle w:val="Lienhypertexte"/>
                <w:noProof/>
              </w:rPr>
              <w:t>Citer une contribution parmi les actes publiés d’un colloque</w:t>
            </w:r>
            <w:r w:rsidR="008B3FD3">
              <w:rPr>
                <w:noProof/>
                <w:webHidden/>
              </w:rPr>
              <w:tab/>
            </w:r>
            <w:r w:rsidR="008B3FD3">
              <w:rPr>
                <w:noProof/>
                <w:webHidden/>
              </w:rPr>
              <w:fldChar w:fldCharType="begin"/>
            </w:r>
            <w:r w:rsidR="008B3FD3">
              <w:rPr>
                <w:noProof/>
                <w:webHidden/>
              </w:rPr>
              <w:instrText xml:space="preserve"> PAGEREF _Toc523216940 \h </w:instrText>
            </w:r>
            <w:r w:rsidR="008B3FD3">
              <w:rPr>
                <w:noProof/>
                <w:webHidden/>
              </w:rPr>
            </w:r>
            <w:r w:rsidR="008B3FD3">
              <w:rPr>
                <w:noProof/>
                <w:webHidden/>
              </w:rPr>
              <w:fldChar w:fldCharType="separate"/>
            </w:r>
            <w:r w:rsidR="008B3FD3">
              <w:rPr>
                <w:noProof/>
                <w:webHidden/>
              </w:rPr>
              <w:t>19</w:t>
            </w:r>
            <w:r w:rsidR="008B3FD3">
              <w:rPr>
                <w:noProof/>
                <w:webHidden/>
              </w:rPr>
              <w:fldChar w:fldCharType="end"/>
            </w:r>
          </w:hyperlink>
        </w:p>
        <w:p w14:paraId="65874A17" w14:textId="77777777" w:rsidR="008B3FD3" w:rsidRDefault="00F176D1">
          <w:pPr>
            <w:pStyle w:val="TM2"/>
            <w:tabs>
              <w:tab w:val="right" w:leader="dot" w:pos="9060"/>
            </w:tabs>
            <w:rPr>
              <w:rFonts w:eastAsiaTheme="minorEastAsia"/>
              <w:noProof/>
              <w:sz w:val="22"/>
              <w:lang w:eastAsia="fr-FR"/>
            </w:rPr>
          </w:pPr>
          <w:hyperlink w:anchor="_Toc523216941" w:history="1">
            <w:r w:rsidR="008B3FD3" w:rsidRPr="00C360BF">
              <w:rPr>
                <w:rStyle w:val="Lienhypertexte"/>
                <w:noProof/>
              </w:rPr>
              <w:t>Citer une norme juridique</w:t>
            </w:r>
            <w:r w:rsidR="008B3FD3">
              <w:rPr>
                <w:noProof/>
                <w:webHidden/>
              </w:rPr>
              <w:tab/>
            </w:r>
            <w:r w:rsidR="008B3FD3">
              <w:rPr>
                <w:noProof/>
                <w:webHidden/>
              </w:rPr>
              <w:fldChar w:fldCharType="begin"/>
            </w:r>
            <w:r w:rsidR="008B3FD3">
              <w:rPr>
                <w:noProof/>
                <w:webHidden/>
              </w:rPr>
              <w:instrText xml:space="preserve"> PAGEREF _Toc523216941 \h </w:instrText>
            </w:r>
            <w:r w:rsidR="008B3FD3">
              <w:rPr>
                <w:noProof/>
                <w:webHidden/>
              </w:rPr>
            </w:r>
            <w:r w:rsidR="008B3FD3">
              <w:rPr>
                <w:noProof/>
                <w:webHidden/>
              </w:rPr>
              <w:fldChar w:fldCharType="separate"/>
            </w:r>
            <w:r w:rsidR="008B3FD3">
              <w:rPr>
                <w:noProof/>
                <w:webHidden/>
              </w:rPr>
              <w:t>20</w:t>
            </w:r>
            <w:r w:rsidR="008B3FD3">
              <w:rPr>
                <w:noProof/>
                <w:webHidden/>
              </w:rPr>
              <w:fldChar w:fldCharType="end"/>
            </w:r>
          </w:hyperlink>
        </w:p>
        <w:p w14:paraId="12323218" w14:textId="77777777" w:rsidR="008B3FD3" w:rsidRDefault="00F176D1">
          <w:pPr>
            <w:pStyle w:val="TM2"/>
            <w:tabs>
              <w:tab w:val="right" w:leader="dot" w:pos="9060"/>
            </w:tabs>
            <w:rPr>
              <w:rFonts w:eastAsiaTheme="minorEastAsia"/>
              <w:noProof/>
              <w:sz w:val="22"/>
              <w:lang w:eastAsia="fr-FR"/>
            </w:rPr>
          </w:pPr>
          <w:hyperlink w:anchor="_Toc523216942" w:history="1">
            <w:r w:rsidR="008B3FD3" w:rsidRPr="00C360BF">
              <w:rPr>
                <w:rStyle w:val="Lienhypertexte"/>
                <w:noProof/>
              </w:rPr>
              <w:t>Citer un site en ligne, un blogue</w:t>
            </w:r>
            <w:r w:rsidR="008B3FD3">
              <w:rPr>
                <w:noProof/>
                <w:webHidden/>
              </w:rPr>
              <w:tab/>
            </w:r>
            <w:r w:rsidR="008B3FD3">
              <w:rPr>
                <w:noProof/>
                <w:webHidden/>
              </w:rPr>
              <w:fldChar w:fldCharType="begin"/>
            </w:r>
            <w:r w:rsidR="008B3FD3">
              <w:rPr>
                <w:noProof/>
                <w:webHidden/>
              </w:rPr>
              <w:instrText xml:space="preserve"> PAGEREF _Toc523216942 \h </w:instrText>
            </w:r>
            <w:r w:rsidR="008B3FD3">
              <w:rPr>
                <w:noProof/>
                <w:webHidden/>
              </w:rPr>
            </w:r>
            <w:r w:rsidR="008B3FD3">
              <w:rPr>
                <w:noProof/>
                <w:webHidden/>
              </w:rPr>
              <w:fldChar w:fldCharType="separate"/>
            </w:r>
            <w:r w:rsidR="008B3FD3">
              <w:rPr>
                <w:noProof/>
                <w:webHidden/>
              </w:rPr>
              <w:t>21</w:t>
            </w:r>
            <w:r w:rsidR="008B3FD3">
              <w:rPr>
                <w:noProof/>
                <w:webHidden/>
              </w:rPr>
              <w:fldChar w:fldCharType="end"/>
            </w:r>
          </w:hyperlink>
        </w:p>
        <w:p w14:paraId="2AB87F1D" w14:textId="77777777" w:rsidR="008B3FD3" w:rsidRDefault="00F176D1">
          <w:pPr>
            <w:pStyle w:val="TM2"/>
            <w:tabs>
              <w:tab w:val="right" w:leader="dot" w:pos="9060"/>
            </w:tabs>
            <w:rPr>
              <w:rFonts w:eastAsiaTheme="minorEastAsia"/>
              <w:noProof/>
              <w:sz w:val="22"/>
              <w:lang w:eastAsia="fr-FR"/>
            </w:rPr>
          </w:pPr>
          <w:hyperlink w:anchor="_Toc523216943" w:history="1">
            <w:r w:rsidR="008B3FD3" w:rsidRPr="00C360BF">
              <w:rPr>
                <w:rStyle w:val="Lienhypertexte"/>
                <w:noProof/>
              </w:rPr>
              <w:t>Citer un article ou une page d’un site en ligne, un blogue</w:t>
            </w:r>
            <w:r w:rsidR="008B3FD3">
              <w:rPr>
                <w:noProof/>
                <w:webHidden/>
              </w:rPr>
              <w:tab/>
            </w:r>
            <w:r w:rsidR="008B3FD3">
              <w:rPr>
                <w:noProof/>
                <w:webHidden/>
              </w:rPr>
              <w:fldChar w:fldCharType="begin"/>
            </w:r>
            <w:r w:rsidR="008B3FD3">
              <w:rPr>
                <w:noProof/>
                <w:webHidden/>
              </w:rPr>
              <w:instrText xml:space="preserve"> PAGEREF _Toc523216943 \h </w:instrText>
            </w:r>
            <w:r w:rsidR="008B3FD3">
              <w:rPr>
                <w:noProof/>
                <w:webHidden/>
              </w:rPr>
            </w:r>
            <w:r w:rsidR="008B3FD3">
              <w:rPr>
                <w:noProof/>
                <w:webHidden/>
              </w:rPr>
              <w:fldChar w:fldCharType="separate"/>
            </w:r>
            <w:r w:rsidR="008B3FD3">
              <w:rPr>
                <w:noProof/>
                <w:webHidden/>
              </w:rPr>
              <w:t>22</w:t>
            </w:r>
            <w:r w:rsidR="008B3FD3">
              <w:rPr>
                <w:noProof/>
                <w:webHidden/>
              </w:rPr>
              <w:fldChar w:fldCharType="end"/>
            </w:r>
          </w:hyperlink>
        </w:p>
        <w:p w14:paraId="02F13E73" w14:textId="77777777" w:rsidR="008B3FD3" w:rsidRDefault="00F176D1">
          <w:pPr>
            <w:pStyle w:val="TM2"/>
            <w:tabs>
              <w:tab w:val="right" w:leader="dot" w:pos="9060"/>
            </w:tabs>
            <w:rPr>
              <w:rFonts w:eastAsiaTheme="minorEastAsia"/>
              <w:noProof/>
              <w:sz w:val="22"/>
              <w:lang w:eastAsia="fr-FR"/>
            </w:rPr>
          </w:pPr>
          <w:hyperlink w:anchor="_Toc523216944" w:history="1">
            <w:r w:rsidR="008B3FD3" w:rsidRPr="00C360BF">
              <w:rPr>
                <w:rStyle w:val="Lienhypertexte"/>
                <w:noProof/>
              </w:rPr>
              <w:t>Citer un brevet</w:t>
            </w:r>
            <w:r w:rsidR="008B3FD3">
              <w:rPr>
                <w:noProof/>
                <w:webHidden/>
              </w:rPr>
              <w:tab/>
            </w:r>
            <w:r w:rsidR="008B3FD3">
              <w:rPr>
                <w:noProof/>
                <w:webHidden/>
              </w:rPr>
              <w:fldChar w:fldCharType="begin"/>
            </w:r>
            <w:r w:rsidR="008B3FD3">
              <w:rPr>
                <w:noProof/>
                <w:webHidden/>
              </w:rPr>
              <w:instrText xml:space="preserve"> PAGEREF _Toc523216944 \h </w:instrText>
            </w:r>
            <w:r w:rsidR="008B3FD3">
              <w:rPr>
                <w:noProof/>
                <w:webHidden/>
              </w:rPr>
            </w:r>
            <w:r w:rsidR="008B3FD3">
              <w:rPr>
                <w:noProof/>
                <w:webHidden/>
              </w:rPr>
              <w:fldChar w:fldCharType="separate"/>
            </w:r>
            <w:r w:rsidR="008B3FD3">
              <w:rPr>
                <w:noProof/>
                <w:webHidden/>
              </w:rPr>
              <w:t>24</w:t>
            </w:r>
            <w:r w:rsidR="008B3FD3">
              <w:rPr>
                <w:noProof/>
                <w:webHidden/>
              </w:rPr>
              <w:fldChar w:fldCharType="end"/>
            </w:r>
          </w:hyperlink>
        </w:p>
        <w:p w14:paraId="7BF57D1E" w14:textId="77777777" w:rsidR="008B3FD3" w:rsidRDefault="00F176D1">
          <w:pPr>
            <w:pStyle w:val="TM2"/>
            <w:tabs>
              <w:tab w:val="right" w:leader="dot" w:pos="9060"/>
            </w:tabs>
            <w:rPr>
              <w:rFonts w:eastAsiaTheme="minorEastAsia"/>
              <w:noProof/>
              <w:sz w:val="22"/>
              <w:lang w:eastAsia="fr-FR"/>
            </w:rPr>
          </w:pPr>
          <w:hyperlink w:anchor="_Toc523216945" w:history="1">
            <w:r w:rsidR="008B3FD3" w:rsidRPr="00C360BF">
              <w:rPr>
                <w:rStyle w:val="Lienhypertexte"/>
                <w:noProof/>
              </w:rPr>
              <w:t>Citer un courriel, une contribution à une liste de diffusion</w:t>
            </w:r>
            <w:r w:rsidR="008B3FD3">
              <w:rPr>
                <w:noProof/>
                <w:webHidden/>
              </w:rPr>
              <w:tab/>
            </w:r>
            <w:r w:rsidR="008B3FD3">
              <w:rPr>
                <w:noProof/>
                <w:webHidden/>
              </w:rPr>
              <w:fldChar w:fldCharType="begin"/>
            </w:r>
            <w:r w:rsidR="008B3FD3">
              <w:rPr>
                <w:noProof/>
                <w:webHidden/>
              </w:rPr>
              <w:instrText xml:space="preserve"> PAGEREF _Toc523216945 \h </w:instrText>
            </w:r>
            <w:r w:rsidR="008B3FD3">
              <w:rPr>
                <w:noProof/>
                <w:webHidden/>
              </w:rPr>
            </w:r>
            <w:r w:rsidR="008B3FD3">
              <w:rPr>
                <w:noProof/>
                <w:webHidden/>
              </w:rPr>
              <w:fldChar w:fldCharType="separate"/>
            </w:r>
            <w:r w:rsidR="008B3FD3">
              <w:rPr>
                <w:noProof/>
                <w:webHidden/>
              </w:rPr>
              <w:t>25</w:t>
            </w:r>
            <w:r w:rsidR="008B3FD3">
              <w:rPr>
                <w:noProof/>
                <w:webHidden/>
              </w:rPr>
              <w:fldChar w:fldCharType="end"/>
            </w:r>
          </w:hyperlink>
        </w:p>
        <w:p w14:paraId="13CDE2B6" w14:textId="77777777" w:rsidR="008B3FD3" w:rsidRDefault="00F176D1">
          <w:pPr>
            <w:pStyle w:val="TM2"/>
            <w:tabs>
              <w:tab w:val="right" w:leader="dot" w:pos="9060"/>
            </w:tabs>
            <w:rPr>
              <w:rFonts w:eastAsiaTheme="minorEastAsia"/>
              <w:noProof/>
              <w:sz w:val="22"/>
              <w:lang w:eastAsia="fr-FR"/>
            </w:rPr>
          </w:pPr>
          <w:hyperlink w:anchor="_Toc523216946" w:history="1">
            <w:r w:rsidR="008B3FD3" w:rsidRPr="00C360BF">
              <w:rPr>
                <w:rStyle w:val="Lienhypertexte"/>
                <w:noProof/>
              </w:rPr>
              <w:t>Citer un entretien oral</w:t>
            </w:r>
            <w:r w:rsidR="008B3FD3">
              <w:rPr>
                <w:noProof/>
                <w:webHidden/>
              </w:rPr>
              <w:tab/>
            </w:r>
            <w:r w:rsidR="008B3FD3">
              <w:rPr>
                <w:noProof/>
                <w:webHidden/>
              </w:rPr>
              <w:fldChar w:fldCharType="begin"/>
            </w:r>
            <w:r w:rsidR="008B3FD3">
              <w:rPr>
                <w:noProof/>
                <w:webHidden/>
              </w:rPr>
              <w:instrText xml:space="preserve"> PAGEREF _Toc523216946 \h </w:instrText>
            </w:r>
            <w:r w:rsidR="008B3FD3">
              <w:rPr>
                <w:noProof/>
                <w:webHidden/>
              </w:rPr>
            </w:r>
            <w:r w:rsidR="008B3FD3">
              <w:rPr>
                <w:noProof/>
                <w:webHidden/>
              </w:rPr>
              <w:fldChar w:fldCharType="separate"/>
            </w:r>
            <w:r w:rsidR="008B3FD3">
              <w:rPr>
                <w:noProof/>
                <w:webHidden/>
              </w:rPr>
              <w:t>26</w:t>
            </w:r>
            <w:r w:rsidR="008B3FD3">
              <w:rPr>
                <w:noProof/>
                <w:webHidden/>
              </w:rPr>
              <w:fldChar w:fldCharType="end"/>
            </w:r>
          </w:hyperlink>
        </w:p>
        <w:p w14:paraId="5C7F1F6E" w14:textId="77777777" w:rsidR="008B3FD3" w:rsidRDefault="00F176D1">
          <w:pPr>
            <w:pStyle w:val="TM1"/>
            <w:tabs>
              <w:tab w:val="right" w:leader="dot" w:pos="9060"/>
            </w:tabs>
            <w:rPr>
              <w:rFonts w:eastAsiaTheme="minorEastAsia"/>
              <w:noProof/>
              <w:sz w:val="22"/>
              <w:lang w:eastAsia="fr-FR"/>
            </w:rPr>
          </w:pPr>
          <w:hyperlink w:anchor="_Toc523216947" w:history="1">
            <w:r w:rsidR="008B3FD3" w:rsidRPr="00C360BF">
              <w:rPr>
                <w:rStyle w:val="Lienhypertexte"/>
                <w:noProof/>
              </w:rPr>
              <w:t>Recommandations particulières</w:t>
            </w:r>
            <w:r w:rsidR="008B3FD3">
              <w:rPr>
                <w:noProof/>
                <w:webHidden/>
              </w:rPr>
              <w:tab/>
            </w:r>
            <w:r w:rsidR="008B3FD3">
              <w:rPr>
                <w:noProof/>
                <w:webHidden/>
              </w:rPr>
              <w:fldChar w:fldCharType="begin"/>
            </w:r>
            <w:r w:rsidR="008B3FD3">
              <w:rPr>
                <w:noProof/>
                <w:webHidden/>
              </w:rPr>
              <w:instrText xml:space="preserve"> PAGEREF _Toc523216947 \h </w:instrText>
            </w:r>
            <w:r w:rsidR="008B3FD3">
              <w:rPr>
                <w:noProof/>
                <w:webHidden/>
              </w:rPr>
            </w:r>
            <w:r w:rsidR="008B3FD3">
              <w:rPr>
                <w:noProof/>
                <w:webHidden/>
              </w:rPr>
              <w:fldChar w:fldCharType="separate"/>
            </w:r>
            <w:r w:rsidR="008B3FD3">
              <w:rPr>
                <w:noProof/>
                <w:webHidden/>
              </w:rPr>
              <w:t>27</w:t>
            </w:r>
            <w:r w:rsidR="008B3FD3">
              <w:rPr>
                <w:noProof/>
                <w:webHidden/>
              </w:rPr>
              <w:fldChar w:fldCharType="end"/>
            </w:r>
          </w:hyperlink>
        </w:p>
        <w:p w14:paraId="13E5AB76" w14:textId="77777777" w:rsidR="008B3FD3" w:rsidRDefault="00F176D1">
          <w:pPr>
            <w:pStyle w:val="TM1"/>
            <w:tabs>
              <w:tab w:val="right" w:leader="dot" w:pos="9060"/>
            </w:tabs>
            <w:rPr>
              <w:rFonts w:eastAsiaTheme="minorEastAsia"/>
              <w:noProof/>
              <w:sz w:val="22"/>
              <w:lang w:eastAsia="fr-FR"/>
            </w:rPr>
          </w:pPr>
          <w:hyperlink w:anchor="_Toc523216948" w:history="1">
            <w:r w:rsidR="008B3FD3" w:rsidRPr="00C360BF">
              <w:rPr>
                <w:rStyle w:val="Lienhypertexte"/>
                <w:noProof/>
              </w:rPr>
              <w:t>Abréviations conseillées – Codes</w:t>
            </w:r>
            <w:r w:rsidR="008B3FD3">
              <w:rPr>
                <w:noProof/>
                <w:webHidden/>
              </w:rPr>
              <w:tab/>
            </w:r>
            <w:r w:rsidR="008B3FD3">
              <w:rPr>
                <w:noProof/>
                <w:webHidden/>
              </w:rPr>
              <w:fldChar w:fldCharType="begin"/>
            </w:r>
            <w:r w:rsidR="008B3FD3">
              <w:rPr>
                <w:noProof/>
                <w:webHidden/>
              </w:rPr>
              <w:instrText xml:space="preserve"> PAGEREF _Toc523216948 \h </w:instrText>
            </w:r>
            <w:r w:rsidR="008B3FD3">
              <w:rPr>
                <w:noProof/>
                <w:webHidden/>
              </w:rPr>
            </w:r>
            <w:r w:rsidR="008B3FD3">
              <w:rPr>
                <w:noProof/>
                <w:webHidden/>
              </w:rPr>
              <w:fldChar w:fldCharType="separate"/>
            </w:r>
            <w:r w:rsidR="008B3FD3">
              <w:rPr>
                <w:noProof/>
                <w:webHidden/>
              </w:rPr>
              <w:t>31</w:t>
            </w:r>
            <w:r w:rsidR="008B3FD3">
              <w:rPr>
                <w:noProof/>
                <w:webHidden/>
              </w:rPr>
              <w:fldChar w:fldCharType="end"/>
            </w:r>
          </w:hyperlink>
        </w:p>
        <w:p w14:paraId="6CEF81F1" w14:textId="77777777" w:rsidR="008B3FD3" w:rsidRDefault="00F176D1">
          <w:pPr>
            <w:pStyle w:val="TM1"/>
            <w:tabs>
              <w:tab w:val="right" w:leader="dot" w:pos="9060"/>
            </w:tabs>
            <w:rPr>
              <w:rFonts w:eastAsiaTheme="minorEastAsia"/>
              <w:noProof/>
              <w:sz w:val="22"/>
              <w:lang w:eastAsia="fr-FR"/>
            </w:rPr>
          </w:pPr>
          <w:hyperlink w:anchor="_Toc523216949" w:history="1">
            <w:r w:rsidR="008B3FD3" w:rsidRPr="00C360BF">
              <w:rPr>
                <w:rStyle w:val="Lienhypertexte"/>
                <w:noProof/>
              </w:rPr>
              <w:t>Abréviations conseillées – Juridictions</w:t>
            </w:r>
            <w:r w:rsidR="008B3FD3">
              <w:rPr>
                <w:noProof/>
                <w:webHidden/>
              </w:rPr>
              <w:tab/>
            </w:r>
            <w:r w:rsidR="008B3FD3">
              <w:rPr>
                <w:noProof/>
                <w:webHidden/>
              </w:rPr>
              <w:fldChar w:fldCharType="begin"/>
            </w:r>
            <w:r w:rsidR="008B3FD3">
              <w:rPr>
                <w:noProof/>
                <w:webHidden/>
              </w:rPr>
              <w:instrText xml:space="preserve"> PAGEREF _Toc523216949 \h </w:instrText>
            </w:r>
            <w:r w:rsidR="008B3FD3">
              <w:rPr>
                <w:noProof/>
                <w:webHidden/>
              </w:rPr>
            </w:r>
            <w:r w:rsidR="008B3FD3">
              <w:rPr>
                <w:noProof/>
                <w:webHidden/>
              </w:rPr>
              <w:fldChar w:fldCharType="separate"/>
            </w:r>
            <w:r w:rsidR="008B3FD3">
              <w:rPr>
                <w:noProof/>
                <w:webHidden/>
              </w:rPr>
              <w:t>33</w:t>
            </w:r>
            <w:r w:rsidR="008B3FD3">
              <w:rPr>
                <w:noProof/>
                <w:webHidden/>
              </w:rPr>
              <w:fldChar w:fldCharType="end"/>
            </w:r>
          </w:hyperlink>
        </w:p>
        <w:p w14:paraId="3B58DD9B" w14:textId="77777777" w:rsidR="008B3FD3" w:rsidRDefault="00F176D1">
          <w:pPr>
            <w:pStyle w:val="TM1"/>
            <w:tabs>
              <w:tab w:val="right" w:leader="dot" w:pos="9060"/>
            </w:tabs>
            <w:rPr>
              <w:rFonts w:eastAsiaTheme="minorEastAsia"/>
              <w:noProof/>
              <w:sz w:val="22"/>
              <w:lang w:eastAsia="fr-FR"/>
            </w:rPr>
          </w:pPr>
          <w:hyperlink w:anchor="_Toc523216950" w:history="1">
            <w:r w:rsidR="008B3FD3" w:rsidRPr="00C360BF">
              <w:rPr>
                <w:rStyle w:val="Lienhypertexte"/>
                <w:noProof/>
              </w:rPr>
              <w:t>Abréviations conseillées – Revues</w:t>
            </w:r>
            <w:r w:rsidR="008B3FD3">
              <w:rPr>
                <w:noProof/>
                <w:webHidden/>
              </w:rPr>
              <w:tab/>
            </w:r>
            <w:r w:rsidR="008B3FD3">
              <w:rPr>
                <w:noProof/>
                <w:webHidden/>
              </w:rPr>
              <w:fldChar w:fldCharType="begin"/>
            </w:r>
            <w:r w:rsidR="008B3FD3">
              <w:rPr>
                <w:noProof/>
                <w:webHidden/>
              </w:rPr>
              <w:instrText xml:space="preserve"> PAGEREF _Toc523216950 \h </w:instrText>
            </w:r>
            <w:r w:rsidR="008B3FD3">
              <w:rPr>
                <w:noProof/>
                <w:webHidden/>
              </w:rPr>
            </w:r>
            <w:r w:rsidR="008B3FD3">
              <w:rPr>
                <w:noProof/>
                <w:webHidden/>
              </w:rPr>
              <w:fldChar w:fldCharType="separate"/>
            </w:r>
            <w:r w:rsidR="008B3FD3">
              <w:rPr>
                <w:noProof/>
                <w:webHidden/>
              </w:rPr>
              <w:t>35</w:t>
            </w:r>
            <w:r w:rsidR="008B3FD3">
              <w:rPr>
                <w:noProof/>
                <w:webHidden/>
              </w:rPr>
              <w:fldChar w:fldCharType="end"/>
            </w:r>
          </w:hyperlink>
        </w:p>
        <w:p w14:paraId="77576C9A" w14:textId="7F6AD22A" w:rsidR="00E45842" w:rsidRDefault="000A73D2" w:rsidP="00757CB5">
          <w:pPr>
            <w:rPr>
              <w:b/>
              <w:bCs/>
            </w:rPr>
          </w:pPr>
          <w:r>
            <w:rPr>
              <w:b/>
              <w:bCs/>
            </w:rPr>
            <w:fldChar w:fldCharType="end"/>
          </w:r>
        </w:p>
      </w:sdtContent>
    </w:sdt>
    <w:p w14:paraId="3D209AC6" w14:textId="77777777" w:rsidR="008B3FD3" w:rsidRDefault="008B3FD3">
      <w:pPr>
        <w:jc w:val="left"/>
        <w:rPr>
          <w:rFonts w:ascii="Calibri" w:eastAsiaTheme="majorEastAsia" w:hAnsi="Calibri" w:cstheme="majorBidi"/>
          <w:sz w:val="32"/>
          <w:szCs w:val="32"/>
        </w:rPr>
      </w:pPr>
      <w:bookmarkStart w:id="14" w:name="_Toc523216927"/>
      <w:r>
        <w:br w:type="page"/>
      </w:r>
    </w:p>
    <w:p w14:paraId="3EE7DAC6" w14:textId="77777777" w:rsidR="008B3FD3" w:rsidRDefault="008B3FD3">
      <w:pPr>
        <w:jc w:val="left"/>
        <w:rPr>
          <w:rFonts w:ascii="Calibri" w:eastAsiaTheme="majorEastAsia" w:hAnsi="Calibri" w:cstheme="majorBidi"/>
          <w:sz w:val="32"/>
          <w:szCs w:val="32"/>
        </w:rPr>
      </w:pPr>
      <w:r>
        <w:lastRenderedPageBreak/>
        <w:br w:type="page"/>
      </w:r>
    </w:p>
    <w:p w14:paraId="3FB17E7A" w14:textId="0232ECE9" w:rsidR="00037BAC" w:rsidRDefault="00EF7E29" w:rsidP="00EF7E29">
      <w:pPr>
        <w:pStyle w:val="Titre1"/>
        <w:rPr>
          <w:sz w:val="24"/>
        </w:rPr>
      </w:pPr>
      <w:r>
        <w:lastRenderedPageBreak/>
        <w:t>Préface</w:t>
      </w:r>
      <w:bookmarkEnd w:id="14"/>
      <w:r w:rsidR="00E00F4A">
        <w:t xml:space="preserve"> de la première édition</w:t>
      </w:r>
    </w:p>
    <w:p w14:paraId="174DE41E" w14:textId="77777777" w:rsidR="009C0F8F" w:rsidRPr="009C0F8F" w:rsidRDefault="009C0F8F" w:rsidP="009C0F8F">
      <w:pPr>
        <w:spacing w:after="0" w:line="240" w:lineRule="auto"/>
        <w:rPr>
          <w:rFonts w:eastAsia="Times New Roman" w:cs="Times New Roman"/>
          <w:szCs w:val="24"/>
          <w:lang w:eastAsia="fr-FR"/>
        </w:rPr>
      </w:pPr>
    </w:p>
    <w:p w14:paraId="2235058D" w14:textId="77777777" w:rsidR="009C0F8F" w:rsidRPr="009C0F8F" w:rsidRDefault="009C0F8F" w:rsidP="009C0F8F">
      <w:pPr>
        <w:spacing w:after="0" w:line="240" w:lineRule="auto"/>
        <w:rPr>
          <w:rFonts w:eastAsia="Times New Roman" w:cs="Times New Roman"/>
          <w:szCs w:val="24"/>
          <w:lang w:eastAsia="fr-FR"/>
        </w:rPr>
      </w:pPr>
    </w:p>
    <w:p w14:paraId="6722C3F8" w14:textId="77777777" w:rsidR="009C0F8F" w:rsidRPr="009C0F8F" w:rsidRDefault="009C0F8F" w:rsidP="009C0F8F">
      <w:pPr>
        <w:spacing w:after="0" w:line="240" w:lineRule="auto"/>
        <w:rPr>
          <w:rFonts w:eastAsia="Times New Roman" w:cs="Times New Roman"/>
          <w:szCs w:val="24"/>
          <w:lang w:eastAsia="fr-FR"/>
        </w:rPr>
      </w:pPr>
    </w:p>
    <w:p w14:paraId="3BC4E174" w14:textId="77777777" w:rsidR="009C0F8F" w:rsidRPr="009C0F8F" w:rsidRDefault="009C0F8F" w:rsidP="009C0F8F">
      <w:pPr>
        <w:spacing w:after="0" w:line="240" w:lineRule="auto"/>
        <w:rPr>
          <w:rFonts w:eastAsia="Times New Roman" w:cs="Times New Roman"/>
          <w:szCs w:val="24"/>
          <w:lang w:eastAsia="fr-FR"/>
        </w:rPr>
      </w:pPr>
    </w:p>
    <w:p w14:paraId="0B09E940" w14:textId="77777777" w:rsidR="009C0F8F" w:rsidRPr="009C0F8F" w:rsidRDefault="009C0F8F" w:rsidP="009C0F8F">
      <w:pPr>
        <w:spacing w:after="0" w:line="240" w:lineRule="auto"/>
        <w:rPr>
          <w:rFonts w:eastAsia="Times New Roman" w:cs="Times New Roman"/>
          <w:szCs w:val="24"/>
          <w:lang w:eastAsia="fr-FR"/>
        </w:rPr>
      </w:pPr>
      <w:r w:rsidRPr="009C0F8F">
        <w:rPr>
          <w:rFonts w:eastAsia="Times New Roman" w:cs="Times New Roman"/>
          <w:szCs w:val="24"/>
          <w:lang w:eastAsia="fr-FR"/>
        </w:rPr>
        <w:t>En partenariat avec l'école doctorale Droit de l'Université de Bordeaux, l'Unité régionale de formation à l'information scientifique et technique (</w:t>
      </w:r>
      <w:proofErr w:type="spellStart"/>
      <w:r w:rsidRPr="009C0F8F">
        <w:rPr>
          <w:rFonts w:eastAsia="Times New Roman" w:cs="Times New Roman"/>
          <w:szCs w:val="24"/>
          <w:lang w:eastAsia="fr-FR"/>
        </w:rPr>
        <w:t>Urfist</w:t>
      </w:r>
      <w:proofErr w:type="spellEnd"/>
      <w:r w:rsidRPr="009C0F8F">
        <w:rPr>
          <w:rFonts w:eastAsia="Times New Roman" w:cs="Times New Roman"/>
          <w:szCs w:val="24"/>
          <w:lang w:eastAsia="fr-FR"/>
        </w:rPr>
        <w:t>) de Bordeaux a conçu ce guide de citation des source</w:t>
      </w:r>
      <w:r w:rsidRPr="009C0F8F">
        <w:rPr>
          <w:rFonts w:eastAsia="Times New Roman" w:cs="Times New Roman"/>
          <w:color w:val="000000"/>
          <w:szCs w:val="24"/>
          <w:lang w:eastAsia="fr-FR"/>
        </w:rPr>
        <w:t>s juridiques pour accompagner et faciliter le travail des doctorants.</w:t>
      </w:r>
    </w:p>
    <w:p w14:paraId="1645E204" w14:textId="77777777" w:rsidR="009C0F8F" w:rsidRPr="009C0F8F" w:rsidRDefault="009C0F8F" w:rsidP="009C0F8F">
      <w:pPr>
        <w:spacing w:after="0" w:line="240" w:lineRule="auto"/>
        <w:rPr>
          <w:rFonts w:eastAsia="Times New Roman" w:cs="Times New Roman"/>
          <w:szCs w:val="24"/>
          <w:lang w:eastAsia="fr-FR"/>
        </w:rPr>
      </w:pPr>
    </w:p>
    <w:p w14:paraId="11FC7BE9" w14:textId="77777777" w:rsidR="009C0F8F" w:rsidRPr="009C0F8F" w:rsidRDefault="009C0F8F" w:rsidP="009C0F8F">
      <w:pPr>
        <w:spacing w:after="0" w:line="240" w:lineRule="auto"/>
        <w:rPr>
          <w:rFonts w:eastAsia="Times New Roman" w:cs="Times New Roman"/>
          <w:szCs w:val="24"/>
          <w:lang w:eastAsia="fr-FR"/>
        </w:rPr>
      </w:pPr>
      <w:r w:rsidRPr="009C0F8F">
        <w:rPr>
          <w:rFonts w:eastAsia="Times New Roman" w:cs="Times New Roman"/>
          <w:color w:val="000000"/>
          <w:szCs w:val="24"/>
          <w:lang w:eastAsia="fr-FR"/>
        </w:rPr>
        <w:t>Les formations organisées par l’</w:t>
      </w:r>
      <w:proofErr w:type="spellStart"/>
      <w:r w:rsidRPr="009C0F8F">
        <w:rPr>
          <w:rFonts w:eastAsia="Times New Roman" w:cs="Times New Roman"/>
          <w:color w:val="000000"/>
          <w:szCs w:val="24"/>
          <w:lang w:eastAsia="fr-FR"/>
        </w:rPr>
        <w:t>Urfist</w:t>
      </w:r>
      <w:proofErr w:type="spellEnd"/>
      <w:r w:rsidRPr="009C0F8F">
        <w:rPr>
          <w:rFonts w:eastAsia="Times New Roman" w:cs="Times New Roman"/>
          <w:color w:val="000000"/>
          <w:szCs w:val="24"/>
          <w:lang w:eastAsia="fr-FR"/>
        </w:rPr>
        <w:t xml:space="preserve"> avaient en effet permis d’identifier un besoin majeur des jeunes chercheurs en droit de l'université de Bordeaux</w:t>
      </w:r>
      <w:r w:rsidR="005C4AD7">
        <w:rPr>
          <w:rFonts w:eastAsia="Times New Roman" w:cs="Times New Roman"/>
          <w:color w:val="000000"/>
          <w:szCs w:val="24"/>
          <w:lang w:eastAsia="fr-FR"/>
        </w:rPr>
        <w:t> </w:t>
      </w:r>
      <w:r w:rsidRPr="009C0F8F">
        <w:rPr>
          <w:rFonts w:eastAsia="Times New Roman" w:cs="Times New Roman"/>
          <w:color w:val="000000"/>
          <w:szCs w:val="24"/>
          <w:lang w:eastAsia="fr-FR"/>
        </w:rPr>
        <w:t>: il n’existait pas de document formalisant les règles bibliographiques directement applicables dans leur discipline. Par ailleurs, les informations fournies par des ressources pédagogiques et les normes sont d’ordre général et n'ont pas pour objet de fournir des réponses aux questions d’opportunité soulevées par la pratique</w:t>
      </w:r>
      <w:r w:rsidR="005C4AD7">
        <w:rPr>
          <w:rFonts w:eastAsia="Times New Roman" w:cs="Times New Roman"/>
          <w:color w:val="000000"/>
          <w:szCs w:val="24"/>
          <w:lang w:eastAsia="fr-FR"/>
        </w:rPr>
        <w:t> </w:t>
      </w:r>
      <w:r w:rsidRPr="009C0F8F">
        <w:rPr>
          <w:rFonts w:eastAsia="Times New Roman" w:cs="Times New Roman"/>
          <w:color w:val="000000"/>
          <w:szCs w:val="24"/>
          <w:lang w:eastAsia="fr-FR"/>
        </w:rPr>
        <w:t>: quand doit-on utiliser les abréviations</w:t>
      </w:r>
      <w:r w:rsidR="005C4AD7">
        <w:rPr>
          <w:rFonts w:eastAsia="Times New Roman" w:cs="Times New Roman"/>
          <w:color w:val="000000"/>
          <w:szCs w:val="24"/>
          <w:lang w:eastAsia="fr-FR"/>
        </w:rPr>
        <w:t> </w:t>
      </w:r>
      <w:r w:rsidRPr="009C0F8F">
        <w:rPr>
          <w:rFonts w:eastAsia="Times New Roman" w:cs="Times New Roman"/>
          <w:color w:val="000000"/>
          <w:szCs w:val="24"/>
          <w:lang w:eastAsia="fr-FR"/>
        </w:rPr>
        <w:t>? Comment gérer différemment les notes de bas de pages et les références de bibliographie</w:t>
      </w:r>
      <w:r w:rsidR="005C4AD7">
        <w:rPr>
          <w:rFonts w:eastAsia="Times New Roman" w:cs="Times New Roman"/>
          <w:color w:val="000000"/>
          <w:szCs w:val="24"/>
          <w:lang w:eastAsia="fr-FR"/>
        </w:rPr>
        <w:t> </w:t>
      </w:r>
      <w:r w:rsidRPr="009C0F8F">
        <w:rPr>
          <w:rFonts w:eastAsia="Times New Roman" w:cs="Times New Roman"/>
          <w:color w:val="000000"/>
          <w:szCs w:val="24"/>
          <w:lang w:eastAsia="fr-FR"/>
        </w:rPr>
        <w:t>? Quel est le modèle pouvant correspondre aux attentes et usages de la communauté universitaire de Bordeaux</w:t>
      </w:r>
      <w:r w:rsidR="005C4AD7">
        <w:rPr>
          <w:rFonts w:eastAsia="Times New Roman" w:cs="Times New Roman"/>
          <w:color w:val="000000"/>
          <w:szCs w:val="24"/>
          <w:lang w:eastAsia="fr-FR"/>
        </w:rPr>
        <w:t> </w:t>
      </w:r>
      <w:r w:rsidRPr="009C0F8F">
        <w:rPr>
          <w:rFonts w:eastAsia="Times New Roman" w:cs="Times New Roman"/>
          <w:color w:val="000000"/>
          <w:szCs w:val="24"/>
          <w:lang w:eastAsia="fr-FR"/>
        </w:rPr>
        <w:t>?</w:t>
      </w:r>
    </w:p>
    <w:p w14:paraId="1E2A65ED" w14:textId="77777777" w:rsidR="009C0F8F" w:rsidRPr="009C0F8F" w:rsidRDefault="009C0F8F" w:rsidP="009C0F8F">
      <w:pPr>
        <w:spacing w:after="0" w:line="240" w:lineRule="auto"/>
        <w:rPr>
          <w:rFonts w:eastAsia="Times New Roman" w:cs="Times New Roman"/>
          <w:szCs w:val="24"/>
          <w:lang w:eastAsia="fr-FR"/>
        </w:rPr>
      </w:pPr>
      <w:r w:rsidRPr="009C0F8F">
        <w:rPr>
          <w:rFonts w:eastAsia="Times New Roman" w:cs="Times New Roman"/>
          <w:color w:val="000000"/>
          <w:szCs w:val="24"/>
          <w:lang w:eastAsia="fr-FR"/>
        </w:rPr>
        <w:t>Enfin, le recours aux outils numériques de gestion de références bibliographiques ne rend pas un tel guide anachronique dans la mesure où la technique, si elle allège le quotidien du chercheur par l'automatisation des tâches, ne résout pas la question des normes applicables.</w:t>
      </w:r>
    </w:p>
    <w:p w14:paraId="5B94E520" w14:textId="77777777" w:rsidR="009C0F8F" w:rsidRPr="009C0F8F" w:rsidRDefault="009C0F8F" w:rsidP="009C0F8F">
      <w:pPr>
        <w:spacing w:after="0" w:line="240" w:lineRule="auto"/>
        <w:rPr>
          <w:rFonts w:eastAsia="Times New Roman" w:cs="Times New Roman"/>
          <w:szCs w:val="24"/>
          <w:lang w:eastAsia="fr-FR"/>
        </w:rPr>
      </w:pPr>
    </w:p>
    <w:p w14:paraId="7A26E705" w14:textId="77777777" w:rsidR="009C0F8F" w:rsidRPr="009C0F8F" w:rsidRDefault="009C0F8F" w:rsidP="009C0F8F">
      <w:pPr>
        <w:spacing w:after="0" w:line="240" w:lineRule="auto"/>
        <w:rPr>
          <w:rFonts w:eastAsia="Times New Roman" w:cs="Times New Roman"/>
          <w:szCs w:val="24"/>
          <w:lang w:eastAsia="fr-FR"/>
        </w:rPr>
      </w:pPr>
      <w:r w:rsidRPr="009C0F8F">
        <w:rPr>
          <w:rFonts w:eastAsia="Times New Roman" w:cs="Times New Roman"/>
          <w:color w:val="000000"/>
          <w:szCs w:val="24"/>
          <w:lang w:eastAsia="fr-FR"/>
        </w:rPr>
        <w:t>En d'autres termes, ce guide est conçu comme un outil d'aide à la décision pour le chercheur en droit aux prises avec les normes bibliographiques. Le guide s'adresse prioritairement aux doctorants et chercheurs en droit de l'Université de Bordeaux, mais le document peut être repris ou adapté par d'autres communautés de chercheurs de la discipline.</w:t>
      </w:r>
    </w:p>
    <w:p w14:paraId="4179A852" w14:textId="77777777" w:rsidR="009C0F8F" w:rsidRPr="009C0F8F" w:rsidRDefault="009C0F8F" w:rsidP="009C0F8F">
      <w:pPr>
        <w:spacing w:after="0" w:line="240" w:lineRule="auto"/>
        <w:rPr>
          <w:rFonts w:eastAsia="Times New Roman" w:cs="Times New Roman"/>
          <w:szCs w:val="24"/>
          <w:lang w:eastAsia="fr-FR"/>
        </w:rPr>
      </w:pPr>
    </w:p>
    <w:p w14:paraId="733B3537" w14:textId="77777777" w:rsidR="009C0F8F" w:rsidRPr="009C0F8F" w:rsidRDefault="009C0F8F" w:rsidP="009C0F8F">
      <w:pPr>
        <w:spacing w:after="0" w:line="240" w:lineRule="auto"/>
        <w:rPr>
          <w:rFonts w:eastAsia="Times New Roman" w:cs="Times New Roman"/>
          <w:szCs w:val="24"/>
          <w:lang w:eastAsia="fr-FR"/>
        </w:rPr>
      </w:pPr>
      <w:r w:rsidRPr="009C0F8F">
        <w:rPr>
          <w:rFonts w:eastAsia="Times New Roman" w:cs="Times New Roman"/>
          <w:color w:val="000000"/>
          <w:szCs w:val="24"/>
          <w:lang w:eastAsia="fr-FR"/>
        </w:rPr>
        <w:t>Si ce guide est conçu comme un document pragmatique, il répond à un enjeu plus large : celui d'une meilleure valorisation de l'information scientifique et technique juridique.</w:t>
      </w:r>
    </w:p>
    <w:p w14:paraId="4175809B" w14:textId="77777777" w:rsidR="009C0F8F" w:rsidRPr="009C0F8F" w:rsidRDefault="009C0F8F" w:rsidP="009C0F8F">
      <w:pPr>
        <w:spacing w:after="0" w:line="240" w:lineRule="auto"/>
        <w:rPr>
          <w:rFonts w:eastAsia="Times New Roman" w:cs="Times New Roman"/>
          <w:szCs w:val="24"/>
          <w:lang w:eastAsia="fr-FR"/>
        </w:rPr>
      </w:pPr>
      <w:r w:rsidRPr="009C0F8F">
        <w:rPr>
          <w:rFonts w:eastAsia="Times New Roman" w:cs="Times New Roman"/>
          <w:color w:val="000000"/>
          <w:szCs w:val="24"/>
          <w:lang w:eastAsia="fr-FR"/>
        </w:rPr>
        <w:t>Il s'agit d'aider doctorants et chercheurs en droit à citer leurs sources de manière plus homogène. Rendues ainsi plus lisibles, les sources contribuent à ancrer le travail de recherche dans son</w:t>
      </w:r>
      <w:r w:rsidR="005C4AD7">
        <w:rPr>
          <w:rFonts w:eastAsia="Times New Roman" w:cs="Times New Roman"/>
          <w:color w:val="000000"/>
          <w:szCs w:val="24"/>
          <w:lang w:eastAsia="fr-FR"/>
        </w:rPr>
        <w:t xml:space="preserve"> écosystème scientifique.</w:t>
      </w:r>
    </w:p>
    <w:p w14:paraId="53D39D70" w14:textId="77777777" w:rsidR="009C0F8F" w:rsidRPr="009C0F8F" w:rsidRDefault="009C0F8F" w:rsidP="009C0F8F">
      <w:pPr>
        <w:spacing w:after="0" w:line="240" w:lineRule="auto"/>
        <w:rPr>
          <w:rFonts w:eastAsia="Times New Roman" w:cs="Times New Roman"/>
          <w:szCs w:val="24"/>
          <w:lang w:eastAsia="fr-FR"/>
        </w:rPr>
      </w:pPr>
    </w:p>
    <w:p w14:paraId="784BB770" w14:textId="77777777" w:rsidR="009C0F8F" w:rsidRPr="009C0F8F" w:rsidRDefault="009C0F8F" w:rsidP="009C0F8F">
      <w:pPr>
        <w:spacing w:after="0" w:line="240" w:lineRule="auto"/>
        <w:rPr>
          <w:rFonts w:eastAsia="Times New Roman" w:cs="Times New Roman"/>
          <w:szCs w:val="24"/>
          <w:lang w:eastAsia="fr-FR"/>
        </w:rPr>
      </w:pPr>
      <w:r w:rsidRPr="009C0F8F">
        <w:rPr>
          <w:rFonts w:eastAsia="Times New Roman" w:cs="Times New Roman"/>
          <w:color w:val="000000"/>
          <w:szCs w:val="24"/>
          <w:lang w:eastAsia="fr-FR"/>
        </w:rPr>
        <w:t>Cette aide méthodologique, en synthétisant un ensemble de bonnes pratiques, fournit également des pistes pour lutter contre le plagiat, surtout lorsqu'il est involontaire. L'application de règles de citation claires excède le seul périmètre de la technique bibliographique car il s'agit bien d'inscrire sa recherche dans une démarche conforme à l'éthique de la recherche.</w:t>
      </w:r>
    </w:p>
    <w:p w14:paraId="0E56BD5A" w14:textId="77777777" w:rsidR="000101BC" w:rsidRDefault="000101BC">
      <w:pPr>
        <w:rPr>
          <w:szCs w:val="24"/>
        </w:rPr>
      </w:pPr>
    </w:p>
    <w:p w14:paraId="30AAD67A" w14:textId="77777777" w:rsidR="00D85128" w:rsidRPr="00D03E8C" w:rsidRDefault="00D85128" w:rsidP="00D85128">
      <w:pPr>
        <w:spacing w:after="0"/>
        <w:jc w:val="right"/>
        <w:rPr>
          <w:sz w:val="28"/>
          <w:szCs w:val="28"/>
        </w:rPr>
      </w:pPr>
      <w:r w:rsidRPr="00D03E8C">
        <w:rPr>
          <w:sz w:val="28"/>
          <w:szCs w:val="28"/>
        </w:rPr>
        <w:t xml:space="preserve">Fabrice </w:t>
      </w:r>
      <w:proofErr w:type="spellStart"/>
      <w:r w:rsidRPr="00D03E8C">
        <w:rPr>
          <w:sz w:val="28"/>
          <w:szCs w:val="28"/>
        </w:rPr>
        <w:t>Hourquebie</w:t>
      </w:r>
      <w:proofErr w:type="spellEnd"/>
    </w:p>
    <w:p w14:paraId="24F2C350" w14:textId="77777777" w:rsidR="00D85128" w:rsidRPr="00D03E8C" w:rsidRDefault="00D85128" w:rsidP="00D85128">
      <w:pPr>
        <w:jc w:val="right"/>
        <w:rPr>
          <w:i/>
          <w:sz w:val="20"/>
          <w:szCs w:val="20"/>
        </w:rPr>
      </w:pPr>
      <w:r w:rsidRPr="00D03E8C">
        <w:rPr>
          <w:i/>
          <w:sz w:val="20"/>
          <w:szCs w:val="20"/>
        </w:rPr>
        <w:t>Directeur de l’ED Droit de Bordeaux</w:t>
      </w:r>
    </w:p>
    <w:p w14:paraId="103BA85C" w14:textId="77777777" w:rsidR="00D85128" w:rsidRPr="00D03E8C" w:rsidRDefault="00D85128" w:rsidP="00D85128">
      <w:pPr>
        <w:spacing w:after="0"/>
        <w:jc w:val="right"/>
        <w:rPr>
          <w:sz w:val="28"/>
          <w:szCs w:val="28"/>
        </w:rPr>
      </w:pPr>
      <w:r>
        <w:rPr>
          <w:szCs w:val="24"/>
        </w:rPr>
        <w:t xml:space="preserve"> </w:t>
      </w:r>
      <w:proofErr w:type="gramStart"/>
      <w:r w:rsidRPr="00D03E8C">
        <w:rPr>
          <w:sz w:val="28"/>
          <w:szCs w:val="28"/>
        </w:rPr>
        <w:t>et</w:t>
      </w:r>
      <w:proofErr w:type="gramEnd"/>
      <w:r w:rsidRPr="00D03E8C">
        <w:rPr>
          <w:sz w:val="28"/>
          <w:szCs w:val="28"/>
        </w:rPr>
        <w:t xml:space="preserve"> Sabrina Granger</w:t>
      </w:r>
    </w:p>
    <w:p w14:paraId="5BB69229" w14:textId="3A617BFA" w:rsidR="00D85128" w:rsidRPr="00D03E8C" w:rsidRDefault="00D85128" w:rsidP="00D85128">
      <w:pPr>
        <w:spacing w:after="0"/>
        <w:jc w:val="right"/>
        <w:rPr>
          <w:i/>
          <w:sz w:val="20"/>
          <w:szCs w:val="20"/>
        </w:rPr>
      </w:pPr>
      <w:r w:rsidRPr="00D03E8C">
        <w:rPr>
          <w:i/>
          <w:sz w:val="20"/>
          <w:szCs w:val="20"/>
        </w:rPr>
        <w:t>Conservat</w:t>
      </w:r>
      <w:r w:rsidR="00C11AA9">
        <w:rPr>
          <w:i/>
          <w:sz w:val="20"/>
          <w:szCs w:val="20"/>
        </w:rPr>
        <w:t>rice</w:t>
      </w:r>
      <w:r w:rsidRPr="00D03E8C">
        <w:rPr>
          <w:i/>
          <w:sz w:val="20"/>
          <w:szCs w:val="20"/>
        </w:rPr>
        <w:t xml:space="preserve"> de l’</w:t>
      </w:r>
      <w:proofErr w:type="spellStart"/>
      <w:r w:rsidRPr="00D03E8C">
        <w:rPr>
          <w:i/>
          <w:sz w:val="20"/>
          <w:szCs w:val="20"/>
        </w:rPr>
        <w:t>Urfist</w:t>
      </w:r>
      <w:proofErr w:type="spellEnd"/>
      <w:r w:rsidRPr="00D03E8C">
        <w:rPr>
          <w:i/>
          <w:sz w:val="20"/>
          <w:szCs w:val="20"/>
        </w:rPr>
        <w:t xml:space="preserve"> de Bordeaux</w:t>
      </w:r>
    </w:p>
    <w:p w14:paraId="4AC401C8" w14:textId="77777777" w:rsidR="00E00F4A" w:rsidRDefault="000101BC" w:rsidP="00DB0DD7">
      <w:pPr>
        <w:pStyle w:val="Titre1"/>
      </w:pPr>
      <w:r w:rsidRPr="00037BAC">
        <w:br w:type="page"/>
      </w:r>
      <w:bookmarkStart w:id="15" w:name="_Toc523216928"/>
      <w:r w:rsidR="00E00F4A">
        <w:lastRenderedPageBreak/>
        <w:t>Préface de la deuxième édition</w:t>
      </w:r>
    </w:p>
    <w:p w14:paraId="20DEEE23" w14:textId="77777777" w:rsidR="00E00F4A" w:rsidRDefault="00E00F4A" w:rsidP="00DB0DD7">
      <w:pPr>
        <w:spacing w:after="0" w:line="240" w:lineRule="auto"/>
      </w:pPr>
    </w:p>
    <w:p w14:paraId="3E78849D" w14:textId="77777777" w:rsidR="00E00F4A" w:rsidRDefault="00E00F4A" w:rsidP="00DB0DD7">
      <w:pPr>
        <w:spacing w:after="0" w:line="240" w:lineRule="auto"/>
      </w:pPr>
    </w:p>
    <w:p w14:paraId="30845FBD" w14:textId="77777777" w:rsidR="00E00F4A" w:rsidRDefault="00E00F4A" w:rsidP="00DB0DD7">
      <w:pPr>
        <w:spacing w:after="0" w:line="240" w:lineRule="auto"/>
      </w:pPr>
    </w:p>
    <w:p w14:paraId="6159B44B" w14:textId="77777777" w:rsidR="00E00F4A" w:rsidRPr="00E00F4A" w:rsidRDefault="00E00F4A" w:rsidP="00DB0DD7">
      <w:pPr>
        <w:spacing w:after="0" w:line="240" w:lineRule="auto"/>
      </w:pPr>
    </w:p>
    <w:p w14:paraId="43EEB98F" w14:textId="77777777" w:rsidR="00E00F4A" w:rsidRPr="00E00F4A" w:rsidRDefault="00E00F4A" w:rsidP="00DB0DD7">
      <w:pPr>
        <w:spacing w:after="0" w:line="240" w:lineRule="auto"/>
        <w:rPr>
          <w:rFonts w:ascii="Times New Roman" w:eastAsia="Times New Roman" w:hAnsi="Times New Roman" w:cs="Times New Roman"/>
          <w:szCs w:val="24"/>
          <w:lang w:eastAsia="fr-FR"/>
        </w:rPr>
      </w:pPr>
      <w:r w:rsidRPr="00E00F4A">
        <w:rPr>
          <w:rFonts w:ascii="Arial" w:eastAsia="Times New Roman" w:hAnsi="Arial" w:cs="Arial"/>
          <w:color w:val="000000"/>
          <w:sz w:val="22"/>
          <w:lang w:eastAsia="fr-FR"/>
        </w:rPr>
        <w:t>Cette nouvelle édition du guide</w:t>
      </w:r>
      <w:r w:rsidRPr="00E00F4A">
        <w:rPr>
          <w:rFonts w:ascii="Arial" w:eastAsia="Times New Roman" w:hAnsi="Arial" w:cs="Arial"/>
          <w:i/>
          <w:iCs/>
          <w:color w:val="000000"/>
          <w:sz w:val="22"/>
          <w:lang w:eastAsia="fr-FR"/>
        </w:rPr>
        <w:t xml:space="preserve"> Citer des références bibliographiques juridiques </w:t>
      </w:r>
      <w:r w:rsidRPr="00E00F4A">
        <w:rPr>
          <w:rFonts w:ascii="Arial" w:eastAsia="Times New Roman" w:hAnsi="Arial" w:cs="Arial"/>
          <w:color w:val="000000"/>
          <w:sz w:val="22"/>
          <w:lang w:eastAsia="fr-FR"/>
        </w:rPr>
        <w:t>de l’école doctorale Droit de l’Université de Bordeaux, conçu en partenariat avec l’Unité régionale de formation à l’information scientifique et technique (</w:t>
      </w:r>
      <w:proofErr w:type="spellStart"/>
      <w:r w:rsidRPr="00E00F4A">
        <w:rPr>
          <w:rFonts w:ascii="Arial" w:eastAsia="Times New Roman" w:hAnsi="Arial" w:cs="Arial"/>
          <w:color w:val="000000"/>
          <w:sz w:val="22"/>
          <w:lang w:eastAsia="fr-FR"/>
        </w:rPr>
        <w:t>Urfist</w:t>
      </w:r>
      <w:proofErr w:type="spellEnd"/>
      <w:r w:rsidRPr="00E00F4A">
        <w:rPr>
          <w:rFonts w:ascii="Arial" w:eastAsia="Times New Roman" w:hAnsi="Arial" w:cs="Arial"/>
          <w:color w:val="000000"/>
          <w:sz w:val="22"/>
          <w:lang w:eastAsia="fr-FR"/>
        </w:rPr>
        <w:t xml:space="preserve">) de Bordeaux, s’enrichit d’informations sur la transposition informatique des préconisations du guide. </w:t>
      </w:r>
    </w:p>
    <w:p w14:paraId="38517ED0" w14:textId="77777777" w:rsidR="00E00F4A" w:rsidRPr="00E00F4A" w:rsidRDefault="00E00F4A" w:rsidP="00DB0DD7">
      <w:pPr>
        <w:spacing w:after="0" w:line="240" w:lineRule="auto"/>
        <w:rPr>
          <w:rFonts w:ascii="Times New Roman" w:eastAsia="Times New Roman" w:hAnsi="Times New Roman" w:cs="Times New Roman"/>
          <w:szCs w:val="24"/>
          <w:lang w:eastAsia="fr-FR"/>
        </w:rPr>
      </w:pPr>
    </w:p>
    <w:p w14:paraId="297ABF91" w14:textId="77777777" w:rsidR="00E00F4A" w:rsidRPr="00E00F4A" w:rsidRDefault="00E00F4A" w:rsidP="00DB0DD7">
      <w:pPr>
        <w:spacing w:after="0" w:line="240" w:lineRule="auto"/>
        <w:rPr>
          <w:rFonts w:ascii="Times New Roman" w:eastAsia="Times New Roman" w:hAnsi="Times New Roman" w:cs="Times New Roman"/>
          <w:szCs w:val="24"/>
          <w:lang w:eastAsia="fr-FR"/>
        </w:rPr>
      </w:pPr>
      <w:r w:rsidRPr="00E00F4A">
        <w:rPr>
          <w:rFonts w:ascii="Arial" w:eastAsia="Times New Roman" w:hAnsi="Arial" w:cs="Arial"/>
          <w:color w:val="000000"/>
          <w:sz w:val="22"/>
          <w:lang w:eastAsia="fr-FR"/>
        </w:rPr>
        <w:t xml:space="preserve">Il s’agit de proposer un style bibliographique permettant d’appliquer de manière automatisée les recommandations issues du guide. Même lorsqu’elle obéit à une méthode, la gestion manuelle de références bibliographiques peut être source d’erreurs, </w:t>
      </w:r>
      <w:r w:rsidRPr="00E00F4A">
        <w:rPr>
          <w:rFonts w:ascii="Arial" w:eastAsia="Times New Roman" w:hAnsi="Arial" w:cs="Arial"/>
          <w:i/>
          <w:iCs/>
          <w:color w:val="000000"/>
          <w:sz w:val="22"/>
          <w:lang w:eastAsia="fr-FR"/>
        </w:rPr>
        <w:t>a fortiori</w:t>
      </w:r>
      <w:r w:rsidRPr="00E00F4A">
        <w:rPr>
          <w:rFonts w:ascii="Arial" w:eastAsia="Times New Roman" w:hAnsi="Arial" w:cs="Arial"/>
          <w:color w:val="000000"/>
          <w:sz w:val="22"/>
          <w:lang w:eastAsia="fr-FR"/>
        </w:rPr>
        <w:t xml:space="preserve"> lorsqu’il s’agit d’un document long tel qu’une thèse. L’application du style s’effectue via un outil de gestion de références bibliographiques tel que </w:t>
      </w:r>
      <w:proofErr w:type="spellStart"/>
      <w:r w:rsidRPr="00E00F4A">
        <w:rPr>
          <w:rFonts w:ascii="Arial" w:eastAsia="Times New Roman" w:hAnsi="Arial" w:cs="Arial"/>
          <w:color w:val="000000"/>
          <w:sz w:val="22"/>
          <w:lang w:eastAsia="fr-FR"/>
        </w:rPr>
        <w:t>Zotero</w:t>
      </w:r>
      <w:proofErr w:type="spellEnd"/>
      <w:r w:rsidRPr="00E00F4A">
        <w:rPr>
          <w:rFonts w:ascii="Arial" w:eastAsia="Times New Roman" w:hAnsi="Arial" w:cs="Arial"/>
          <w:color w:val="000000"/>
          <w:sz w:val="22"/>
          <w:lang w:eastAsia="fr-FR"/>
        </w:rPr>
        <w:t xml:space="preserve"> ou </w:t>
      </w:r>
      <w:proofErr w:type="spellStart"/>
      <w:r w:rsidRPr="00E00F4A">
        <w:rPr>
          <w:rFonts w:ascii="Arial" w:eastAsia="Times New Roman" w:hAnsi="Arial" w:cs="Arial"/>
          <w:color w:val="000000"/>
          <w:sz w:val="22"/>
          <w:lang w:eastAsia="fr-FR"/>
        </w:rPr>
        <w:t>Mendeley</w:t>
      </w:r>
      <w:proofErr w:type="spellEnd"/>
      <w:r w:rsidRPr="00E00F4A">
        <w:rPr>
          <w:rFonts w:ascii="Arial" w:eastAsia="Times New Roman" w:hAnsi="Arial" w:cs="Arial"/>
          <w:color w:val="000000"/>
          <w:sz w:val="22"/>
          <w:lang w:eastAsia="fr-FR"/>
        </w:rPr>
        <w:t xml:space="preserve">. La gestion manuelle des références reste possible. Chacun adaptera ses pratiques selon ses souhaits. </w:t>
      </w:r>
    </w:p>
    <w:p w14:paraId="7DEB515F" w14:textId="77777777" w:rsidR="00E00F4A" w:rsidRDefault="00E00F4A" w:rsidP="00E00F4A">
      <w:pPr>
        <w:rPr>
          <w:szCs w:val="24"/>
        </w:rPr>
      </w:pPr>
    </w:p>
    <w:p w14:paraId="479DB614" w14:textId="77777777" w:rsidR="00E00F4A" w:rsidRPr="00D03E8C" w:rsidRDefault="00E00F4A" w:rsidP="00E00F4A">
      <w:pPr>
        <w:spacing w:after="0"/>
        <w:jc w:val="right"/>
        <w:rPr>
          <w:sz w:val="28"/>
          <w:szCs w:val="28"/>
        </w:rPr>
      </w:pPr>
      <w:r w:rsidRPr="00D03E8C">
        <w:rPr>
          <w:sz w:val="28"/>
          <w:szCs w:val="28"/>
        </w:rPr>
        <w:t xml:space="preserve">Fabrice </w:t>
      </w:r>
      <w:proofErr w:type="spellStart"/>
      <w:r w:rsidRPr="00D03E8C">
        <w:rPr>
          <w:sz w:val="28"/>
          <w:szCs w:val="28"/>
        </w:rPr>
        <w:t>Hourquebie</w:t>
      </w:r>
      <w:proofErr w:type="spellEnd"/>
    </w:p>
    <w:p w14:paraId="085EEDD1" w14:textId="77777777" w:rsidR="00E00F4A" w:rsidRPr="00D03E8C" w:rsidRDefault="00E00F4A" w:rsidP="00E00F4A">
      <w:pPr>
        <w:jc w:val="right"/>
        <w:rPr>
          <w:i/>
          <w:sz w:val="20"/>
          <w:szCs w:val="20"/>
        </w:rPr>
      </w:pPr>
      <w:r w:rsidRPr="00D03E8C">
        <w:rPr>
          <w:i/>
          <w:sz w:val="20"/>
          <w:szCs w:val="20"/>
        </w:rPr>
        <w:t>Directeur de l’ED Droit de Bordeaux</w:t>
      </w:r>
    </w:p>
    <w:p w14:paraId="7FC9CD10" w14:textId="5C851F89" w:rsidR="008B3FD3" w:rsidRDefault="008B3FD3">
      <w:pPr>
        <w:jc w:val="left"/>
        <w:rPr>
          <w:rFonts w:ascii="Calibri" w:eastAsiaTheme="majorEastAsia" w:hAnsi="Calibri" w:cstheme="majorBidi"/>
          <w:b/>
          <w:sz w:val="32"/>
          <w:szCs w:val="24"/>
        </w:rPr>
      </w:pPr>
      <w:r>
        <w:rPr>
          <w:b/>
          <w:szCs w:val="24"/>
        </w:rPr>
        <w:br w:type="page"/>
      </w:r>
    </w:p>
    <w:p w14:paraId="24C440DC" w14:textId="5FC0BAC4" w:rsidR="00D134B0" w:rsidRDefault="000A73D2" w:rsidP="008B3FD3">
      <w:pPr>
        <w:pStyle w:val="Titre1"/>
      </w:pPr>
      <w:r>
        <w:lastRenderedPageBreak/>
        <w:t>Principes et m</w:t>
      </w:r>
      <w:r w:rsidR="00320FB7">
        <w:t xml:space="preserve">éthode de </w:t>
      </w:r>
      <w:r>
        <w:t xml:space="preserve">la </w:t>
      </w:r>
      <w:r w:rsidR="00320FB7">
        <w:t>citation</w:t>
      </w:r>
      <w:bookmarkEnd w:id="15"/>
    </w:p>
    <w:p w14:paraId="17F9083F" w14:textId="77777777" w:rsidR="00320FB7" w:rsidRDefault="00320FB7">
      <w:pPr>
        <w:rPr>
          <w:szCs w:val="24"/>
        </w:rPr>
      </w:pPr>
    </w:p>
    <w:p w14:paraId="650EEDDD" w14:textId="55D91CC3" w:rsidR="002617F4" w:rsidRPr="002617F4" w:rsidRDefault="002617F4">
      <w:r>
        <w:rPr>
          <w:szCs w:val="24"/>
        </w:rPr>
        <w:t xml:space="preserve">La citation est entendue comme </w:t>
      </w:r>
      <w:r w:rsidRPr="002617F4">
        <w:t>le fait d’inclure</w:t>
      </w:r>
      <w:r w:rsidR="00A71A97">
        <w:t xml:space="preserve"> et de référencer</w:t>
      </w:r>
      <w:r>
        <w:t>,</w:t>
      </w:r>
      <w:r w:rsidRPr="002617F4">
        <w:t xml:space="preserve"> dans le document issu d’un travail de recherche</w:t>
      </w:r>
      <w:r>
        <w:t>,</w:t>
      </w:r>
      <w:r w:rsidRPr="002617F4">
        <w:t xml:space="preserve"> la mention d’éléments issus d’un </w:t>
      </w:r>
      <w:r w:rsidR="00CE3F59">
        <w:t xml:space="preserve">autre </w:t>
      </w:r>
      <w:r w:rsidRPr="002617F4">
        <w:t>document, exploité à cette occasion. La citation peut alors concerner du texte, un raisonnement restitué, des éléments chiffrés, des tableaux et graphiques, des images…</w:t>
      </w:r>
      <w:r>
        <w:t xml:space="preserve"> La citation mentionne ces éléments et en restitue la source.</w:t>
      </w:r>
    </w:p>
    <w:p w14:paraId="08C822A9" w14:textId="77777777" w:rsidR="002617F4" w:rsidRDefault="002617F4">
      <w:pPr>
        <w:rPr>
          <w:szCs w:val="24"/>
        </w:rPr>
      </w:pPr>
    </w:p>
    <w:p w14:paraId="00E66C0A" w14:textId="77777777" w:rsidR="002F3674" w:rsidRPr="001B668A" w:rsidRDefault="000A73D2" w:rsidP="001B668A">
      <w:pPr>
        <w:rPr>
          <w:b/>
          <w:sz w:val="28"/>
          <w:szCs w:val="28"/>
        </w:rPr>
      </w:pPr>
      <w:r w:rsidRPr="001B668A">
        <w:rPr>
          <w:b/>
          <w:sz w:val="28"/>
          <w:szCs w:val="28"/>
        </w:rPr>
        <w:t>Principes</w:t>
      </w:r>
      <w:r w:rsidR="002F3674" w:rsidRPr="001B668A">
        <w:rPr>
          <w:b/>
          <w:sz w:val="28"/>
          <w:szCs w:val="28"/>
        </w:rPr>
        <w:t xml:space="preserve"> de la citation</w:t>
      </w:r>
    </w:p>
    <w:p w14:paraId="22CB696B" w14:textId="77777777" w:rsidR="00CE3F59" w:rsidRPr="00CE3F59" w:rsidRDefault="00CE3F59" w:rsidP="00CE3F59"/>
    <w:p w14:paraId="7097E0AC" w14:textId="77777777" w:rsidR="000A73D2" w:rsidRDefault="002617F4" w:rsidP="00544F18">
      <w:r>
        <w:t xml:space="preserve">Donner les références bibliographiques des éléments cités </w:t>
      </w:r>
      <w:r w:rsidR="000A73D2">
        <w:t xml:space="preserve">dans </w:t>
      </w:r>
      <w:r w:rsidR="00544F18">
        <w:t>le cadre d’</w:t>
      </w:r>
      <w:r w:rsidR="000A73D2">
        <w:t>un travail de recherche est un usage académique fondamental.</w:t>
      </w:r>
    </w:p>
    <w:p w14:paraId="0D9311AC" w14:textId="77777777" w:rsidR="002F3674" w:rsidRDefault="000A73D2" w:rsidP="000A73D2">
      <w:pPr>
        <w:rPr>
          <w:szCs w:val="24"/>
        </w:rPr>
      </w:pPr>
      <w:r>
        <w:rPr>
          <w:szCs w:val="24"/>
        </w:rPr>
        <w:t xml:space="preserve">Cet usage consiste, pour le chercheur, à permettre l’identification </w:t>
      </w:r>
      <w:r w:rsidR="002F3674">
        <w:rPr>
          <w:szCs w:val="24"/>
        </w:rPr>
        <w:t>des sources intellectuell</w:t>
      </w:r>
      <w:r w:rsidR="002617F4">
        <w:rPr>
          <w:szCs w:val="24"/>
        </w:rPr>
        <w:t>es auxquelles il a eu recours. Le chercheur</w:t>
      </w:r>
      <w:r w:rsidR="002F3674">
        <w:rPr>
          <w:szCs w:val="24"/>
        </w:rPr>
        <w:t xml:space="preserve"> s’assure ainsi à la fois d’asseoir sa recherche en légitimant son propos, et de respecter le droit en restituant la propriété intellectuelle et la responsabilité d’une idée à son auteur.</w:t>
      </w:r>
    </w:p>
    <w:p w14:paraId="5E19B3FF" w14:textId="77777777" w:rsidR="000A73D2" w:rsidRDefault="002F3674" w:rsidP="000A73D2">
      <w:pPr>
        <w:rPr>
          <w:szCs w:val="24"/>
        </w:rPr>
      </w:pPr>
      <w:r>
        <w:rPr>
          <w:szCs w:val="24"/>
        </w:rPr>
        <w:t>Pour le lecteur</w:t>
      </w:r>
      <w:r w:rsidR="002617F4">
        <w:rPr>
          <w:szCs w:val="24"/>
        </w:rPr>
        <w:t xml:space="preserve"> futur du travail de recherche</w:t>
      </w:r>
      <w:r>
        <w:rPr>
          <w:szCs w:val="24"/>
        </w:rPr>
        <w:t xml:space="preserve">, </w:t>
      </w:r>
      <w:r w:rsidR="000A73D2">
        <w:rPr>
          <w:szCs w:val="24"/>
        </w:rPr>
        <w:t xml:space="preserve">le respect </w:t>
      </w:r>
      <w:r>
        <w:rPr>
          <w:szCs w:val="24"/>
        </w:rPr>
        <w:t xml:space="preserve">du principe de citation </w:t>
      </w:r>
      <w:r w:rsidR="002617F4">
        <w:rPr>
          <w:szCs w:val="24"/>
        </w:rPr>
        <w:t>et</w:t>
      </w:r>
      <w:r>
        <w:rPr>
          <w:szCs w:val="24"/>
        </w:rPr>
        <w:t xml:space="preserve"> </w:t>
      </w:r>
      <w:r w:rsidR="000A73D2">
        <w:rPr>
          <w:szCs w:val="24"/>
        </w:rPr>
        <w:t>de</w:t>
      </w:r>
      <w:r w:rsidR="002617F4">
        <w:rPr>
          <w:szCs w:val="24"/>
        </w:rPr>
        <w:t>s</w:t>
      </w:r>
      <w:r w:rsidR="000A73D2">
        <w:rPr>
          <w:szCs w:val="24"/>
        </w:rPr>
        <w:t xml:space="preserve"> règles claires de rédaction perme</w:t>
      </w:r>
      <w:r>
        <w:rPr>
          <w:szCs w:val="24"/>
        </w:rPr>
        <w:t>t</w:t>
      </w:r>
      <w:r w:rsidR="000A73D2">
        <w:rPr>
          <w:szCs w:val="24"/>
        </w:rPr>
        <w:t xml:space="preserve"> la bonne identification </w:t>
      </w:r>
      <w:r w:rsidR="00544F18">
        <w:rPr>
          <w:szCs w:val="24"/>
        </w:rPr>
        <w:t>des références</w:t>
      </w:r>
      <w:r w:rsidR="002617F4">
        <w:rPr>
          <w:szCs w:val="24"/>
        </w:rPr>
        <w:t>,</w:t>
      </w:r>
      <w:r w:rsidR="00544F18">
        <w:rPr>
          <w:szCs w:val="24"/>
        </w:rPr>
        <w:t xml:space="preserve"> que ce soit en vue de leur évaluation ou de leur </w:t>
      </w:r>
      <w:r w:rsidR="000A73D2">
        <w:rPr>
          <w:szCs w:val="24"/>
        </w:rPr>
        <w:t>réutilisation</w:t>
      </w:r>
      <w:r w:rsidR="00544F18">
        <w:rPr>
          <w:szCs w:val="24"/>
        </w:rPr>
        <w:t>.</w:t>
      </w:r>
    </w:p>
    <w:p w14:paraId="1B1B268A" w14:textId="77777777" w:rsidR="000A73D2" w:rsidRDefault="000A73D2" w:rsidP="000A73D2">
      <w:pPr>
        <w:rPr>
          <w:szCs w:val="24"/>
        </w:rPr>
      </w:pPr>
      <w:r>
        <w:rPr>
          <w:szCs w:val="24"/>
        </w:rPr>
        <w:t>Au-delà de la démarche matérielle de rédaction</w:t>
      </w:r>
      <w:r w:rsidR="002617F4">
        <w:rPr>
          <w:szCs w:val="24"/>
        </w:rPr>
        <w:t xml:space="preserve"> des références</w:t>
      </w:r>
      <w:r>
        <w:rPr>
          <w:szCs w:val="24"/>
        </w:rPr>
        <w:t xml:space="preserve">, </w:t>
      </w:r>
      <w:r w:rsidRPr="000A73D2">
        <w:rPr>
          <w:szCs w:val="24"/>
        </w:rPr>
        <w:t>« respecter les conventions manifeste l'affiliation du rédacteur à la communauté scientifique dans laquelle, par principe déontologique, tout emprunt doit être</w:t>
      </w:r>
      <w:r w:rsidR="00544F18">
        <w:rPr>
          <w:szCs w:val="24"/>
        </w:rPr>
        <w:t xml:space="preserve"> s</w:t>
      </w:r>
      <w:r w:rsidRPr="000A73D2">
        <w:rPr>
          <w:szCs w:val="24"/>
        </w:rPr>
        <w:t>ignalé et référencé</w:t>
      </w:r>
      <w:r>
        <w:rPr>
          <w:rStyle w:val="Appelnotedebasdep"/>
          <w:szCs w:val="24"/>
        </w:rPr>
        <w:footnoteReference w:id="1"/>
      </w:r>
      <w:r w:rsidRPr="000A73D2">
        <w:rPr>
          <w:szCs w:val="24"/>
        </w:rPr>
        <w:t> »</w:t>
      </w:r>
      <w:r w:rsidR="00544F18">
        <w:rPr>
          <w:szCs w:val="24"/>
        </w:rPr>
        <w:t>.</w:t>
      </w:r>
    </w:p>
    <w:p w14:paraId="7BA23AFF" w14:textId="5E8B3B8D" w:rsidR="00A710E3" w:rsidRDefault="00BA17EC" w:rsidP="00E35C71">
      <w:pPr>
        <w:spacing w:after="0"/>
      </w:pPr>
      <w:r>
        <w:rPr>
          <w:szCs w:val="24"/>
        </w:rPr>
        <w:t xml:space="preserve">Le caractère systématique et rigoureux de la citation permet de se garantir des situations de plagiat académique. </w:t>
      </w:r>
      <w:r w:rsidR="0006340E">
        <w:rPr>
          <w:szCs w:val="24"/>
        </w:rPr>
        <w:t>Sur le plan de sa définition scientifique, o</w:t>
      </w:r>
      <w:r>
        <w:rPr>
          <w:szCs w:val="24"/>
        </w:rPr>
        <w:t xml:space="preserve">n notera </w:t>
      </w:r>
      <w:r w:rsidRPr="00A710E3">
        <w:t xml:space="preserve">qu’est </w:t>
      </w:r>
      <w:r>
        <w:t>« </w:t>
      </w:r>
      <w:r w:rsidR="00C161BC">
        <w:t xml:space="preserve">considéré comme </w:t>
      </w:r>
      <w:r w:rsidR="00A710E3">
        <w:t>plagiat :</w:t>
      </w:r>
    </w:p>
    <w:p w14:paraId="19BE31B0" w14:textId="77777777" w:rsidR="00BA17EC" w:rsidRDefault="00A710E3" w:rsidP="00A710E3">
      <w:pPr>
        <w:jc w:val="left"/>
      </w:pPr>
      <w:r>
        <w:t>- </w:t>
      </w:r>
      <w:r w:rsidR="00BA17EC">
        <w:t xml:space="preserve">de copier textuellement un passage d'un </w:t>
      </w:r>
      <w:r>
        <w:t xml:space="preserve">livre, d'une revue ou d'une page </w:t>
      </w:r>
      <w:r w:rsidR="00BA17EC" w:rsidRPr="00A710E3">
        <w:t xml:space="preserve">Web sans le mettre entre guillemets </w:t>
      </w:r>
      <w:r>
        <w:t>et sans en mentionner la source ;</w:t>
      </w:r>
      <w:r>
        <w:br/>
        <w:t>- </w:t>
      </w:r>
      <w:r w:rsidR="00BA17EC" w:rsidRPr="00A710E3">
        <w:t>d'insérer dans un travail des images, des graphiques, des données, etc.</w:t>
      </w:r>
      <w:r>
        <w:t xml:space="preserve"> </w:t>
      </w:r>
      <w:r w:rsidR="00BA17EC" w:rsidRPr="00A710E3">
        <w:t xml:space="preserve">provenant de sources externes </w:t>
      </w:r>
      <w:r>
        <w:t>sans en indiquer la provenance ;</w:t>
      </w:r>
      <w:r>
        <w:br/>
        <w:t>- </w:t>
      </w:r>
      <w:r w:rsidR="00BA17EC" w:rsidRPr="00A710E3">
        <w:t>de résumer ou de paraphraser l'idée originale d'un auteur en l'exprimant</w:t>
      </w:r>
      <w:r>
        <w:t xml:space="preserve"> </w:t>
      </w:r>
      <w:r w:rsidR="00BA17EC" w:rsidRPr="00A710E3">
        <w:t>dans ses propres mots, en om</w:t>
      </w:r>
      <w:r>
        <w:t>ettant d'en indiquer la source ;</w:t>
      </w:r>
      <w:r>
        <w:br/>
        <w:t>- </w:t>
      </w:r>
      <w:r w:rsidR="00BA17EC" w:rsidRPr="00A710E3">
        <w:t>de traduire partiellement ou totalement un texte sans en mentionner la</w:t>
      </w:r>
      <w:r>
        <w:t xml:space="preserve"> provenance ;</w:t>
      </w:r>
      <w:r>
        <w:br/>
        <w:t>- </w:t>
      </w:r>
      <w:r w:rsidR="00BA17EC" w:rsidRPr="00A710E3">
        <w:t>d'utiliser le travail d'une autre personne et de le présenter comme le sien</w:t>
      </w:r>
      <w:r>
        <w:t xml:space="preserve"> </w:t>
      </w:r>
      <w:r w:rsidR="00BA17EC" w:rsidRPr="00A710E3">
        <w:t>(même si cette personne a donné son accord</w:t>
      </w:r>
      <w:r>
        <w:rPr>
          <w:rStyle w:val="Appelnotedebasdep"/>
        </w:rPr>
        <w:footnoteReference w:id="2"/>
      </w:r>
      <w:r w:rsidR="003E5902">
        <w:t> </w:t>
      </w:r>
      <w:r w:rsidR="00BA17EC" w:rsidRPr="00A710E3">
        <w:t>»</w:t>
      </w:r>
      <w:r w:rsidR="003E5902">
        <w:t>.</w:t>
      </w:r>
    </w:p>
    <w:p w14:paraId="05315B3B" w14:textId="7FA093FA" w:rsidR="0006340E" w:rsidRDefault="0006340E" w:rsidP="00A710E3">
      <w:pPr>
        <w:jc w:val="left"/>
      </w:pPr>
      <w:r>
        <w:lastRenderedPageBreak/>
        <w:t>La citation peut être directe, le texte d’origine étant alors repris, ou indirecte par le biais de la paraphrase : dans ce cas également, la source doit être indiquée.</w:t>
      </w:r>
    </w:p>
    <w:p w14:paraId="77C2B6BB" w14:textId="77777777" w:rsidR="00D15F03" w:rsidRPr="00A710E3" w:rsidRDefault="00D15F03" w:rsidP="00A710E3">
      <w:pPr>
        <w:jc w:val="left"/>
      </w:pPr>
    </w:p>
    <w:p w14:paraId="3084F9E4" w14:textId="77777777" w:rsidR="00EF7E29" w:rsidRPr="001B668A" w:rsidRDefault="000A73D2" w:rsidP="001B668A">
      <w:pPr>
        <w:rPr>
          <w:b/>
          <w:sz w:val="28"/>
          <w:szCs w:val="28"/>
        </w:rPr>
      </w:pPr>
      <w:r w:rsidRPr="001B668A">
        <w:rPr>
          <w:b/>
          <w:sz w:val="28"/>
          <w:szCs w:val="28"/>
        </w:rPr>
        <w:t>Méthode</w:t>
      </w:r>
      <w:r w:rsidR="002F3674" w:rsidRPr="001B668A">
        <w:rPr>
          <w:b/>
          <w:sz w:val="28"/>
          <w:szCs w:val="28"/>
        </w:rPr>
        <w:t xml:space="preserve"> </w:t>
      </w:r>
      <w:r w:rsidR="00A71A97" w:rsidRPr="001B668A">
        <w:rPr>
          <w:b/>
          <w:sz w:val="28"/>
          <w:szCs w:val="28"/>
        </w:rPr>
        <w:t xml:space="preserve">recommandée de </w:t>
      </w:r>
      <w:r w:rsidR="002F3674" w:rsidRPr="001B668A">
        <w:rPr>
          <w:b/>
          <w:sz w:val="28"/>
          <w:szCs w:val="28"/>
        </w:rPr>
        <w:t>citation</w:t>
      </w:r>
    </w:p>
    <w:p w14:paraId="53D191C9" w14:textId="77777777" w:rsidR="005039CB" w:rsidRDefault="005039CB" w:rsidP="005039CB">
      <w:r>
        <w:t xml:space="preserve">L’ensemble des préconisations qui suivent ont été présentées et étudiées par l’école doctorale Droit de Bordeaux. Néanmoins, elles cèdent le pas devant les préconisations des directeurs de recherche encadrant un travail de recherche. Des propositions d’ajouts et modifications peuvent parvenir à </w:t>
      </w:r>
      <w:hyperlink r:id="rId14" w:history="1">
        <w:r w:rsidRPr="00384C6E">
          <w:rPr>
            <w:rStyle w:val="Lienhypertexte"/>
          </w:rPr>
          <w:t>urfist@u-bordeaux.fr</w:t>
        </w:r>
      </w:hyperlink>
    </w:p>
    <w:p w14:paraId="78736835" w14:textId="77777777" w:rsidR="00CE3F59" w:rsidRDefault="00CE3F59" w:rsidP="00DB03FA"/>
    <w:p w14:paraId="7E71A4EC" w14:textId="77777777" w:rsidR="002617F4" w:rsidRDefault="00B04144" w:rsidP="00DB03FA">
      <w:r w:rsidRPr="00B55F05">
        <w:t>Il existe plusieurs méthodes de citation</w:t>
      </w:r>
      <w:r w:rsidR="00CD05AC">
        <w:t xml:space="preserve">. La </w:t>
      </w:r>
      <w:r w:rsidR="00BD0205">
        <w:t>méthode de Harvard</w:t>
      </w:r>
      <w:r w:rsidR="00CD05AC">
        <w:t>, ou méthode auteur-date,</w:t>
      </w:r>
      <w:r w:rsidR="00BD0205">
        <w:t xml:space="preserve"> </w:t>
      </w:r>
      <w:r w:rsidR="00CD05AC">
        <w:t xml:space="preserve">est </w:t>
      </w:r>
      <w:r w:rsidR="00BD0205">
        <w:t>majoritairement employée dans les travaux de recher</w:t>
      </w:r>
      <w:r w:rsidR="00CD05AC">
        <w:t>che et publications en sciences, technologies et santé</w:t>
      </w:r>
      <w:r w:rsidRPr="00B55F05">
        <w:t>.</w:t>
      </w:r>
      <w:r>
        <w:t xml:space="preserve"> </w:t>
      </w:r>
      <w:r w:rsidR="00CD05AC">
        <w:t>La méthode de la note unique est principalement adaptée aux travaux de recherche et publications exploitant un corpus de références à la fois numériquement limi</w:t>
      </w:r>
      <w:r w:rsidR="002617F4">
        <w:t>té et cité de manière réitérée.</w:t>
      </w:r>
    </w:p>
    <w:p w14:paraId="68D0F2AF" w14:textId="77777777" w:rsidR="00B04144" w:rsidRDefault="00B04144" w:rsidP="00DB03FA">
      <w:r>
        <w:t xml:space="preserve">La méthode préconisée </w:t>
      </w:r>
      <w:r w:rsidR="00DB03FA">
        <w:t xml:space="preserve">ici </w:t>
      </w:r>
      <w:r>
        <w:t xml:space="preserve">est celle </w:t>
      </w:r>
      <w:r w:rsidRPr="00DB03FA">
        <w:t xml:space="preserve">de la </w:t>
      </w:r>
      <w:r w:rsidR="00CE3F59">
        <w:t>note</w:t>
      </w:r>
      <w:r w:rsidRPr="00DB03FA">
        <w:t xml:space="preserve"> courante</w:t>
      </w:r>
      <w:r>
        <w:t xml:space="preserve"> : </w:t>
      </w:r>
      <w:r w:rsidR="00CE3F59">
        <w:t xml:space="preserve">à </w:t>
      </w:r>
      <w:r>
        <w:t xml:space="preserve">chaque </w:t>
      </w:r>
      <w:r w:rsidR="00CD05AC">
        <w:t>occurrence d</w:t>
      </w:r>
      <w:r w:rsidR="00CE3F59">
        <w:t>’un</w:t>
      </w:r>
      <w:r w:rsidR="00CD05AC">
        <w:t>e citation</w:t>
      </w:r>
      <w:r w:rsidR="00CE3F59">
        <w:t xml:space="preserve">, quel que soit le document auquel elle se rapporte, un numéro croissant est attribué à la citation. Ce </w:t>
      </w:r>
      <w:r w:rsidR="00CD05AC">
        <w:t>numéro</w:t>
      </w:r>
      <w:r w:rsidR="00CE3F59">
        <w:t xml:space="preserve"> est</w:t>
      </w:r>
      <w:r w:rsidR="00CD05AC">
        <w:t xml:space="preserve"> indiqué dans le corps du texte</w:t>
      </w:r>
      <w:r w:rsidR="00CE3F59">
        <w:t>, à la fin de la citation,</w:t>
      </w:r>
      <w:r w:rsidR="00CD05AC">
        <w:t xml:space="preserve"> et</w:t>
      </w:r>
      <w:r>
        <w:t xml:space="preserve"> </w:t>
      </w:r>
      <w:r w:rsidR="00CE3F59">
        <w:t xml:space="preserve">se trouve </w:t>
      </w:r>
      <w:r>
        <w:t>repris en note de bas de page</w:t>
      </w:r>
      <w:r w:rsidR="00CD05AC">
        <w:t xml:space="preserve"> pour indiquer les références du document exploité</w:t>
      </w:r>
      <w:r>
        <w:t>.</w:t>
      </w:r>
      <w:r w:rsidR="002617F4">
        <w:t xml:space="preserve"> </w:t>
      </w:r>
      <w:r>
        <w:t>Il est proposé que la numérotation soit continue, mais qu’elle redémarre à 1 à chaque changement notable de partie ou de chapitre dans le document de recherche.</w:t>
      </w:r>
    </w:p>
    <w:p w14:paraId="679669B1" w14:textId="77777777" w:rsidR="00757CB5" w:rsidRDefault="00757CB5" w:rsidP="00DB03FA"/>
    <w:p w14:paraId="6553B516" w14:textId="77777777" w:rsidR="00C55467" w:rsidRDefault="009F02F2" w:rsidP="00DB03FA">
      <w:r>
        <w:t>Dans le corps du texte, la citation est préférentiellement introduite par une phrase. La citation</w:t>
      </w:r>
      <w:r w:rsidR="00C55467">
        <w:t xml:space="preserve"> peut être </w:t>
      </w:r>
      <w:r>
        <w:t xml:space="preserve">soit </w:t>
      </w:r>
      <w:r w:rsidR="00C55467">
        <w:t xml:space="preserve">mise en exergue par l’utilisation de </w:t>
      </w:r>
      <w:proofErr w:type="spellStart"/>
      <w:r w:rsidR="00C55467">
        <w:t>deux-points</w:t>
      </w:r>
      <w:proofErr w:type="spellEnd"/>
      <w:r>
        <w:t xml:space="preserve">, soit </w:t>
      </w:r>
      <w:r w:rsidR="00C55467">
        <w:t>intégrée à la phrase</w:t>
      </w:r>
      <w:r>
        <w:t xml:space="preserve"> qui l’introduit</w:t>
      </w:r>
      <w:r w:rsidR="00C55467">
        <w:t>.</w:t>
      </w:r>
    </w:p>
    <w:p w14:paraId="57570134" w14:textId="77777777" w:rsidR="009F02F2" w:rsidRDefault="00CE3F59" w:rsidP="009F02F2">
      <w:r>
        <w:t>Un e</w:t>
      </w:r>
      <w:r w:rsidR="009F02F2">
        <w:t>xemple de citation mise en exergue :</w:t>
      </w:r>
    </w:p>
    <w:p w14:paraId="3FD61D87" w14:textId="1F3D69CD" w:rsidR="00D15F03" w:rsidRDefault="009F02F2" w:rsidP="009F02F2">
      <w:pPr>
        <w:ind w:left="1134"/>
      </w:pPr>
      <w:r>
        <w:t>La doctrine peut se montrer laudative : « le juge administratif aura su montrer, s'il en était besoin, son aptitude déjà connue et manifestée à tant d'égards, à se juger lui-même</w:t>
      </w:r>
      <w:r w:rsidR="00074722">
        <w:rPr>
          <w:rStyle w:val="Appelnotedebasdep"/>
        </w:rPr>
        <w:footnoteReference w:id="3"/>
      </w:r>
      <w:r>
        <w:t> ».</w:t>
      </w:r>
    </w:p>
    <w:p w14:paraId="1437A4A1" w14:textId="366FE988" w:rsidR="00C55467" w:rsidRDefault="00074722" w:rsidP="00C55467">
      <w:r>
        <w:t xml:space="preserve">Le même exemple de </w:t>
      </w:r>
      <w:r w:rsidR="00C55467">
        <w:t>citation</w:t>
      </w:r>
      <w:r>
        <w:t>,</w:t>
      </w:r>
      <w:r w:rsidR="00C55467">
        <w:t xml:space="preserve"> intégrée au texte </w:t>
      </w:r>
      <w:r w:rsidR="00CE3F59">
        <w:t>qui l’introduit</w:t>
      </w:r>
      <w:r w:rsidR="00C55467">
        <w:t> :</w:t>
      </w:r>
    </w:p>
    <w:p w14:paraId="35B36D23" w14:textId="76963CA2" w:rsidR="00C55467" w:rsidRDefault="00C55467" w:rsidP="002E2CC2">
      <w:pPr>
        <w:ind w:left="1134"/>
      </w:pPr>
      <w:r>
        <w:t>À ce sujet, il a pu être affirmé que « le juge administratif aura su montrer, s'il en était besoin, son aptitude déjà connue et manifestée à tant d'égards, à se juger lui-même ».</w:t>
      </w:r>
    </w:p>
    <w:p w14:paraId="3F6E977B" w14:textId="77777777" w:rsidR="009F02F2" w:rsidRDefault="009F02F2" w:rsidP="009F02F2">
      <w:pPr>
        <w:ind w:left="1134"/>
      </w:pPr>
    </w:p>
    <w:p w14:paraId="187A4650" w14:textId="77777777" w:rsidR="00074722" w:rsidRDefault="009F02F2" w:rsidP="00ED7845">
      <w:r>
        <w:lastRenderedPageBreak/>
        <w:t xml:space="preserve">La citation est encadrée par des guillemets français (« … »). </w:t>
      </w:r>
      <w:r w:rsidR="00105C6C">
        <w:t xml:space="preserve">L’utilisation des guillemets français ne nécessite </w:t>
      </w:r>
      <w:r w:rsidR="00ED7845">
        <w:t>pas l’utilisation conjointe de l’italique pour signaler la citation</w:t>
      </w:r>
      <w:r>
        <w:t> : l</w:t>
      </w:r>
      <w:r w:rsidR="00ED7845">
        <w:t>’utilisation de l’italique sera réservée à l’identification de mots étrangers</w:t>
      </w:r>
      <w:r w:rsidR="00074722">
        <w:t xml:space="preserve"> dans le document de recherche ou dans les citations</w:t>
      </w:r>
      <w:r w:rsidR="00ED7845">
        <w:t>.</w:t>
      </w:r>
    </w:p>
    <w:p w14:paraId="10B61344" w14:textId="72A8B99E" w:rsidR="00A04028" w:rsidRDefault="00ED7845" w:rsidP="00ED7845">
      <w:r>
        <w:t>Si la citation, encadrée par des guillemets français (« … »), inclu</w:t>
      </w:r>
      <w:r w:rsidR="009F02F2">
        <w:t>t</w:t>
      </w:r>
      <w:r>
        <w:t xml:space="preserve"> elle-même une </w:t>
      </w:r>
      <w:r w:rsidR="00A04028">
        <w:t xml:space="preserve">autre </w:t>
      </w:r>
      <w:r>
        <w:t xml:space="preserve">citation, cette </w:t>
      </w:r>
      <w:r w:rsidR="00A04028">
        <w:t xml:space="preserve">seconde </w:t>
      </w:r>
      <w:r w:rsidR="004327DE">
        <w:t xml:space="preserve">citation </w:t>
      </w:r>
      <w:r>
        <w:t>sera alors encadrée par des guillemets anglais (“…”).</w:t>
      </w:r>
      <w:r w:rsidR="00A04028">
        <w:t xml:space="preserve"> </w:t>
      </w:r>
      <w:r w:rsidR="00074722">
        <w:t>En reprenant le même exemple :</w:t>
      </w:r>
    </w:p>
    <w:p w14:paraId="340DD96B" w14:textId="77777777" w:rsidR="00ED7845" w:rsidRDefault="00ED7845" w:rsidP="00296606">
      <w:pPr>
        <w:ind w:left="1134"/>
      </w:pPr>
      <w:r>
        <w:t>L</w:t>
      </w:r>
      <w:r w:rsidR="00A04028">
        <w:t>’auteur poursuit en citant</w:t>
      </w:r>
      <w:r w:rsidR="00CE3F59">
        <w:t xml:space="preserve"> </w:t>
      </w:r>
      <w:r w:rsidR="00A04028">
        <w:t xml:space="preserve">les </w:t>
      </w:r>
      <w:r w:rsidR="00A04028">
        <w:rPr>
          <w:i/>
          <w:iCs/>
        </w:rPr>
        <w:t>Mercuriales</w:t>
      </w:r>
      <w:r w:rsidR="00A04028">
        <w:t xml:space="preserve"> de </w:t>
      </w:r>
      <w:proofErr w:type="spellStart"/>
      <w:r w:rsidR="00A04028">
        <w:t>Daguesseau</w:t>
      </w:r>
      <w:proofErr w:type="spellEnd"/>
      <w:r w:rsidR="00A04028">
        <w:t xml:space="preserve"> : </w:t>
      </w:r>
      <w:r w:rsidR="00CE3F59">
        <w:t>« </w:t>
      </w:r>
      <w:r w:rsidR="00A04028">
        <w:t>dans l'une d'elles, [</w:t>
      </w:r>
      <w:proofErr w:type="spellStart"/>
      <w:r w:rsidR="00A04028">
        <w:t>Daguesseau</w:t>
      </w:r>
      <w:proofErr w:type="spellEnd"/>
      <w:r w:rsidR="00A04028">
        <w:t xml:space="preserve">] rappelait qu’ </w:t>
      </w:r>
      <w:r>
        <w:t xml:space="preserve">“Heureux [...] le magistrat qui désabusé par l'éclat de ses </w:t>
      </w:r>
      <w:proofErr w:type="spellStart"/>
      <w:r>
        <w:t>talens</w:t>
      </w:r>
      <w:proofErr w:type="spellEnd"/>
      <w:r>
        <w:t xml:space="preserve"> [...] </w:t>
      </w:r>
      <w:proofErr w:type="spellStart"/>
      <w:r>
        <w:t>connoît</w:t>
      </w:r>
      <w:proofErr w:type="spellEnd"/>
      <w:r>
        <w:t xml:space="preserve"> sa faiblesse et qui se défie de lui-même</w:t>
      </w:r>
      <w:r>
        <w:rPr>
          <w:rStyle w:val="Appelnotedebasdep"/>
        </w:rPr>
        <w:footnoteReference w:id="4"/>
      </w:r>
      <w:r w:rsidR="00CE3F59">
        <w:t>”</w:t>
      </w:r>
      <w:r w:rsidR="00A04028">
        <w:t> </w:t>
      </w:r>
      <w:r>
        <w:t>».</w:t>
      </w:r>
    </w:p>
    <w:p w14:paraId="125A9CD0" w14:textId="060B11BC" w:rsidR="00A04028" w:rsidRDefault="00074722" w:rsidP="00A04028">
      <w:r>
        <w:t xml:space="preserve">Cette méthode est </w:t>
      </w:r>
      <w:r w:rsidR="00A04028">
        <w:t xml:space="preserve">à respecter lors de la citation d’une source secondaire (ici, les </w:t>
      </w:r>
      <w:r w:rsidR="00A04028" w:rsidRPr="00E02C8C">
        <w:rPr>
          <w:i/>
        </w:rPr>
        <w:t>Mercuriales</w:t>
      </w:r>
      <w:r w:rsidR="00A04028">
        <w:t xml:space="preserve">) </w:t>
      </w:r>
      <w:r w:rsidR="00A04028" w:rsidRPr="00A04028">
        <w:t>connue</w:t>
      </w:r>
      <w:r w:rsidR="00A04028">
        <w:t xml:space="preserve"> et exploitée par le biais d’une source primaire (ici</w:t>
      </w:r>
      <w:r w:rsidR="00E02C8C">
        <w:t>,</w:t>
      </w:r>
      <w:r w:rsidR="00A04028">
        <w:t xml:space="preserve"> l’article de Bernard </w:t>
      </w:r>
      <w:proofErr w:type="spellStart"/>
      <w:r w:rsidR="00A04028">
        <w:t>Pacteau</w:t>
      </w:r>
      <w:proofErr w:type="spellEnd"/>
      <w:r w:rsidR="00A04028">
        <w:t xml:space="preserve">) : le travail de recherche doit alors mentionner à la fois le document </w:t>
      </w:r>
      <w:r>
        <w:t xml:space="preserve">directement </w:t>
      </w:r>
      <w:r w:rsidR="00A04028">
        <w:t xml:space="preserve">exploité par le </w:t>
      </w:r>
      <w:r>
        <w:t xml:space="preserve">rédacteur et le document dont il a été indirectement pris connaissance, </w:t>
      </w:r>
      <w:r w:rsidR="00A04028">
        <w:t xml:space="preserve">comme indiqué dans la note </w:t>
      </w:r>
      <w:r w:rsidR="00E02C8C">
        <w:t xml:space="preserve">n° </w:t>
      </w:r>
      <w:r w:rsidR="00A04028">
        <w:t>4 ci-dessous.</w:t>
      </w:r>
    </w:p>
    <w:p w14:paraId="506AC24B" w14:textId="77777777" w:rsidR="00E80319" w:rsidRDefault="00E80319" w:rsidP="00A04028"/>
    <w:p w14:paraId="393EA138" w14:textId="0E4962F2" w:rsidR="002E2CC2" w:rsidRDefault="00074722" w:rsidP="00C55467">
      <w:r>
        <w:t>Dans toute citation, d</w:t>
      </w:r>
      <w:r w:rsidR="002E2CC2">
        <w:t xml:space="preserve">es modifications peuvent être apportées au texte cité, à la condition </w:t>
      </w:r>
      <w:r>
        <w:t xml:space="preserve">que ces modifications soient </w:t>
      </w:r>
      <w:r w:rsidR="002E2CC2">
        <w:t>toujours signalée</w:t>
      </w:r>
      <w:r w:rsidR="004327DE">
        <w:t>s</w:t>
      </w:r>
      <w:r w:rsidR="002E2CC2">
        <w:t xml:space="preserve"> par l’emploi de crochets carrés</w:t>
      </w:r>
      <w:r w:rsidR="004327DE">
        <w:t> : [ ]</w:t>
      </w:r>
      <w:r w:rsidR="002E2CC2">
        <w:t>. On peut ainsi modifier un temps de conjugaison, un pronom, ajouter une précision… en encadrant le terme modifié ou ajouté par des crochets carrés :</w:t>
      </w:r>
    </w:p>
    <w:p w14:paraId="32BBAA06" w14:textId="77777777" w:rsidR="002E2CC2" w:rsidRDefault="002E2CC2" w:rsidP="002E2CC2">
      <w:pPr>
        <w:spacing w:line="240" w:lineRule="auto"/>
        <w:ind w:left="1134"/>
      </w:pPr>
      <w:r>
        <w:t>Du juge administratif, il a été noté comment « [il a] su montrer, s'il en était besoin, son aptitude déjà connue et manifestée à tant d'égards, à se juger lui-même ».</w:t>
      </w:r>
    </w:p>
    <w:p w14:paraId="6476895C" w14:textId="77777777" w:rsidR="002E2CC2" w:rsidRDefault="002E2CC2" w:rsidP="002E2CC2">
      <w:r>
        <w:t xml:space="preserve">De </w:t>
      </w:r>
      <w:r w:rsidR="0058729B">
        <w:t>même</w:t>
      </w:r>
      <w:r>
        <w:t>, une citation peut être tronquée par l’emploi de […] en remplacement du texte retranché :</w:t>
      </w:r>
    </w:p>
    <w:p w14:paraId="32807ED1" w14:textId="77777777" w:rsidR="002E2CC2" w:rsidRDefault="002E2CC2" w:rsidP="002E2CC2">
      <w:pPr>
        <w:ind w:left="1134"/>
      </w:pPr>
      <w:r>
        <w:t>À ce sujet, il a pu être affirmé que « le juge administratif aura su montrer […] son aptitude déjà connue et manifestée à tant d'égards, à se juger lui-même ».</w:t>
      </w:r>
    </w:p>
    <w:p w14:paraId="14A05B71" w14:textId="0ED2B3C3" w:rsidR="0006340E" w:rsidRDefault="0006340E" w:rsidP="0006340E">
      <w:r>
        <w:t>Une faute dans une citation peut être maintenue et signalée par l’emploi de [sic] :</w:t>
      </w:r>
    </w:p>
    <w:p w14:paraId="0F1F8596" w14:textId="7BA677EB" w:rsidR="0006340E" w:rsidRPr="0006340E" w:rsidRDefault="0006340E" w:rsidP="0006340E">
      <w:pPr>
        <w:spacing w:line="240" w:lineRule="auto"/>
        <w:ind w:left="1134"/>
      </w:pPr>
      <w:r>
        <w:t xml:space="preserve">On notera l’optimisme du personnage : « dans dix ans, j’aurai la plus belle </w:t>
      </w:r>
      <w:proofErr w:type="spellStart"/>
      <w:r w:rsidRPr="0006340E">
        <w:t>clientelle</w:t>
      </w:r>
      <w:proofErr w:type="spellEnd"/>
      <w:r>
        <w:t xml:space="preserve"> [sic] de Paris</w:t>
      </w:r>
      <w:r>
        <w:rPr>
          <w:rStyle w:val="Appelnotedebasdep"/>
        </w:rPr>
        <w:footnoteReference w:id="5"/>
      </w:r>
      <w:r>
        <w:t> ».</w:t>
      </w:r>
    </w:p>
    <w:p w14:paraId="068DDD17" w14:textId="77777777" w:rsidR="002E2CC2" w:rsidRDefault="002E2CC2" w:rsidP="002E2CC2">
      <w:r>
        <w:t>L’emploi de ces modifications ne doit pas aboutir à une modification du sens de la citation.</w:t>
      </w:r>
    </w:p>
    <w:p w14:paraId="0B676193" w14:textId="77777777" w:rsidR="002617F4" w:rsidRPr="002617F4" w:rsidRDefault="002617F4" w:rsidP="002617F4">
      <w:r w:rsidRPr="002617F4">
        <w:t xml:space="preserve">La référence du document dont est issue la citation est </w:t>
      </w:r>
      <w:r w:rsidR="001533B0">
        <w:t>rédigée</w:t>
      </w:r>
      <w:r w:rsidRPr="002617F4">
        <w:t xml:space="preserve"> d’une part sous une forme abrégée en note de bas de page, d’autre part sous une forme complète dans la bibliographie.</w:t>
      </w:r>
      <w:r w:rsidR="00A04028">
        <w:t xml:space="preserve"> </w:t>
      </w:r>
      <w:r w:rsidR="00A04028" w:rsidRPr="002617F4">
        <w:t>Cette bibliographie</w:t>
      </w:r>
      <w:r w:rsidR="001533B0">
        <w:t>, à côté des sources,</w:t>
      </w:r>
      <w:r w:rsidR="00A04028" w:rsidRPr="002617F4">
        <w:t xml:space="preserve"> restitue sous forme de liste ordonnée l’ensemble des </w:t>
      </w:r>
      <w:r w:rsidR="00A04028" w:rsidRPr="002617F4">
        <w:lastRenderedPageBreak/>
        <w:t>documents exploités dans le cadre du travail de recherche.</w:t>
      </w:r>
      <w:r w:rsidR="001533B0">
        <w:t xml:space="preserve"> Les modèles qui suivent indique</w:t>
      </w:r>
      <w:r w:rsidR="00A04028">
        <w:t>nt la forme abrégée et la forme complète pour le</w:t>
      </w:r>
      <w:r w:rsidR="00E25C26">
        <w:t>s différents types de documents pouvant être rencontrés.</w:t>
      </w:r>
    </w:p>
    <w:p w14:paraId="1816E9F2" w14:textId="77777777" w:rsidR="007110A4" w:rsidRDefault="007110A4">
      <w:pPr>
        <w:rPr>
          <w:szCs w:val="24"/>
        </w:rPr>
      </w:pPr>
      <w:r>
        <w:rPr>
          <w:szCs w:val="24"/>
        </w:rPr>
        <w:br w:type="page"/>
      </w:r>
    </w:p>
    <w:p w14:paraId="4A7F9FD6" w14:textId="77AD3E00" w:rsidR="00983D9F" w:rsidRDefault="00983D9F" w:rsidP="00983D9F">
      <w:pPr>
        <w:pStyle w:val="Titre1"/>
      </w:pPr>
      <w:bookmarkStart w:id="20" w:name="_Toc523216929"/>
      <w:r>
        <w:lastRenderedPageBreak/>
        <w:t xml:space="preserve">Utilisation du style </w:t>
      </w:r>
      <w:proofErr w:type="spellStart"/>
      <w:r>
        <w:t>Zotero</w:t>
      </w:r>
      <w:proofErr w:type="spellEnd"/>
      <w:r>
        <w:t xml:space="preserve"> pour l’École doctorale Droit de Bordeaux</w:t>
      </w:r>
      <w:bookmarkEnd w:id="20"/>
    </w:p>
    <w:p w14:paraId="7B333CB7" w14:textId="77777777" w:rsidR="00983D9F" w:rsidRDefault="00983D9F">
      <w:pPr>
        <w:rPr>
          <w:rFonts w:ascii="Segoe UI Symbol" w:hAnsi="Segoe UI Symbol"/>
          <w:szCs w:val="24"/>
        </w:rPr>
      </w:pPr>
    </w:p>
    <w:p w14:paraId="4C307A37" w14:textId="77777777" w:rsidR="00983D9F" w:rsidRDefault="00983D9F">
      <w:pPr>
        <w:rPr>
          <w:rFonts w:ascii="Segoe UI Symbol" w:hAnsi="Segoe UI Symbol"/>
          <w:szCs w:val="24"/>
        </w:rPr>
      </w:pPr>
    </w:p>
    <w:p w14:paraId="7ACD5F54" w14:textId="33CF0111" w:rsidR="00983D9F" w:rsidRDefault="00983D9F">
      <w:pPr>
        <w:jc w:val="left"/>
        <w:rPr>
          <w:rFonts w:ascii="Segoe UI Symbol" w:hAnsi="Segoe UI Symbol"/>
          <w:szCs w:val="24"/>
        </w:rPr>
      </w:pPr>
      <w:r>
        <w:rPr>
          <w:rFonts w:ascii="Segoe UI Symbol" w:hAnsi="Segoe UI Symbol"/>
          <w:szCs w:val="24"/>
        </w:rPr>
        <w:br w:type="page"/>
      </w:r>
    </w:p>
    <w:p w14:paraId="42199C77" w14:textId="77777777" w:rsidR="0022659B" w:rsidRDefault="0022659B" w:rsidP="0022659B">
      <w:pPr>
        <w:pStyle w:val="Titre1"/>
      </w:pPr>
      <w:bookmarkStart w:id="21" w:name="_Toc523216930"/>
      <w:r>
        <w:lastRenderedPageBreak/>
        <w:t>Modèles de citation des différents types de documents</w:t>
      </w:r>
      <w:bookmarkEnd w:id="21"/>
    </w:p>
    <w:p w14:paraId="6B9459DE" w14:textId="77777777" w:rsidR="00224907" w:rsidRDefault="00224907" w:rsidP="00224907"/>
    <w:p w14:paraId="35489548" w14:textId="60D43D95" w:rsidR="00224907" w:rsidRDefault="004327DE" w:rsidP="00224907">
      <w:r>
        <w:t xml:space="preserve">Les préconisations suivantes sont des modèles de référence. Il est possible de s’en écarter à la condition d’appliquer </w:t>
      </w:r>
      <w:r w:rsidR="009F41ED">
        <w:t xml:space="preserve">de manière invariable </w:t>
      </w:r>
      <w:r>
        <w:t>la même règle de rédaction à l’ensemble des références citées dans le document de recherche.</w:t>
      </w:r>
      <w:r w:rsidR="00CB25D0">
        <w:t xml:space="preserve"> Ils peuvent servir de référence sur la base de</w:t>
      </w:r>
      <w:r w:rsidR="00074722">
        <w:t xml:space="preserve"> laquelle </w:t>
      </w:r>
      <w:r w:rsidR="00CB25D0">
        <w:t>rédiger un modèle personnel.</w:t>
      </w:r>
    </w:p>
    <w:p w14:paraId="3C93B9E8" w14:textId="77777777" w:rsidR="00224907" w:rsidRDefault="00224907" w:rsidP="00224907">
      <w:r>
        <w:t>Les modèles présentés indiquent comment citer chaque type de document, pour chaque support</w:t>
      </w:r>
      <w:r w:rsidR="009F41ED">
        <w:t xml:space="preserve"> (imprimé, numérique, microfilmé)</w:t>
      </w:r>
      <w:r>
        <w:t xml:space="preserve">. Les indications typographiques </w:t>
      </w:r>
      <w:r w:rsidR="004327DE">
        <w:t xml:space="preserve">données </w:t>
      </w:r>
      <w:r>
        <w:t>(majuscules, italique, ponctuation…) font partie des préconisations.</w:t>
      </w:r>
      <w:r w:rsidR="004327DE">
        <w:t xml:space="preserve"> </w:t>
      </w:r>
      <w:r>
        <w:t xml:space="preserve">Les mentions entre crochets indiquent </w:t>
      </w:r>
      <w:r w:rsidR="00CB25D0">
        <w:t xml:space="preserve">généralement </w:t>
      </w:r>
      <w:r>
        <w:t xml:space="preserve">la graphie attendue ou normalisée pour l’information qui précède. Certaines mentions entre crochets, pour les ouvrages et revues numériques, sont </w:t>
      </w:r>
      <w:r w:rsidR="00CB25D0">
        <w:t xml:space="preserve">en revanche </w:t>
      </w:r>
      <w:r>
        <w:t>à reprendre intégralement et font partie des informations nécessaires.</w:t>
      </w:r>
      <w:r w:rsidR="00CB25D0">
        <w:t xml:space="preserve"> Les exemples </w:t>
      </w:r>
      <w:r w:rsidR="00C91CC2">
        <w:t>reproduisent et explicitent cette logique.</w:t>
      </w:r>
    </w:p>
    <w:p w14:paraId="284EEA76" w14:textId="77777777" w:rsidR="002D65BF" w:rsidRDefault="002D65BF" w:rsidP="00224907"/>
    <w:p w14:paraId="0A4FCF74" w14:textId="77777777" w:rsidR="00224907" w:rsidRPr="00DB03FA" w:rsidRDefault="00C91CC2" w:rsidP="004327DE">
      <w:pPr>
        <w:spacing w:after="0"/>
      </w:pPr>
      <w:r>
        <w:t>C</w:t>
      </w:r>
      <w:r w:rsidR="00224907">
        <w:t>es exemples déclinent le modèle pour la bibliographie et</w:t>
      </w:r>
      <w:r w:rsidR="004327DE">
        <w:t xml:space="preserve"> pour les notes de bas de page. </w:t>
      </w:r>
      <w:r w:rsidR="009F41ED">
        <w:t>Les</w:t>
      </w:r>
      <w:r w:rsidR="00224907">
        <w:t xml:space="preserve"> </w:t>
      </w:r>
      <w:r>
        <w:t xml:space="preserve">références </w:t>
      </w:r>
      <w:r w:rsidR="00224907" w:rsidRPr="00DB03FA">
        <w:t xml:space="preserve">concernant un document </w:t>
      </w:r>
      <w:r w:rsidR="009F41ED">
        <w:t>sont en effet transcrites :</w:t>
      </w:r>
    </w:p>
    <w:p w14:paraId="32D64446" w14:textId="77777777" w:rsidR="00224907" w:rsidRPr="00DB03FA" w:rsidRDefault="00224907" w:rsidP="004327DE">
      <w:pPr>
        <w:spacing w:after="0"/>
      </w:pPr>
      <w:r w:rsidRPr="00DB03FA">
        <w:t>- complète</w:t>
      </w:r>
      <w:r w:rsidR="009F41ED">
        <w:t>ment</w:t>
      </w:r>
      <w:r w:rsidRPr="00DB03FA">
        <w:t xml:space="preserve"> dans la bibliographie ;</w:t>
      </w:r>
    </w:p>
    <w:p w14:paraId="6105EE92" w14:textId="77777777" w:rsidR="00224907" w:rsidRPr="00DB03FA" w:rsidRDefault="00224907" w:rsidP="00224907">
      <w:pPr>
        <w:spacing w:after="0"/>
      </w:pPr>
      <w:r w:rsidRPr="00DB03FA">
        <w:t>- succincte</w:t>
      </w:r>
      <w:r w:rsidR="009F41ED">
        <w:t>ment</w:t>
      </w:r>
      <w:r w:rsidRPr="00DB03FA">
        <w:t xml:space="preserve"> pour la première mention en note de bas de page ;</w:t>
      </w:r>
    </w:p>
    <w:p w14:paraId="3B9E3945" w14:textId="77777777" w:rsidR="00224907" w:rsidRDefault="00224907" w:rsidP="00224907">
      <w:pPr>
        <w:spacing w:after="0"/>
      </w:pPr>
      <w:r w:rsidRPr="00DB03FA">
        <w:t>- </w:t>
      </w:r>
      <w:r w:rsidR="009F41ED">
        <w:t>p</w:t>
      </w:r>
      <w:r w:rsidRPr="00DB03FA">
        <w:t>ar des abréviations de renvoi pour</w:t>
      </w:r>
      <w:r>
        <w:t xml:space="preserve"> les mentions suivantes en notes de bas de page.</w:t>
      </w:r>
    </w:p>
    <w:p w14:paraId="768572BA" w14:textId="77777777" w:rsidR="002D65BF" w:rsidRDefault="002D65BF" w:rsidP="00224907">
      <w:pPr>
        <w:spacing w:after="0"/>
      </w:pPr>
    </w:p>
    <w:p w14:paraId="4007EAED" w14:textId="77777777" w:rsidR="009F41ED" w:rsidRDefault="009F41ED" w:rsidP="00224907">
      <w:pPr>
        <w:spacing w:after="0"/>
      </w:pPr>
    </w:p>
    <w:p w14:paraId="415FB6D4" w14:textId="77777777" w:rsidR="00833C16" w:rsidRDefault="00833C16" w:rsidP="00224907">
      <w:r>
        <w:t>Les informations concernant les documents sont prises, par ordre de préférence :</w:t>
      </w:r>
    </w:p>
    <w:p w14:paraId="0FF5AFAC" w14:textId="781C65C3" w:rsidR="00833C16" w:rsidRDefault="00833C16" w:rsidP="00224907">
      <w:r>
        <w:t>-</w:t>
      </w:r>
      <w:r w:rsidR="00D85691">
        <w:t xml:space="preserve">  </w:t>
      </w:r>
      <w:r>
        <w:t>sur la page de titre, puis sur la couverture pour les ouvrages commerciaux ;</w:t>
      </w:r>
    </w:p>
    <w:p w14:paraId="5F6105FD" w14:textId="6E6DE10D" w:rsidR="00833C16" w:rsidRDefault="00833C16" w:rsidP="00224907">
      <w:r>
        <w:t>-</w:t>
      </w:r>
      <w:r w:rsidR="00D85691">
        <w:t xml:space="preserve">  </w:t>
      </w:r>
      <w:r>
        <w:t>sur la couverture pour les thèses et mémoires dans leur version de dépôt ;</w:t>
      </w:r>
    </w:p>
    <w:p w14:paraId="282FB711" w14:textId="37EE56B7" w:rsidR="00833C16" w:rsidRDefault="00833C16" w:rsidP="00224907">
      <w:r>
        <w:t>-</w:t>
      </w:r>
      <w:r w:rsidR="00D85691">
        <w:t xml:space="preserve">  </w:t>
      </w:r>
      <w:r>
        <w:t xml:space="preserve">sur la première page </w:t>
      </w:r>
      <w:r w:rsidR="009F41ED">
        <w:t xml:space="preserve">ou l’en-tête </w:t>
      </w:r>
      <w:r>
        <w:t>pour un article.</w:t>
      </w:r>
    </w:p>
    <w:p w14:paraId="498EE031" w14:textId="77777777" w:rsidR="009F41ED" w:rsidRDefault="00C91CC2" w:rsidP="00224907">
      <w:r>
        <w:t>Les informations bibliographiques sont recueillies préférentiellement au moment de l’exploitation du document et non de manière rétrospective, notamment pour les documents en version numérique.</w:t>
      </w:r>
      <w:r w:rsidR="009F41ED">
        <w:t xml:space="preserve"> </w:t>
      </w:r>
      <w:r>
        <w:t xml:space="preserve">En </w:t>
      </w:r>
      <w:r w:rsidR="009F41ED">
        <w:t xml:space="preserve">cas de difficulté </w:t>
      </w:r>
      <w:r>
        <w:t>pour</w:t>
      </w:r>
      <w:r w:rsidR="009F41ED">
        <w:t xml:space="preserve"> identifier les informations nécessaires, les catalogues de bibliothèque permettent de retrouver l’information de manière structurée pour le document utilisé.</w:t>
      </w:r>
    </w:p>
    <w:p w14:paraId="093B898D" w14:textId="77777777" w:rsidR="006D45B8" w:rsidRDefault="006D45B8">
      <w:pPr>
        <w:jc w:val="left"/>
      </w:pPr>
      <w:r>
        <w:br w:type="page"/>
      </w:r>
    </w:p>
    <w:p w14:paraId="4C18A037" w14:textId="77777777" w:rsidR="008974D9" w:rsidRDefault="00D134B0" w:rsidP="006403B7">
      <w:pPr>
        <w:pStyle w:val="Titre2"/>
      </w:pPr>
      <w:bookmarkStart w:id="22" w:name="_Toc523216931"/>
      <w:r w:rsidRPr="007E5DCB">
        <w:lastRenderedPageBreak/>
        <w:t xml:space="preserve">Citer un </w:t>
      </w:r>
      <w:r w:rsidR="005E7538" w:rsidRPr="00EF7E29">
        <w:rPr>
          <w:rStyle w:val="Titre2Car"/>
        </w:rPr>
        <w:t>ouvrage</w:t>
      </w:r>
      <w:r w:rsidR="00677931" w:rsidRPr="00EF7E29">
        <w:rPr>
          <w:rStyle w:val="Titre2Car"/>
        </w:rPr>
        <w:t xml:space="preserve"> imprimé</w:t>
      </w:r>
      <w:bookmarkEnd w:id="22"/>
    </w:p>
    <w:p w14:paraId="3EC9FFF0" w14:textId="20035862" w:rsidR="008713F6" w:rsidRPr="00B3384A" w:rsidRDefault="000F3708" w:rsidP="00BD71CB">
      <w:pPr>
        <w:pStyle w:val="Titre5"/>
        <w:rPr>
          <w:rFonts w:asciiTheme="minorHAnsi" w:hAnsiTheme="minorHAnsi"/>
          <w:sz w:val="24"/>
          <w:szCs w:val="24"/>
        </w:rPr>
      </w:pPr>
      <w:r>
        <w:rPr>
          <w:rFonts w:asciiTheme="minorHAnsi" w:hAnsiTheme="minorHAnsi"/>
          <w:sz w:val="24"/>
          <w:szCs w:val="24"/>
        </w:rPr>
        <w:t>Modèle pour</w:t>
      </w:r>
      <w:r w:rsidR="00B3384A" w:rsidRPr="00B3384A">
        <w:rPr>
          <w:rFonts w:asciiTheme="minorHAnsi" w:hAnsiTheme="minorHAnsi"/>
          <w:sz w:val="24"/>
          <w:szCs w:val="24"/>
        </w:rPr>
        <w:t xml:space="preserve"> la bibliographie</w:t>
      </w:r>
    </w:p>
    <w:p w14:paraId="05878BE2" w14:textId="6D85872B" w:rsidR="000F3708" w:rsidRDefault="000F3708" w:rsidP="000F3708">
      <w:pPr>
        <w:rPr>
          <w:rFonts w:eastAsia="Times New Roman" w:cs="Times New Roman"/>
          <w:color w:val="000000" w:themeColor="text1"/>
          <w:szCs w:val="24"/>
          <w:lang w:eastAsia="fr-FR"/>
        </w:rPr>
      </w:pPr>
      <w:r w:rsidRPr="000F3708">
        <w:rPr>
          <w:rFonts w:eastAsia="Times New Roman" w:cs="Times New Roman"/>
          <w:color w:val="000000" w:themeColor="text1"/>
          <w:szCs w:val="24"/>
          <w:lang w:eastAsia="fr-FR"/>
        </w:rPr>
        <w:t xml:space="preserve">Auteur [NOM prénom], </w:t>
      </w:r>
      <w:r w:rsidRPr="000F3708">
        <w:rPr>
          <w:rFonts w:eastAsia="Times New Roman" w:cs="Times New Roman"/>
          <w:i/>
          <w:color w:val="000000" w:themeColor="text1"/>
          <w:szCs w:val="24"/>
          <w:lang w:eastAsia="fr-FR"/>
        </w:rPr>
        <w:t>Titre de l’ouvrage, complément du titre</w:t>
      </w:r>
      <w:r w:rsidR="000629C6">
        <w:rPr>
          <w:rFonts w:eastAsia="Times New Roman" w:cs="Times New Roman"/>
          <w:color w:val="000000" w:themeColor="text1"/>
          <w:szCs w:val="24"/>
          <w:lang w:eastAsia="fr-FR"/>
        </w:rPr>
        <w:t>, to</w:t>
      </w:r>
      <w:r w:rsidRPr="000F3708">
        <w:rPr>
          <w:rFonts w:eastAsia="Times New Roman" w:cs="Times New Roman"/>
          <w:color w:val="000000" w:themeColor="text1"/>
          <w:szCs w:val="24"/>
          <w:lang w:eastAsia="fr-FR"/>
        </w:rPr>
        <w:t>maison [vol. X], édition [X</w:t>
      </w:r>
      <w:r w:rsidRPr="000F3708">
        <w:rPr>
          <w:rFonts w:eastAsia="Times New Roman" w:cs="Times New Roman"/>
          <w:color w:val="000000" w:themeColor="text1"/>
          <w:szCs w:val="24"/>
          <w:vertAlign w:val="superscript"/>
          <w:lang w:eastAsia="fr-FR"/>
        </w:rPr>
        <w:t>e</w:t>
      </w:r>
      <w:r w:rsidRPr="000F3708">
        <w:rPr>
          <w:rFonts w:eastAsia="Times New Roman" w:cs="Times New Roman"/>
          <w:color w:val="000000" w:themeColor="text1"/>
          <w:szCs w:val="24"/>
          <w:lang w:eastAsia="fr-FR"/>
        </w:rPr>
        <w:t xml:space="preserve"> éd.], autre responsabilité (préface, traduction, </w:t>
      </w:r>
      <w:r w:rsidR="00D33903">
        <w:rPr>
          <w:rFonts w:eastAsia="Times New Roman" w:cs="Times New Roman"/>
          <w:color w:val="000000" w:themeColor="text1"/>
          <w:szCs w:val="24"/>
          <w:lang w:eastAsia="fr-FR"/>
        </w:rPr>
        <w:t>dirigé par…) [Nom prénom (</w:t>
      </w:r>
      <w:proofErr w:type="spellStart"/>
      <w:proofErr w:type="gramStart"/>
      <w:r w:rsidR="00D33903">
        <w:rPr>
          <w:rFonts w:eastAsia="Times New Roman" w:cs="Times New Roman"/>
          <w:color w:val="000000" w:themeColor="text1"/>
          <w:szCs w:val="24"/>
          <w:lang w:eastAsia="fr-FR"/>
        </w:rPr>
        <w:t>préf</w:t>
      </w:r>
      <w:proofErr w:type="spellEnd"/>
      <w:r w:rsidR="00D33903">
        <w:rPr>
          <w:rFonts w:eastAsia="Times New Roman" w:cs="Times New Roman"/>
          <w:color w:val="000000" w:themeColor="text1"/>
          <w:szCs w:val="24"/>
          <w:lang w:eastAsia="fr-FR"/>
        </w:rPr>
        <w:t>.,</w:t>
      </w:r>
      <w:proofErr w:type="gramEnd"/>
      <w:r w:rsidR="00D33903">
        <w:rPr>
          <w:rFonts w:eastAsia="Times New Roman" w:cs="Times New Roman"/>
          <w:color w:val="000000" w:themeColor="text1"/>
          <w:szCs w:val="24"/>
          <w:lang w:eastAsia="fr-FR"/>
        </w:rPr>
        <w:t xml:space="preserve"> trad., </w:t>
      </w:r>
      <w:proofErr w:type="spellStart"/>
      <w:r w:rsidR="00D33903">
        <w:rPr>
          <w:rFonts w:eastAsia="Times New Roman" w:cs="Times New Roman"/>
          <w:color w:val="000000" w:themeColor="text1"/>
          <w:szCs w:val="24"/>
          <w:lang w:eastAsia="fr-FR"/>
        </w:rPr>
        <w:t>dir</w:t>
      </w:r>
      <w:proofErr w:type="spellEnd"/>
      <w:r w:rsidRPr="000F3708">
        <w:rPr>
          <w:rFonts w:eastAsia="Times New Roman" w:cs="Times New Roman"/>
          <w:color w:val="000000" w:themeColor="text1"/>
          <w:szCs w:val="24"/>
          <w:lang w:eastAsia="fr-FR"/>
        </w:rPr>
        <w:t>.)], ville de publication, é</w:t>
      </w:r>
      <w:r w:rsidRPr="000F3708">
        <w:rPr>
          <w:color w:val="000000" w:themeColor="text1"/>
          <w:szCs w:val="24"/>
        </w:rPr>
        <w:t xml:space="preserve">diteur, </w:t>
      </w:r>
      <w:r w:rsidRPr="000F3708">
        <w:rPr>
          <w:rFonts w:eastAsia="Times New Roman" w:cs="Times New Roman"/>
          <w:color w:val="000000" w:themeColor="text1"/>
          <w:szCs w:val="24"/>
          <w:lang w:eastAsia="fr-FR"/>
        </w:rPr>
        <w:t>année d’édition, pagination globale.</w:t>
      </w:r>
    </w:p>
    <w:p w14:paraId="0F11163C" w14:textId="77777777" w:rsidR="007B4F7B" w:rsidRDefault="007B4F7B" w:rsidP="007B4F7B">
      <w:pPr>
        <w:pStyle w:val="Titre5"/>
        <w:rPr>
          <w:rFonts w:asciiTheme="minorHAnsi" w:hAnsiTheme="minorHAnsi"/>
          <w:sz w:val="24"/>
          <w:szCs w:val="24"/>
        </w:rPr>
      </w:pPr>
      <w:r>
        <w:rPr>
          <w:rFonts w:asciiTheme="minorHAnsi" w:hAnsiTheme="minorHAnsi"/>
          <w:sz w:val="24"/>
          <w:szCs w:val="24"/>
        </w:rPr>
        <w:t xml:space="preserve">Modèle pour les </w:t>
      </w:r>
      <w:r w:rsidRPr="00B3384A">
        <w:rPr>
          <w:rFonts w:asciiTheme="minorHAnsi" w:hAnsiTheme="minorHAnsi"/>
          <w:sz w:val="24"/>
          <w:szCs w:val="24"/>
        </w:rPr>
        <w:t>note</w:t>
      </w:r>
      <w:r>
        <w:rPr>
          <w:rFonts w:asciiTheme="minorHAnsi" w:hAnsiTheme="minorHAnsi"/>
          <w:sz w:val="24"/>
          <w:szCs w:val="24"/>
        </w:rPr>
        <w:t>s</w:t>
      </w:r>
      <w:r w:rsidRPr="00B3384A">
        <w:rPr>
          <w:rFonts w:asciiTheme="minorHAnsi" w:hAnsiTheme="minorHAnsi"/>
          <w:sz w:val="24"/>
          <w:szCs w:val="24"/>
        </w:rPr>
        <w:t xml:space="preserve"> de bas de page</w:t>
      </w:r>
    </w:p>
    <w:p w14:paraId="1D8EB053" w14:textId="506B0E64" w:rsidR="007B4F7B" w:rsidRPr="000F3708" w:rsidRDefault="007B4F7B" w:rsidP="007B4F7B">
      <w:pPr>
        <w:rPr>
          <w:rFonts w:eastAsia="Times New Roman" w:cs="Times New Roman"/>
          <w:color w:val="000000" w:themeColor="text1"/>
          <w:szCs w:val="24"/>
          <w:lang w:eastAsia="fr-FR"/>
        </w:rPr>
      </w:pPr>
      <w:r w:rsidRPr="000F3708">
        <w:rPr>
          <w:rFonts w:eastAsia="Times New Roman" w:cs="Times New Roman"/>
          <w:color w:val="000000" w:themeColor="text1"/>
          <w:szCs w:val="24"/>
          <w:lang w:eastAsia="fr-FR"/>
        </w:rPr>
        <w:t xml:space="preserve">Auteur [NOM prénom], </w:t>
      </w:r>
      <w:r w:rsidRPr="000F3708">
        <w:rPr>
          <w:rFonts w:eastAsia="Times New Roman" w:cs="Times New Roman"/>
          <w:i/>
          <w:color w:val="000000" w:themeColor="text1"/>
          <w:szCs w:val="24"/>
          <w:lang w:eastAsia="fr-FR"/>
        </w:rPr>
        <w:t>Titre de l’ouvrage</w:t>
      </w:r>
      <w:r w:rsidRPr="000F3708">
        <w:rPr>
          <w:rFonts w:eastAsia="Times New Roman" w:cs="Times New Roman"/>
          <w:color w:val="000000" w:themeColor="text1"/>
          <w:szCs w:val="24"/>
          <w:lang w:eastAsia="fr-FR"/>
        </w:rPr>
        <w:t>, é</w:t>
      </w:r>
      <w:r w:rsidRPr="000F3708">
        <w:rPr>
          <w:color w:val="000000" w:themeColor="text1"/>
          <w:szCs w:val="24"/>
        </w:rPr>
        <w:t xml:space="preserve">diteur, </w:t>
      </w:r>
      <w:r w:rsidRPr="000F3708">
        <w:rPr>
          <w:rFonts w:eastAsia="Times New Roman" w:cs="Times New Roman"/>
          <w:color w:val="000000" w:themeColor="text1"/>
          <w:szCs w:val="24"/>
          <w:lang w:eastAsia="fr-FR"/>
        </w:rPr>
        <w:t>année d’édition, numéro des pages concernées.</w:t>
      </w:r>
    </w:p>
    <w:p w14:paraId="153AE287" w14:textId="77777777" w:rsidR="007B4F7B" w:rsidRDefault="007B4F7B" w:rsidP="000F3708">
      <w:pPr>
        <w:rPr>
          <w:rFonts w:eastAsia="Times New Roman" w:cs="Times New Roman"/>
          <w:color w:val="000000" w:themeColor="text1"/>
          <w:szCs w:val="24"/>
          <w:lang w:eastAsia="fr-FR"/>
        </w:rPr>
      </w:pPr>
    </w:p>
    <w:p w14:paraId="14423DE8" w14:textId="77777777" w:rsidR="000F3708" w:rsidRDefault="000F3708" w:rsidP="00DE7640">
      <w:pPr>
        <w:rPr>
          <w:szCs w:val="24"/>
        </w:rPr>
      </w:pPr>
    </w:p>
    <w:p w14:paraId="42C92009" w14:textId="7E834D47" w:rsidR="00E04DB7" w:rsidRPr="00B3384A" w:rsidRDefault="00E04DB7" w:rsidP="00E04DB7">
      <w:pPr>
        <w:pStyle w:val="Titre5"/>
        <w:rPr>
          <w:rFonts w:asciiTheme="minorHAnsi" w:hAnsiTheme="minorHAnsi"/>
          <w:sz w:val="24"/>
          <w:szCs w:val="24"/>
        </w:rPr>
      </w:pPr>
      <w:r>
        <w:rPr>
          <w:rFonts w:asciiTheme="minorHAnsi" w:hAnsiTheme="minorHAnsi"/>
          <w:sz w:val="24"/>
          <w:szCs w:val="24"/>
        </w:rPr>
        <w:t>Exemples pour</w:t>
      </w:r>
      <w:r w:rsidRPr="00B3384A">
        <w:rPr>
          <w:rFonts w:asciiTheme="minorHAnsi" w:hAnsiTheme="minorHAnsi"/>
          <w:sz w:val="24"/>
          <w:szCs w:val="24"/>
        </w:rPr>
        <w:t xml:space="preserve"> la bibliographie</w:t>
      </w:r>
    </w:p>
    <w:p w14:paraId="666C7094" w14:textId="77777777" w:rsidR="00DE7640" w:rsidRDefault="00DE7640" w:rsidP="00DE7640">
      <w:pPr>
        <w:rPr>
          <w:rStyle w:val="ibwisbd"/>
        </w:rPr>
      </w:pPr>
      <w:r>
        <w:rPr>
          <w:szCs w:val="24"/>
        </w:rPr>
        <w:t xml:space="preserve">DUGUIT Léon, </w:t>
      </w:r>
      <w:r w:rsidRPr="00922F0D">
        <w:rPr>
          <w:rStyle w:val="ibwisbd"/>
          <w:i/>
        </w:rPr>
        <w:t>L’État</w:t>
      </w:r>
      <w:r w:rsidRPr="00922F0D">
        <w:rPr>
          <w:rStyle w:val="presunm"/>
          <w:i/>
        </w:rPr>
        <w:t xml:space="preserve">‎, </w:t>
      </w:r>
      <w:r w:rsidRPr="00922F0D">
        <w:rPr>
          <w:rStyle w:val="ibwisbd"/>
          <w:i/>
        </w:rPr>
        <w:t>le droit objectif et la loi positive</w:t>
      </w:r>
      <w:r>
        <w:rPr>
          <w:rStyle w:val="ibwisbd"/>
        </w:rPr>
        <w:t>, Moderne Franck (</w:t>
      </w:r>
      <w:proofErr w:type="spellStart"/>
      <w:r>
        <w:rPr>
          <w:rStyle w:val="ibwisbd"/>
        </w:rPr>
        <w:t>préf</w:t>
      </w:r>
      <w:proofErr w:type="spellEnd"/>
      <w:r>
        <w:rPr>
          <w:rStyle w:val="ibwisbd"/>
        </w:rPr>
        <w:t>.), Paris, Dalloz, 2003, 623 p.</w:t>
      </w:r>
    </w:p>
    <w:p w14:paraId="6927C829" w14:textId="0FE26B07" w:rsidR="00DE7640" w:rsidRDefault="00AE5403" w:rsidP="00DE7640">
      <w:pPr>
        <w:pStyle w:val="Titre5"/>
        <w:rPr>
          <w:rFonts w:asciiTheme="minorHAnsi" w:hAnsiTheme="minorHAnsi"/>
          <w:b w:val="0"/>
          <w:sz w:val="24"/>
          <w:szCs w:val="24"/>
        </w:rPr>
      </w:pPr>
      <w:r>
        <w:rPr>
          <w:rFonts w:asciiTheme="minorHAnsi" w:hAnsiTheme="minorHAnsi"/>
          <w:b w:val="0"/>
          <w:sz w:val="24"/>
          <w:szCs w:val="24"/>
        </w:rPr>
        <w:t xml:space="preserve">BAUDRY-LACANTINERIE Gabriel, </w:t>
      </w:r>
      <w:r w:rsidRPr="00AE5403">
        <w:rPr>
          <w:rFonts w:asciiTheme="minorHAnsi" w:hAnsiTheme="minorHAnsi"/>
          <w:b w:val="0"/>
          <w:i/>
          <w:sz w:val="24"/>
          <w:szCs w:val="24"/>
        </w:rPr>
        <w:t>Précis de droit civil</w:t>
      </w:r>
      <w:r>
        <w:rPr>
          <w:rFonts w:asciiTheme="minorHAnsi" w:hAnsiTheme="minorHAnsi"/>
          <w:b w:val="0"/>
          <w:sz w:val="24"/>
          <w:szCs w:val="24"/>
        </w:rPr>
        <w:t xml:space="preserve">, </w:t>
      </w:r>
      <w:r w:rsidR="007A20D4">
        <w:rPr>
          <w:rFonts w:asciiTheme="minorHAnsi" w:hAnsiTheme="minorHAnsi"/>
          <w:b w:val="0"/>
          <w:sz w:val="24"/>
          <w:szCs w:val="24"/>
        </w:rPr>
        <w:t xml:space="preserve">vol. </w:t>
      </w:r>
      <w:r>
        <w:rPr>
          <w:rFonts w:asciiTheme="minorHAnsi" w:hAnsiTheme="minorHAnsi"/>
          <w:b w:val="0"/>
          <w:sz w:val="24"/>
          <w:szCs w:val="24"/>
        </w:rPr>
        <w:t>1, 14</w:t>
      </w:r>
      <w:r w:rsidRPr="00AE5403">
        <w:rPr>
          <w:rFonts w:asciiTheme="minorHAnsi" w:hAnsiTheme="minorHAnsi"/>
          <w:b w:val="0"/>
          <w:sz w:val="24"/>
          <w:szCs w:val="24"/>
          <w:vertAlign w:val="superscript"/>
        </w:rPr>
        <w:t>e</w:t>
      </w:r>
      <w:r>
        <w:rPr>
          <w:rFonts w:asciiTheme="minorHAnsi" w:hAnsiTheme="minorHAnsi"/>
          <w:b w:val="0"/>
          <w:sz w:val="24"/>
          <w:szCs w:val="24"/>
        </w:rPr>
        <w:t xml:space="preserve"> éd</w:t>
      </w:r>
      <w:r w:rsidR="006E05C4">
        <w:rPr>
          <w:rFonts w:asciiTheme="minorHAnsi" w:hAnsiTheme="minorHAnsi"/>
          <w:b w:val="0"/>
          <w:sz w:val="24"/>
          <w:szCs w:val="24"/>
        </w:rPr>
        <w:t>.</w:t>
      </w:r>
      <w:r>
        <w:rPr>
          <w:rFonts w:asciiTheme="minorHAnsi" w:hAnsiTheme="minorHAnsi"/>
          <w:b w:val="0"/>
          <w:sz w:val="24"/>
          <w:szCs w:val="24"/>
        </w:rPr>
        <w:t>, Paris, Sirey, 1926, 914 p.</w:t>
      </w:r>
    </w:p>
    <w:p w14:paraId="3636CA66" w14:textId="4FC3BACE" w:rsidR="00DE7640" w:rsidRPr="00DE7640" w:rsidRDefault="00DE7640" w:rsidP="00DE7640">
      <w:pPr>
        <w:pStyle w:val="Titre5"/>
        <w:rPr>
          <w:rFonts w:asciiTheme="minorHAnsi" w:hAnsiTheme="minorHAnsi"/>
          <w:b w:val="0"/>
          <w:sz w:val="24"/>
          <w:szCs w:val="24"/>
        </w:rPr>
      </w:pPr>
      <w:r>
        <w:rPr>
          <w:rFonts w:asciiTheme="minorHAnsi" w:hAnsiTheme="minorHAnsi"/>
          <w:b w:val="0"/>
          <w:sz w:val="24"/>
          <w:szCs w:val="24"/>
        </w:rPr>
        <w:t xml:space="preserve">DALLOZ Édouard, VERGÉ Charles, VERGÉ Charles fils </w:t>
      </w:r>
      <w:r w:rsidRPr="00DE7640">
        <w:rPr>
          <w:rFonts w:asciiTheme="minorHAnsi" w:hAnsiTheme="minorHAnsi"/>
          <w:b w:val="0"/>
          <w:i/>
          <w:sz w:val="24"/>
          <w:szCs w:val="24"/>
        </w:rPr>
        <w:t xml:space="preserve">et </w:t>
      </w:r>
      <w:proofErr w:type="gramStart"/>
      <w:r w:rsidRPr="00DE7640">
        <w:rPr>
          <w:rFonts w:asciiTheme="minorHAnsi" w:hAnsiTheme="minorHAnsi"/>
          <w:b w:val="0"/>
          <w:i/>
          <w:sz w:val="24"/>
          <w:szCs w:val="24"/>
        </w:rPr>
        <w:t>al</w:t>
      </w:r>
      <w:r w:rsidRPr="00DE7640">
        <w:rPr>
          <w:rFonts w:asciiTheme="minorHAnsi" w:hAnsiTheme="minorHAnsi"/>
          <w:b w:val="0"/>
          <w:sz w:val="24"/>
          <w:szCs w:val="24"/>
        </w:rPr>
        <w:t>.</w:t>
      </w:r>
      <w:r>
        <w:rPr>
          <w:rFonts w:asciiTheme="minorHAnsi" w:hAnsiTheme="minorHAnsi"/>
          <w:b w:val="0"/>
          <w:sz w:val="24"/>
          <w:szCs w:val="24"/>
        </w:rPr>
        <w:t>,</w:t>
      </w:r>
      <w:proofErr w:type="gramEnd"/>
      <w:r>
        <w:rPr>
          <w:rFonts w:asciiTheme="minorHAnsi" w:hAnsiTheme="minorHAnsi"/>
          <w:b w:val="0"/>
          <w:sz w:val="24"/>
          <w:szCs w:val="24"/>
        </w:rPr>
        <w:t xml:space="preserve"> </w:t>
      </w:r>
      <w:r w:rsidRPr="00DE7640">
        <w:rPr>
          <w:rFonts w:asciiTheme="minorHAnsi" w:hAnsiTheme="minorHAnsi"/>
          <w:b w:val="0"/>
          <w:i/>
          <w:sz w:val="24"/>
          <w:szCs w:val="24"/>
        </w:rPr>
        <w:t>Code des lois politiques et administratives</w:t>
      </w:r>
      <w:r w:rsidRPr="00DE7640">
        <w:rPr>
          <w:rFonts w:asciiTheme="minorHAnsi" w:hAnsiTheme="minorHAnsi"/>
          <w:b w:val="0"/>
          <w:sz w:val="24"/>
          <w:szCs w:val="24"/>
        </w:rPr>
        <w:t xml:space="preserve">, </w:t>
      </w:r>
      <w:r w:rsidR="007B4F7B">
        <w:rPr>
          <w:rFonts w:asciiTheme="minorHAnsi" w:hAnsiTheme="minorHAnsi"/>
          <w:b w:val="0"/>
          <w:sz w:val="24"/>
          <w:szCs w:val="24"/>
        </w:rPr>
        <w:t>vol.</w:t>
      </w:r>
      <w:r>
        <w:rPr>
          <w:rFonts w:asciiTheme="minorHAnsi" w:hAnsiTheme="minorHAnsi"/>
          <w:b w:val="0"/>
          <w:sz w:val="24"/>
          <w:szCs w:val="24"/>
        </w:rPr>
        <w:t xml:space="preserve"> 2, </w:t>
      </w:r>
      <w:r w:rsidRPr="00DE7640">
        <w:rPr>
          <w:rFonts w:asciiTheme="minorHAnsi" w:hAnsiTheme="minorHAnsi"/>
          <w:b w:val="0"/>
          <w:sz w:val="24"/>
          <w:szCs w:val="24"/>
        </w:rPr>
        <w:t>Bureau de la Jurisprudence Générale, 1891, 1432 p.</w:t>
      </w:r>
    </w:p>
    <w:p w14:paraId="765A7DDC" w14:textId="2E1F469F" w:rsidR="008713F6" w:rsidRDefault="00E04DB7" w:rsidP="00BD71CB">
      <w:pPr>
        <w:pStyle w:val="Titre5"/>
        <w:rPr>
          <w:rFonts w:asciiTheme="minorHAnsi" w:hAnsiTheme="minorHAnsi"/>
          <w:sz w:val="24"/>
          <w:szCs w:val="24"/>
        </w:rPr>
      </w:pPr>
      <w:r>
        <w:rPr>
          <w:rFonts w:asciiTheme="minorHAnsi" w:hAnsiTheme="minorHAnsi"/>
          <w:sz w:val="24"/>
          <w:szCs w:val="24"/>
        </w:rPr>
        <w:t>E</w:t>
      </w:r>
      <w:r w:rsidR="000F3708">
        <w:rPr>
          <w:rFonts w:asciiTheme="minorHAnsi" w:hAnsiTheme="minorHAnsi"/>
          <w:sz w:val="24"/>
          <w:szCs w:val="24"/>
        </w:rPr>
        <w:t xml:space="preserve">xemples pour les </w:t>
      </w:r>
      <w:r w:rsidR="00B3384A" w:rsidRPr="00B3384A">
        <w:rPr>
          <w:rFonts w:asciiTheme="minorHAnsi" w:hAnsiTheme="minorHAnsi"/>
          <w:sz w:val="24"/>
          <w:szCs w:val="24"/>
        </w:rPr>
        <w:t>note</w:t>
      </w:r>
      <w:r w:rsidR="000F3708">
        <w:rPr>
          <w:rFonts w:asciiTheme="minorHAnsi" w:hAnsiTheme="minorHAnsi"/>
          <w:sz w:val="24"/>
          <w:szCs w:val="24"/>
        </w:rPr>
        <w:t>s</w:t>
      </w:r>
      <w:r w:rsidR="00B3384A" w:rsidRPr="00B3384A">
        <w:rPr>
          <w:rFonts w:asciiTheme="minorHAnsi" w:hAnsiTheme="minorHAnsi"/>
          <w:sz w:val="24"/>
          <w:szCs w:val="24"/>
        </w:rPr>
        <w:t xml:space="preserve"> de bas de page</w:t>
      </w:r>
    </w:p>
    <w:p w14:paraId="089B65B3" w14:textId="77777777" w:rsidR="00AE5403" w:rsidRDefault="00AE5403" w:rsidP="00AE5403">
      <w:pPr>
        <w:rPr>
          <w:rStyle w:val="ibwisbd"/>
        </w:rPr>
      </w:pPr>
      <w:r>
        <w:rPr>
          <w:szCs w:val="24"/>
        </w:rPr>
        <w:t xml:space="preserve">DUGUIT Léon, </w:t>
      </w:r>
      <w:r w:rsidRPr="00922F0D">
        <w:rPr>
          <w:rStyle w:val="ibwisbd"/>
          <w:i/>
        </w:rPr>
        <w:t>L’État</w:t>
      </w:r>
      <w:r w:rsidRPr="00922F0D">
        <w:rPr>
          <w:rStyle w:val="presunm"/>
          <w:i/>
        </w:rPr>
        <w:t xml:space="preserve">‎, </w:t>
      </w:r>
      <w:r w:rsidRPr="00922F0D">
        <w:rPr>
          <w:rStyle w:val="ibwisbd"/>
          <w:i/>
        </w:rPr>
        <w:t>le droit objectif et la loi positive</w:t>
      </w:r>
      <w:r>
        <w:rPr>
          <w:rStyle w:val="ibwisbd"/>
        </w:rPr>
        <w:t>, Dalloz, 2003, p. 68 s.</w:t>
      </w:r>
    </w:p>
    <w:p w14:paraId="4C993268" w14:textId="7BD8AA67" w:rsidR="00AE5403" w:rsidRDefault="00AE5403" w:rsidP="00AE5403">
      <w:pPr>
        <w:pStyle w:val="Titre5"/>
        <w:rPr>
          <w:rFonts w:asciiTheme="minorHAnsi" w:hAnsiTheme="minorHAnsi"/>
          <w:b w:val="0"/>
          <w:sz w:val="24"/>
          <w:szCs w:val="24"/>
        </w:rPr>
      </w:pPr>
      <w:r>
        <w:rPr>
          <w:rFonts w:asciiTheme="minorHAnsi" w:hAnsiTheme="minorHAnsi"/>
          <w:b w:val="0"/>
          <w:sz w:val="24"/>
          <w:szCs w:val="24"/>
        </w:rPr>
        <w:t xml:space="preserve">BAUDRY-LACANTINERIE Gabriel, </w:t>
      </w:r>
      <w:r w:rsidRPr="00AE5403">
        <w:rPr>
          <w:rFonts w:asciiTheme="minorHAnsi" w:hAnsiTheme="minorHAnsi"/>
          <w:b w:val="0"/>
          <w:i/>
          <w:sz w:val="24"/>
          <w:szCs w:val="24"/>
        </w:rPr>
        <w:t>Précis de droit civil</w:t>
      </w:r>
      <w:r>
        <w:rPr>
          <w:rFonts w:asciiTheme="minorHAnsi" w:hAnsiTheme="minorHAnsi"/>
          <w:b w:val="0"/>
          <w:sz w:val="24"/>
          <w:szCs w:val="24"/>
        </w:rPr>
        <w:t>, Sirey, 1926, p. 8-12.</w:t>
      </w:r>
    </w:p>
    <w:p w14:paraId="4C9AC6ED" w14:textId="77777777" w:rsidR="005D3704" w:rsidRDefault="00DE7640" w:rsidP="005D3704">
      <w:pPr>
        <w:pStyle w:val="Titre5"/>
        <w:rPr>
          <w:rFonts w:asciiTheme="minorHAnsi" w:hAnsiTheme="minorHAnsi"/>
          <w:b w:val="0"/>
          <w:sz w:val="24"/>
          <w:szCs w:val="24"/>
        </w:rPr>
      </w:pPr>
      <w:r>
        <w:rPr>
          <w:rFonts w:asciiTheme="minorHAnsi" w:hAnsiTheme="minorHAnsi"/>
          <w:b w:val="0"/>
          <w:sz w:val="24"/>
          <w:szCs w:val="24"/>
        </w:rPr>
        <w:t xml:space="preserve">DALLOZ Édouard, VERGÉ Charles, VERGÉ Charles fils </w:t>
      </w:r>
      <w:r w:rsidRPr="00DE7640">
        <w:rPr>
          <w:rFonts w:asciiTheme="minorHAnsi" w:hAnsiTheme="minorHAnsi"/>
          <w:b w:val="0"/>
          <w:i/>
          <w:sz w:val="24"/>
          <w:szCs w:val="24"/>
        </w:rPr>
        <w:t xml:space="preserve">et </w:t>
      </w:r>
      <w:proofErr w:type="gramStart"/>
      <w:r w:rsidRPr="00DE7640">
        <w:rPr>
          <w:rFonts w:asciiTheme="minorHAnsi" w:hAnsiTheme="minorHAnsi"/>
          <w:b w:val="0"/>
          <w:i/>
          <w:sz w:val="24"/>
          <w:szCs w:val="24"/>
        </w:rPr>
        <w:t>al</w:t>
      </w:r>
      <w:r w:rsidRPr="00DE7640">
        <w:rPr>
          <w:rFonts w:asciiTheme="minorHAnsi" w:hAnsiTheme="minorHAnsi"/>
          <w:b w:val="0"/>
          <w:sz w:val="24"/>
          <w:szCs w:val="24"/>
        </w:rPr>
        <w:t>.</w:t>
      </w:r>
      <w:r>
        <w:rPr>
          <w:rFonts w:asciiTheme="minorHAnsi" w:hAnsiTheme="minorHAnsi"/>
          <w:b w:val="0"/>
          <w:sz w:val="24"/>
          <w:szCs w:val="24"/>
        </w:rPr>
        <w:t>,</w:t>
      </w:r>
      <w:proofErr w:type="gramEnd"/>
      <w:r>
        <w:rPr>
          <w:rFonts w:asciiTheme="minorHAnsi" w:hAnsiTheme="minorHAnsi"/>
          <w:b w:val="0"/>
          <w:sz w:val="24"/>
          <w:szCs w:val="24"/>
        </w:rPr>
        <w:t xml:space="preserve"> </w:t>
      </w:r>
      <w:r w:rsidRPr="00DE7640">
        <w:rPr>
          <w:rFonts w:asciiTheme="minorHAnsi" w:hAnsiTheme="minorHAnsi"/>
          <w:b w:val="0"/>
          <w:i/>
          <w:sz w:val="24"/>
          <w:szCs w:val="24"/>
        </w:rPr>
        <w:t>Code des lois politiques et administratives</w:t>
      </w:r>
      <w:r w:rsidRPr="00DE7640">
        <w:rPr>
          <w:rFonts w:asciiTheme="minorHAnsi" w:hAnsiTheme="minorHAnsi"/>
          <w:b w:val="0"/>
          <w:sz w:val="24"/>
          <w:szCs w:val="24"/>
        </w:rPr>
        <w:t>, Bureau de la Jurisprudence Générale, 1891, p.</w:t>
      </w:r>
      <w:r>
        <w:rPr>
          <w:rFonts w:asciiTheme="minorHAnsi" w:hAnsiTheme="minorHAnsi"/>
          <w:b w:val="0"/>
          <w:sz w:val="24"/>
          <w:szCs w:val="24"/>
        </w:rPr>
        <w:t xml:space="preserve"> 686-712.</w:t>
      </w:r>
    </w:p>
    <w:p w14:paraId="523F051B" w14:textId="68CE4232" w:rsidR="00D5397D" w:rsidRDefault="00D5397D" w:rsidP="005D3704">
      <w:pPr>
        <w:pStyle w:val="Titre5"/>
        <w:rPr>
          <w:szCs w:val="24"/>
        </w:rPr>
      </w:pPr>
      <w:r>
        <w:rPr>
          <w:szCs w:val="24"/>
        </w:rPr>
        <w:br w:type="page"/>
      </w:r>
    </w:p>
    <w:p w14:paraId="56B3CA81" w14:textId="77777777" w:rsidR="000F1D45" w:rsidRDefault="000F1D45" w:rsidP="0022659B">
      <w:pPr>
        <w:pStyle w:val="Titre2"/>
      </w:pPr>
      <w:bookmarkStart w:id="23" w:name="_Toc523216932"/>
      <w:r>
        <w:lastRenderedPageBreak/>
        <w:t>Citer un ouvrage numérique</w:t>
      </w:r>
      <w:bookmarkEnd w:id="23"/>
    </w:p>
    <w:p w14:paraId="2A1CB920" w14:textId="77777777" w:rsidR="002D65BF" w:rsidRPr="00B3384A" w:rsidRDefault="002D65BF" w:rsidP="002D65BF">
      <w:pPr>
        <w:pStyle w:val="Titre5"/>
        <w:rPr>
          <w:rFonts w:asciiTheme="minorHAnsi" w:hAnsiTheme="minorHAnsi"/>
          <w:sz w:val="24"/>
          <w:szCs w:val="24"/>
        </w:rPr>
      </w:pPr>
      <w:r>
        <w:rPr>
          <w:rFonts w:asciiTheme="minorHAnsi" w:hAnsiTheme="minorHAnsi"/>
          <w:sz w:val="24"/>
          <w:szCs w:val="24"/>
        </w:rPr>
        <w:t>Modèle pour</w:t>
      </w:r>
      <w:r w:rsidRPr="00B3384A">
        <w:rPr>
          <w:rFonts w:asciiTheme="minorHAnsi" w:hAnsiTheme="minorHAnsi"/>
          <w:sz w:val="24"/>
          <w:szCs w:val="24"/>
        </w:rPr>
        <w:t xml:space="preserve"> la bibliographie</w:t>
      </w:r>
    </w:p>
    <w:p w14:paraId="073B1DE3" w14:textId="4BCE58AC" w:rsidR="000F3708" w:rsidRPr="000F3708" w:rsidRDefault="000F3708" w:rsidP="000F3708">
      <w:pPr>
        <w:rPr>
          <w:rFonts w:eastAsia="Times New Roman" w:cs="Times New Roman"/>
          <w:color w:val="000000" w:themeColor="text1"/>
          <w:szCs w:val="24"/>
          <w:lang w:eastAsia="fr-FR"/>
        </w:rPr>
      </w:pPr>
      <w:r w:rsidRPr="000F3708">
        <w:rPr>
          <w:rFonts w:eastAsia="Times New Roman" w:cs="Times New Roman"/>
          <w:color w:val="000000" w:themeColor="text1"/>
          <w:szCs w:val="24"/>
          <w:lang w:eastAsia="fr-FR"/>
        </w:rPr>
        <w:t xml:space="preserve">Auteur [NOM prénom], </w:t>
      </w:r>
      <w:r w:rsidRPr="000F3708">
        <w:rPr>
          <w:rFonts w:eastAsia="Times New Roman" w:cs="Times New Roman"/>
          <w:i/>
          <w:color w:val="000000" w:themeColor="text1"/>
          <w:szCs w:val="24"/>
          <w:lang w:eastAsia="fr-FR"/>
        </w:rPr>
        <w:t>Titre de l’ouvrage, complément du titre</w:t>
      </w:r>
      <w:r w:rsidRPr="000F3708">
        <w:rPr>
          <w:rFonts w:eastAsia="Times New Roman" w:cs="Times New Roman"/>
          <w:color w:val="000000" w:themeColor="text1"/>
          <w:szCs w:val="24"/>
          <w:lang w:eastAsia="fr-FR"/>
        </w:rPr>
        <w:t xml:space="preserve"> [en ligne], </w:t>
      </w:r>
      <w:r w:rsidR="002D65BF">
        <w:rPr>
          <w:rFonts w:eastAsia="Times New Roman" w:cs="Times New Roman"/>
          <w:color w:val="000000" w:themeColor="text1"/>
          <w:szCs w:val="24"/>
          <w:lang w:eastAsia="fr-FR"/>
        </w:rPr>
        <w:t>to</w:t>
      </w:r>
      <w:r w:rsidRPr="000F3708">
        <w:rPr>
          <w:rFonts w:eastAsia="Times New Roman" w:cs="Times New Roman"/>
          <w:color w:val="000000" w:themeColor="text1"/>
          <w:szCs w:val="24"/>
          <w:lang w:eastAsia="fr-FR"/>
        </w:rPr>
        <w:t>maison [vol. X], édition [X</w:t>
      </w:r>
      <w:r w:rsidRPr="000F3708">
        <w:rPr>
          <w:rFonts w:eastAsia="Times New Roman" w:cs="Times New Roman"/>
          <w:color w:val="000000" w:themeColor="text1"/>
          <w:szCs w:val="24"/>
          <w:vertAlign w:val="superscript"/>
          <w:lang w:eastAsia="fr-FR"/>
        </w:rPr>
        <w:t>e</w:t>
      </w:r>
      <w:r w:rsidRPr="000F3708">
        <w:rPr>
          <w:rFonts w:eastAsia="Times New Roman" w:cs="Times New Roman"/>
          <w:color w:val="000000" w:themeColor="text1"/>
          <w:szCs w:val="24"/>
          <w:lang w:eastAsia="fr-FR"/>
        </w:rPr>
        <w:t xml:space="preserve"> éd.], autre responsabilité (préface, traduction,</w:t>
      </w:r>
      <w:r w:rsidR="00E60EB9">
        <w:rPr>
          <w:rFonts w:eastAsia="Times New Roman" w:cs="Times New Roman"/>
          <w:color w:val="000000" w:themeColor="text1"/>
          <w:szCs w:val="24"/>
          <w:lang w:eastAsia="fr-FR"/>
        </w:rPr>
        <w:t xml:space="preserve"> dirigé par</w:t>
      </w:r>
      <w:r w:rsidR="00E60EB9" w:rsidRPr="000F3708">
        <w:rPr>
          <w:rFonts w:eastAsia="Times New Roman" w:cs="Times New Roman"/>
          <w:color w:val="000000" w:themeColor="text1"/>
          <w:szCs w:val="24"/>
          <w:lang w:eastAsia="fr-FR"/>
        </w:rPr>
        <w:t xml:space="preserve"> </w:t>
      </w:r>
      <w:r w:rsidRPr="000F3708">
        <w:rPr>
          <w:rFonts w:eastAsia="Times New Roman" w:cs="Times New Roman"/>
          <w:color w:val="000000" w:themeColor="text1"/>
          <w:szCs w:val="24"/>
          <w:lang w:eastAsia="fr-FR"/>
        </w:rPr>
        <w:t>…) [Nom prénom (</w:t>
      </w:r>
      <w:proofErr w:type="spellStart"/>
      <w:proofErr w:type="gramStart"/>
      <w:r w:rsidRPr="000F3708">
        <w:rPr>
          <w:rFonts w:eastAsia="Times New Roman" w:cs="Times New Roman"/>
          <w:color w:val="000000" w:themeColor="text1"/>
          <w:szCs w:val="24"/>
          <w:lang w:eastAsia="fr-FR"/>
        </w:rPr>
        <w:t>préf</w:t>
      </w:r>
      <w:proofErr w:type="spellEnd"/>
      <w:r w:rsidRPr="000F3708">
        <w:rPr>
          <w:rFonts w:eastAsia="Times New Roman" w:cs="Times New Roman"/>
          <w:color w:val="000000" w:themeColor="text1"/>
          <w:szCs w:val="24"/>
          <w:lang w:eastAsia="fr-FR"/>
        </w:rPr>
        <w:t>.,</w:t>
      </w:r>
      <w:proofErr w:type="gramEnd"/>
      <w:r w:rsidRPr="000F3708">
        <w:rPr>
          <w:rFonts w:eastAsia="Times New Roman" w:cs="Times New Roman"/>
          <w:color w:val="000000" w:themeColor="text1"/>
          <w:szCs w:val="24"/>
          <w:lang w:eastAsia="fr-FR"/>
        </w:rPr>
        <w:t xml:space="preserve"> trad</w:t>
      </w:r>
      <w:r w:rsidRPr="001333E4">
        <w:rPr>
          <w:rFonts w:eastAsia="Times New Roman" w:cs="Times New Roman"/>
          <w:szCs w:val="24"/>
          <w:lang w:eastAsia="fr-FR"/>
        </w:rPr>
        <w:t>.,</w:t>
      </w:r>
      <w:r w:rsidR="001333E4">
        <w:rPr>
          <w:rFonts w:eastAsia="Times New Roman" w:cs="Times New Roman"/>
          <w:szCs w:val="24"/>
          <w:lang w:eastAsia="fr-FR"/>
        </w:rPr>
        <w:t xml:space="preserve"> </w:t>
      </w:r>
      <w:proofErr w:type="spellStart"/>
      <w:r w:rsidR="001333E4">
        <w:rPr>
          <w:rFonts w:eastAsia="Times New Roman" w:cs="Times New Roman"/>
          <w:szCs w:val="24"/>
          <w:lang w:eastAsia="fr-FR"/>
        </w:rPr>
        <w:t>dir</w:t>
      </w:r>
      <w:proofErr w:type="spellEnd"/>
      <w:r w:rsidRPr="001333E4">
        <w:rPr>
          <w:rFonts w:eastAsia="Times New Roman" w:cs="Times New Roman"/>
          <w:szCs w:val="24"/>
          <w:lang w:eastAsia="fr-FR"/>
        </w:rPr>
        <w:t xml:space="preserve">.)], </w:t>
      </w:r>
      <w:r w:rsidRPr="000F3708">
        <w:rPr>
          <w:rFonts w:eastAsia="Times New Roman" w:cs="Times New Roman"/>
          <w:color w:val="000000" w:themeColor="text1"/>
          <w:szCs w:val="24"/>
          <w:lang w:eastAsia="fr-FR"/>
        </w:rPr>
        <w:t>ville de publication, é</w:t>
      </w:r>
      <w:r w:rsidRPr="000F3708">
        <w:rPr>
          <w:color w:val="000000" w:themeColor="text1"/>
          <w:szCs w:val="24"/>
        </w:rPr>
        <w:t xml:space="preserve">diteur, </w:t>
      </w:r>
      <w:r w:rsidRPr="000F3708">
        <w:rPr>
          <w:rFonts w:eastAsia="Times New Roman" w:cs="Times New Roman"/>
          <w:color w:val="000000" w:themeColor="text1"/>
          <w:szCs w:val="24"/>
          <w:lang w:eastAsia="fr-FR"/>
        </w:rPr>
        <w:t>année d’édition</w:t>
      </w:r>
      <w:r w:rsidR="001333E4" w:rsidRPr="000F3708">
        <w:rPr>
          <w:rFonts w:eastAsia="Times New Roman" w:cs="Times New Roman"/>
          <w:color w:val="000000" w:themeColor="text1"/>
          <w:szCs w:val="24"/>
          <w:lang w:eastAsia="fr-FR"/>
        </w:rPr>
        <w:t>,</w:t>
      </w:r>
      <w:r w:rsidR="001333E4">
        <w:rPr>
          <w:rFonts w:eastAsia="Times New Roman" w:cs="Times New Roman"/>
          <w:color w:val="000000" w:themeColor="text1"/>
          <w:szCs w:val="24"/>
          <w:lang w:eastAsia="fr-FR"/>
        </w:rPr>
        <w:t xml:space="preserve"> </w:t>
      </w:r>
      <w:r w:rsidRPr="000F3708">
        <w:rPr>
          <w:rFonts w:eastAsia="Times New Roman" w:cs="Times New Roman"/>
          <w:color w:val="000000" w:themeColor="text1"/>
          <w:szCs w:val="24"/>
          <w:lang w:eastAsia="fr-FR"/>
        </w:rPr>
        <w:t>pa</w:t>
      </w:r>
      <w:r w:rsidR="00457822">
        <w:rPr>
          <w:rFonts w:eastAsia="Times New Roman" w:cs="Times New Roman"/>
          <w:color w:val="000000" w:themeColor="text1"/>
          <w:szCs w:val="24"/>
          <w:lang w:eastAsia="fr-FR"/>
        </w:rPr>
        <w:t>gination</w:t>
      </w:r>
      <w:r w:rsidR="00E60EB9">
        <w:rPr>
          <w:rFonts w:eastAsia="Times New Roman" w:cs="Times New Roman"/>
          <w:color w:val="000000" w:themeColor="text1"/>
          <w:szCs w:val="24"/>
          <w:lang w:eastAsia="fr-FR"/>
        </w:rPr>
        <w:t xml:space="preserve"> globale</w:t>
      </w:r>
      <w:r w:rsidR="00457822">
        <w:rPr>
          <w:rFonts w:eastAsia="Times New Roman" w:cs="Times New Roman"/>
          <w:color w:val="000000" w:themeColor="text1"/>
          <w:szCs w:val="24"/>
          <w:lang w:eastAsia="fr-FR"/>
        </w:rPr>
        <w:t>, [</w:t>
      </w:r>
      <w:r w:rsidR="0074270C" w:rsidRPr="000F3708">
        <w:rPr>
          <w:rFonts w:eastAsia="Times New Roman" w:cs="Times New Roman"/>
          <w:color w:val="000000" w:themeColor="text1"/>
          <w:szCs w:val="24"/>
          <w:lang w:eastAsia="fr-FR"/>
        </w:rPr>
        <w:t>consulté le</w:t>
      </w:r>
      <w:r w:rsidR="0074270C">
        <w:rPr>
          <w:rFonts w:eastAsia="Times New Roman" w:cs="Times New Roman"/>
          <w:color w:val="000000" w:themeColor="text1"/>
          <w:szCs w:val="24"/>
          <w:lang w:eastAsia="fr-FR"/>
        </w:rPr>
        <w:t xml:space="preserve"> </w:t>
      </w:r>
      <w:proofErr w:type="spellStart"/>
      <w:r w:rsidR="0074270C">
        <w:rPr>
          <w:rFonts w:eastAsia="Times New Roman" w:cs="Times New Roman"/>
          <w:color w:val="000000" w:themeColor="text1"/>
          <w:szCs w:val="24"/>
          <w:lang w:eastAsia="fr-FR"/>
        </w:rPr>
        <w:t>jj</w:t>
      </w:r>
      <w:proofErr w:type="spellEnd"/>
      <w:r w:rsidR="0074270C">
        <w:rPr>
          <w:rFonts w:eastAsia="Times New Roman" w:cs="Times New Roman"/>
          <w:color w:val="000000" w:themeColor="text1"/>
          <w:szCs w:val="24"/>
          <w:lang w:eastAsia="fr-FR"/>
        </w:rPr>
        <w:t xml:space="preserve"> mois AAAA</w:t>
      </w:r>
      <w:r w:rsidR="00457822">
        <w:rPr>
          <w:rFonts w:eastAsia="Times New Roman" w:cs="Times New Roman"/>
          <w:color w:val="000000" w:themeColor="text1"/>
          <w:szCs w:val="24"/>
          <w:lang w:eastAsia="fr-FR"/>
        </w:rPr>
        <w:t>].</w:t>
      </w:r>
      <w:r w:rsidRPr="000F3708">
        <w:rPr>
          <w:rFonts w:eastAsia="Times New Roman" w:cs="Times New Roman"/>
          <w:color w:val="000000" w:themeColor="text1"/>
          <w:szCs w:val="24"/>
          <w:lang w:eastAsia="fr-FR"/>
        </w:rPr>
        <w:t xml:space="preserve"> URL</w:t>
      </w:r>
    </w:p>
    <w:p w14:paraId="64079F0A" w14:textId="77777777" w:rsidR="002D65BF" w:rsidRDefault="002D65BF" w:rsidP="002D65BF">
      <w:pPr>
        <w:pStyle w:val="Titre5"/>
        <w:rPr>
          <w:rFonts w:asciiTheme="minorHAnsi" w:hAnsiTheme="minorHAnsi"/>
          <w:sz w:val="24"/>
          <w:szCs w:val="24"/>
        </w:rPr>
      </w:pPr>
      <w:r>
        <w:rPr>
          <w:rFonts w:asciiTheme="minorHAnsi" w:hAnsiTheme="minorHAnsi"/>
          <w:sz w:val="24"/>
          <w:szCs w:val="24"/>
        </w:rPr>
        <w:t xml:space="preserve">Modèle pour les </w:t>
      </w:r>
      <w:r w:rsidRPr="00B3384A">
        <w:rPr>
          <w:rFonts w:asciiTheme="minorHAnsi" w:hAnsiTheme="minorHAnsi"/>
          <w:sz w:val="24"/>
          <w:szCs w:val="24"/>
        </w:rPr>
        <w:t>note</w:t>
      </w:r>
      <w:r>
        <w:rPr>
          <w:rFonts w:asciiTheme="minorHAnsi" w:hAnsiTheme="minorHAnsi"/>
          <w:sz w:val="24"/>
          <w:szCs w:val="24"/>
        </w:rPr>
        <w:t>s</w:t>
      </w:r>
      <w:r w:rsidRPr="00B3384A">
        <w:rPr>
          <w:rFonts w:asciiTheme="minorHAnsi" w:hAnsiTheme="minorHAnsi"/>
          <w:sz w:val="24"/>
          <w:szCs w:val="24"/>
        </w:rPr>
        <w:t xml:space="preserve"> de bas de page</w:t>
      </w:r>
    </w:p>
    <w:p w14:paraId="136D3C2B" w14:textId="49A07FAA" w:rsidR="002D65BF" w:rsidRDefault="002D65BF" w:rsidP="002D65BF">
      <w:pPr>
        <w:rPr>
          <w:rFonts w:eastAsia="Times New Roman" w:cs="Times New Roman"/>
          <w:color w:val="000000" w:themeColor="text1"/>
          <w:szCs w:val="24"/>
          <w:lang w:eastAsia="fr-FR"/>
        </w:rPr>
      </w:pPr>
      <w:r w:rsidRPr="000F3708">
        <w:rPr>
          <w:rFonts w:eastAsia="Times New Roman" w:cs="Times New Roman"/>
          <w:color w:val="000000" w:themeColor="text1"/>
          <w:szCs w:val="24"/>
          <w:lang w:eastAsia="fr-FR"/>
        </w:rPr>
        <w:t xml:space="preserve">Auteur [NOM prénom], </w:t>
      </w:r>
      <w:r w:rsidRPr="000F3708">
        <w:rPr>
          <w:rFonts w:eastAsia="Times New Roman" w:cs="Times New Roman"/>
          <w:i/>
          <w:color w:val="000000" w:themeColor="text1"/>
          <w:szCs w:val="24"/>
          <w:lang w:eastAsia="fr-FR"/>
        </w:rPr>
        <w:t xml:space="preserve">Titre de l’ouvrage </w:t>
      </w:r>
      <w:r w:rsidRPr="000F3708">
        <w:rPr>
          <w:rFonts w:eastAsia="Times New Roman" w:cs="Times New Roman"/>
          <w:color w:val="000000" w:themeColor="text1"/>
          <w:szCs w:val="24"/>
          <w:lang w:eastAsia="fr-FR"/>
        </w:rPr>
        <w:t>[en ligne], é</w:t>
      </w:r>
      <w:r w:rsidRPr="000F3708">
        <w:rPr>
          <w:color w:val="000000" w:themeColor="text1"/>
          <w:szCs w:val="24"/>
        </w:rPr>
        <w:t xml:space="preserve">diteur, </w:t>
      </w:r>
      <w:r w:rsidRPr="000F3708">
        <w:rPr>
          <w:rFonts w:eastAsia="Times New Roman" w:cs="Times New Roman"/>
          <w:color w:val="000000" w:themeColor="text1"/>
          <w:szCs w:val="24"/>
          <w:lang w:eastAsia="fr-FR"/>
        </w:rPr>
        <w:t>année d’édition,</w:t>
      </w:r>
      <w:r w:rsidR="001333E4">
        <w:rPr>
          <w:rFonts w:eastAsia="Times New Roman" w:cs="Times New Roman"/>
          <w:color w:val="000000" w:themeColor="text1"/>
          <w:szCs w:val="24"/>
          <w:lang w:eastAsia="fr-FR"/>
        </w:rPr>
        <w:t xml:space="preserve"> </w:t>
      </w:r>
      <w:r w:rsidRPr="000F3708">
        <w:rPr>
          <w:rFonts w:eastAsia="Times New Roman" w:cs="Times New Roman"/>
          <w:color w:val="000000" w:themeColor="text1"/>
          <w:szCs w:val="24"/>
          <w:lang w:eastAsia="fr-FR"/>
        </w:rPr>
        <w:t>numéro des pages concernées, [consulté le</w:t>
      </w:r>
      <w:r w:rsidR="001333E4">
        <w:rPr>
          <w:rFonts w:eastAsia="Times New Roman" w:cs="Times New Roman"/>
          <w:color w:val="000000" w:themeColor="text1"/>
          <w:szCs w:val="24"/>
          <w:lang w:eastAsia="fr-FR"/>
        </w:rPr>
        <w:t xml:space="preserve"> </w:t>
      </w:r>
      <w:proofErr w:type="spellStart"/>
      <w:r w:rsidR="001333E4">
        <w:rPr>
          <w:rFonts w:eastAsia="Times New Roman" w:cs="Times New Roman"/>
          <w:color w:val="000000" w:themeColor="text1"/>
          <w:szCs w:val="24"/>
          <w:lang w:eastAsia="fr-FR"/>
        </w:rPr>
        <w:t>jj</w:t>
      </w:r>
      <w:proofErr w:type="spellEnd"/>
      <w:r w:rsidR="001333E4">
        <w:rPr>
          <w:rFonts w:eastAsia="Times New Roman" w:cs="Times New Roman"/>
          <w:color w:val="000000" w:themeColor="text1"/>
          <w:szCs w:val="24"/>
          <w:lang w:eastAsia="fr-FR"/>
        </w:rPr>
        <w:t xml:space="preserve"> mois AAAA</w:t>
      </w:r>
      <w:r w:rsidR="001333E4" w:rsidRPr="000F3708">
        <w:rPr>
          <w:rFonts w:eastAsia="Times New Roman" w:cs="Times New Roman"/>
          <w:color w:val="000000" w:themeColor="text1"/>
          <w:szCs w:val="24"/>
          <w:lang w:eastAsia="fr-FR"/>
        </w:rPr>
        <w:t>]</w:t>
      </w:r>
      <w:r w:rsidR="001333E4">
        <w:rPr>
          <w:rFonts w:eastAsia="Times New Roman" w:cs="Times New Roman"/>
          <w:color w:val="000000" w:themeColor="text1"/>
          <w:szCs w:val="24"/>
          <w:lang w:eastAsia="fr-FR"/>
        </w:rPr>
        <w:t>.</w:t>
      </w:r>
    </w:p>
    <w:p w14:paraId="2E819A52" w14:textId="77777777" w:rsidR="002D65BF" w:rsidRDefault="002D65BF" w:rsidP="002D65BF">
      <w:pPr>
        <w:rPr>
          <w:rFonts w:eastAsia="Times New Roman" w:cs="Times New Roman"/>
          <w:color w:val="000000" w:themeColor="text1"/>
          <w:szCs w:val="24"/>
          <w:lang w:eastAsia="fr-FR"/>
        </w:rPr>
      </w:pPr>
    </w:p>
    <w:p w14:paraId="3D0A0B70" w14:textId="77777777" w:rsidR="002D65BF" w:rsidRPr="000F3708" w:rsidRDefault="002D65BF" w:rsidP="002D65BF">
      <w:pPr>
        <w:rPr>
          <w:rFonts w:eastAsia="Times New Roman" w:cs="Times New Roman"/>
          <w:color w:val="000000" w:themeColor="text1"/>
          <w:szCs w:val="24"/>
          <w:lang w:eastAsia="fr-FR"/>
        </w:rPr>
      </w:pPr>
    </w:p>
    <w:p w14:paraId="762534A0" w14:textId="77777777" w:rsidR="002D65BF" w:rsidRPr="00B3384A" w:rsidRDefault="002D65BF" w:rsidP="002D65BF">
      <w:pPr>
        <w:pStyle w:val="Titre5"/>
        <w:rPr>
          <w:rFonts w:asciiTheme="minorHAnsi" w:hAnsiTheme="minorHAnsi"/>
          <w:sz w:val="24"/>
          <w:szCs w:val="24"/>
        </w:rPr>
      </w:pPr>
      <w:r>
        <w:rPr>
          <w:rFonts w:asciiTheme="minorHAnsi" w:hAnsiTheme="minorHAnsi"/>
          <w:sz w:val="24"/>
          <w:szCs w:val="24"/>
        </w:rPr>
        <w:t>Exemples pour</w:t>
      </w:r>
      <w:r w:rsidRPr="00B3384A">
        <w:rPr>
          <w:rFonts w:asciiTheme="minorHAnsi" w:hAnsiTheme="minorHAnsi"/>
          <w:sz w:val="24"/>
          <w:szCs w:val="24"/>
        </w:rPr>
        <w:t xml:space="preserve"> la bibliographie</w:t>
      </w:r>
    </w:p>
    <w:p w14:paraId="588D36E4" w14:textId="2BF6891A" w:rsidR="00971105" w:rsidRPr="001344FA" w:rsidRDefault="00971105" w:rsidP="00BD71CB">
      <w:pPr>
        <w:pStyle w:val="Titre5"/>
        <w:rPr>
          <w:rFonts w:asciiTheme="minorHAnsi" w:hAnsiTheme="minorHAnsi"/>
          <w:b w:val="0"/>
          <w:color w:val="000000" w:themeColor="text1"/>
          <w:sz w:val="24"/>
          <w:szCs w:val="24"/>
        </w:rPr>
      </w:pPr>
      <w:r>
        <w:rPr>
          <w:rFonts w:asciiTheme="minorHAnsi" w:hAnsiTheme="minorHAnsi"/>
          <w:b w:val="0"/>
          <w:sz w:val="24"/>
          <w:szCs w:val="24"/>
        </w:rPr>
        <w:t xml:space="preserve">COURBE Patrick et </w:t>
      </w:r>
      <w:r w:rsidRPr="00823D30">
        <w:rPr>
          <w:rFonts w:asciiTheme="minorHAnsi" w:hAnsiTheme="minorHAnsi"/>
          <w:b w:val="0"/>
          <w:sz w:val="24"/>
          <w:szCs w:val="24"/>
        </w:rPr>
        <w:t>GOUTTENOIRE Adeline</w:t>
      </w:r>
      <w:r>
        <w:rPr>
          <w:rFonts w:asciiTheme="minorHAnsi" w:hAnsiTheme="minorHAnsi"/>
          <w:b w:val="0"/>
          <w:sz w:val="24"/>
          <w:szCs w:val="24"/>
        </w:rPr>
        <w:t>,</w:t>
      </w:r>
      <w:r w:rsidRPr="00823D30">
        <w:rPr>
          <w:rFonts w:asciiTheme="minorHAnsi" w:hAnsiTheme="minorHAnsi"/>
          <w:b w:val="0"/>
          <w:sz w:val="24"/>
          <w:szCs w:val="24"/>
        </w:rPr>
        <w:t xml:space="preserve"> </w:t>
      </w:r>
      <w:r w:rsidRPr="00823D30">
        <w:rPr>
          <w:rFonts w:asciiTheme="minorHAnsi" w:hAnsiTheme="minorHAnsi"/>
          <w:b w:val="0"/>
          <w:i/>
          <w:sz w:val="24"/>
          <w:szCs w:val="24"/>
        </w:rPr>
        <w:t xml:space="preserve">Droit de la </w:t>
      </w:r>
      <w:r w:rsidRPr="001344FA">
        <w:rPr>
          <w:rFonts w:asciiTheme="minorHAnsi" w:hAnsiTheme="minorHAnsi"/>
          <w:b w:val="0"/>
          <w:i/>
          <w:color w:val="000000" w:themeColor="text1"/>
          <w:sz w:val="24"/>
          <w:szCs w:val="24"/>
        </w:rPr>
        <w:t>famille</w:t>
      </w:r>
      <w:r w:rsidRPr="001344FA">
        <w:rPr>
          <w:rFonts w:asciiTheme="minorHAnsi" w:hAnsiTheme="minorHAnsi"/>
          <w:b w:val="0"/>
          <w:color w:val="000000" w:themeColor="text1"/>
          <w:sz w:val="24"/>
          <w:szCs w:val="24"/>
        </w:rPr>
        <w:t xml:space="preserve"> [en ligne]</w:t>
      </w:r>
      <w:r>
        <w:rPr>
          <w:rFonts w:asciiTheme="minorHAnsi" w:hAnsiTheme="minorHAnsi"/>
          <w:b w:val="0"/>
          <w:color w:val="000000" w:themeColor="text1"/>
          <w:sz w:val="24"/>
          <w:szCs w:val="24"/>
        </w:rPr>
        <w:t>,</w:t>
      </w:r>
      <w:r w:rsidRPr="001344FA">
        <w:rPr>
          <w:rFonts w:asciiTheme="minorHAnsi" w:hAnsiTheme="minorHAnsi"/>
          <w:b w:val="0"/>
          <w:color w:val="000000" w:themeColor="text1"/>
          <w:sz w:val="24"/>
          <w:szCs w:val="24"/>
        </w:rPr>
        <w:t xml:space="preserve"> 7</w:t>
      </w:r>
      <w:r w:rsidRPr="001344FA">
        <w:rPr>
          <w:rFonts w:asciiTheme="minorHAnsi" w:hAnsiTheme="minorHAnsi"/>
          <w:b w:val="0"/>
          <w:color w:val="000000" w:themeColor="text1"/>
          <w:sz w:val="24"/>
          <w:szCs w:val="24"/>
          <w:vertAlign w:val="superscript"/>
        </w:rPr>
        <w:t>e</w:t>
      </w:r>
      <w:r w:rsidRPr="001344FA">
        <w:rPr>
          <w:rFonts w:asciiTheme="minorHAnsi" w:hAnsiTheme="minorHAnsi"/>
          <w:b w:val="0"/>
          <w:color w:val="000000" w:themeColor="text1"/>
          <w:sz w:val="24"/>
          <w:szCs w:val="24"/>
        </w:rPr>
        <w:t xml:space="preserve"> éd</w:t>
      </w:r>
      <w:r w:rsidR="006E05C4">
        <w:rPr>
          <w:rFonts w:asciiTheme="minorHAnsi" w:hAnsiTheme="minorHAnsi"/>
          <w:b w:val="0"/>
          <w:color w:val="000000" w:themeColor="text1"/>
          <w:sz w:val="24"/>
          <w:szCs w:val="24"/>
        </w:rPr>
        <w:t>.</w:t>
      </w:r>
      <w:r>
        <w:rPr>
          <w:rFonts w:asciiTheme="minorHAnsi" w:hAnsiTheme="minorHAnsi"/>
          <w:b w:val="0"/>
          <w:color w:val="000000" w:themeColor="text1"/>
          <w:sz w:val="24"/>
          <w:szCs w:val="24"/>
        </w:rPr>
        <w:t xml:space="preserve">, Paris, Sirey, 2017, </w:t>
      </w:r>
      <w:r w:rsidR="00BD71CB">
        <w:rPr>
          <w:rFonts w:asciiTheme="minorHAnsi" w:hAnsiTheme="minorHAnsi"/>
          <w:b w:val="0"/>
          <w:color w:val="000000" w:themeColor="text1"/>
          <w:sz w:val="24"/>
          <w:szCs w:val="24"/>
        </w:rPr>
        <w:t>572</w:t>
      </w:r>
      <w:r w:rsidR="00D85691">
        <w:rPr>
          <w:rFonts w:asciiTheme="minorHAnsi" w:hAnsiTheme="minorHAnsi"/>
          <w:b w:val="0"/>
          <w:color w:val="000000" w:themeColor="text1"/>
          <w:sz w:val="24"/>
          <w:szCs w:val="24"/>
        </w:rPr>
        <w:t xml:space="preserve"> </w:t>
      </w:r>
      <w:r>
        <w:rPr>
          <w:rFonts w:asciiTheme="minorHAnsi" w:hAnsiTheme="minorHAnsi"/>
          <w:b w:val="0"/>
          <w:color w:val="000000" w:themeColor="text1"/>
          <w:sz w:val="24"/>
          <w:szCs w:val="24"/>
        </w:rPr>
        <w:t xml:space="preserve">p., </w:t>
      </w:r>
      <w:r w:rsidRPr="001344FA">
        <w:rPr>
          <w:rFonts w:asciiTheme="minorHAnsi" w:hAnsiTheme="minorHAnsi"/>
          <w:b w:val="0"/>
          <w:color w:val="000000" w:themeColor="text1"/>
          <w:sz w:val="24"/>
          <w:szCs w:val="24"/>
        </w:rPr>
        <w:t>[</w:t>
      </w:r>
      <w:r>
        <w:rPr>
          <w:rFonts w:asciiTheme="minorHAnsi" w:hAnsiTheme="minorHAnsi"/>
          <w:b w:val="0"/>
          <w:color w:val="000000" w:themeColor="text1"/>
          <w:sz w:val="24"/>
          <w:szCs w:val="24"/>
        </w:rPr>
        <w:t>c</w:t>
      </w:r>
      <w:r w:rsidRPr="001344FA">
        <w:rPr>
          <w:rFonts w:asciiTheme="minorHAnsi" w:hAnsiTheme="minorHAnsi"/>
          <w:b w:val="0"/>
          <w:color w:val="000000" w:themeColor="text1"/>
          <w:sz w:val="24"/>
          <w:szCs w:val="24"/>
        </w:rPr>
        <w:t>onsulté le 9 janvier 2017]</w:t>
      </w:r>
      <w:r w:rsidR="00457822">
        <w:rPr>
          <w:rFonts w:asciiTheme="minorHAnsi" w:hAnsiTheme="minorHAnsi"/>
          <w:b w:val="0"/>
          <w:color w:val="000000" w:themeColor="text1"/>
          <w:sz w:val="24"/>
          <w:szCs w:val="24"/>
        </w:rPr>
        <w:t>.</w:t>
      </w:r>
      <w:r w:rsidRPr="001344FA">
        <w:rPr>
          <w:rFonts w:asciiTheme="minorHAnsi" w:hAnsiTheme="minorHAnsi"/>
          <w:b w:val="0"/>
          <w:color w:val="000000" w:themeColor="text1"/>
          <w:sz w:val="24"/>
          <w:szCs w:val="24"/>
        </w:rPr>
        <w:t xml:space="preserve"> </w:t>
      </w:r>
      <w:hyperlink r:id="rId15" w:history="1">
        <w:r w:rsidRPr="002E3B6A">
          <w:rPr>
            <w:rStyle w:val="Lienhypertexte"/>
            <w:rFonts w:asciiTheme="minorHAnsi" w:hAnsiTheme="minorHAnsi"/>
            <w:b w:val="0"/>
            <w:color w:val="0070C0"/>
            <w:sz w:val="24"/>
            <w:szCs w:val="24"/>
          </w:rPr>
          <w:t>http://www.dalloz-bibliotheque.fr/</w:t>
        </w:r>
      </w:hyperlink>
    </w:p>
    <w:p w14:paraId="3C7FA763" w14:textId="2BBC3081" w:rsidR="00971105" w:rsidRDefault="00971105" w:rsidP="00BD71CB">
      <w:pPr>
        <w:rPr>
          <w:szCs w:val="24"/>
        </w:rPr>
      </w:pPr>
      <w:r>
        <w:rPr>
          <w:szCs w:val="24"/>
        </w:rPr>
        <w:t xml:space="preserve">MÉLIN-SOUCRAMANIEN Ferdinand et PACTET Pierre, </w:t>
      </w:r>
      <w:r>
        <w:rPr>
          <w:i/>
          <w:szCs w:val="24"/>
        </w:rPr>
        <w:t>Droit constitutionnel</w:t>
      </w:r>
      <w:r>
        <w:rPr>
          <w:szCs w:val="24"/>
        </w:rPr>
        <w:t>, 3</w:t>
      </w:r>
      <w:r w:rsidR="00A97FE0">
        <w:rPr>
          <w:szCs w:val="24"/>
        </w:rPr>
        <w:t>4</w:t>
      </w:r>
      <w:r w:rsidRPr="00971105">
        <w:rPr>
          <w:szCs w:val="24"/>
          <w:vertAlign w:val="superscript"/>
        </w:rPr>
        <w:t>e</w:t>
      </w:r>
      <w:r>
        <w:rPr>
          <w:szCs w:val="24"/>
        </w:rPr>
        <w:t xml:space="preserve"> éd</w:t>
      </w:r>
      <w:r w:rsidR="006E05C4">
        <w:rPr>
          <w:szCs w:val="24"/>
        </w:rPr>
        <w:t>.</w:t>
      </w:r>
      <w:r>
        <w:rPr>
          <w:szCs w:val="24"/>
        </w:rPr>
        <w:t>, Paris, Sirey, 201</w:t>
      </w:r>
      <w:r w:rsidR="00A97FE0">
        <w:rPr>
          <w:szCs w:val="24"/>
        </w:rPr>
        <w:t>5</w:t>
      </w:r>
      <w:r>
        <w:rPr>
          <w:szCs w:val="24"/>
        </w:rPr>
        <w:t xml:space="preserve">, </w:t>
      </w:r>
      <w:r w:rsidR="00A97FE0">
        <w:rPr>
          <w:szCs w:val="24"/>
        </w:rPr>
        <w:t>680</w:t>
      </w:r>
      <w:r>
        <w:rPr>
          <w:szCs w:val="24"/>
        </w:rPr>
        <w:t xml:space="preserve"> p., [consulté le 20 janvier 2017]</w:t>
      </w:r>
      <w:r w:rsidR="00457822">
        <w:rPr>
          <w:szCs w:val="24"/>
        </w:rPr>
        <w:t>.</w:t>
      </w:r>
      <w:r>
        <w:rPr>
          <w:szCs w:val="24"/>
        </w:rPr>
        <w:t xml:space="preserve"> </w:t>
      </w:r>
      <w:hyperlink r:id="rId16" w:history="1">
        <w:r w:rsidRPr="00D457CB">
          <w:rPr>
            <w:rStyle w:val="Lienhypertexte"/>
            <w:szCs w:val="24"/>
          </w:rPr>
          <w:t>http://www.dalloz-bibliotheque.fr/</w:t>
        </w:r>
      </w:hyperlink>
    </w:p>
    <w:p w14:paraId="7A4119A4" w14:textId="77777777" w:rsidR="002D65BF" w:rsidRDefault="002D65BF" w:rsidP="002D65BF">
      <w:pPr>
        <w:pStyle w:val="Titre5"/>
        <w:rPr>
          <w:rFonts w:asciiTheme="minorHAnsi" w:hAnsiTheme="minorHAnsi"/>
          <w:sz w:val="24"/>
          <w:szCs w:val="24"/>
        </w:rPr>
      </w:pPr>
      <w:r>
        <w:rPr>
          <w:rFonts w:asciiTheme="minorHAnsi" w:hAnsiTheme="minorHAnsi"/>
          <w:sz w:val="24"/>
          <w:szCs w:val="24"/>
        </w:rPr>
        <w:t xml:space="preserve">Exemples pour les </w:t>
      </w:r>
      <w:r w:rsidRPr="00B3384A">
        <w:rPr>
          <w:rFonts w:asciiTheme="minorHAnsi" w:hAnsiTheme="minorHAnsi"/>
          <w:sz w:val="24"/>
          <w:szCs w:val="24"/>
        </w:rPr>
        <w:t>note</w:t>
      </w:r>
      <w:r>
        <w:rPr>
          <w:rFonts w:asciiTheme="minorHAnsi" w:hAnsiTheme="minorHAnsi"/>
          <w:sz w:val="24"/>
          <w:szCs w:val="24"/>
        </w:rPr>
        <w:t>s</w:t>
      </w:r>
      <w:r w:rsidRPr="00B3384A">
        <w:rPr>
          <w:rFonts w:asciiTheme="minorHAnsi" w:hAnsiTheme="minorHAnsi"/>
          <w:sz w:val="24"/>
          <w:szCs w:val="24"/>
        </w:rPr>
        <w:t xml:space="preserve"> de bas de page</w:t>
      </w:r>
    </w:p>
    <w:p w14:paraId="2279BDB7" w14:textId="77777777" w:rsidR="00971105" w:rsidRPr="001344FA" w:rsidRDefault="00971105" w:rsidP="00BD71CB">
      <w:pPr>
        <w:pStyle w:val="Titre5"/>
        <w:rPr>
          <w:rFonts w:asciiTheme="minorHAnsi" w:hAnsiTheme="minorHAnsi"/>
          <w:b w:val="0"/>
          <w:color w:val="000000" w:themeColor="text1"/>
          <w:sz w:val="24"/>
          <w:szCs w:val="24"/>
        </w:rPr>
      </w:pPr>
      <w:r>
        <w:rPr>
          <w:rFonts w:asciiTheme="minorHAnsi" w:hAnsiTheme="minorHAnsi"/>
          <w:b w:val="0"/>
          <w:sz w:val="24"/>
          <w:szCs w:val="24"/>
        </w:rPr>
        <w:t xml:space="preserve">COURBE Patrick et </w:t>
      </w:r>
      <w:r w:rsidRPr="00823D30">
        <w:rPr>
          <w:rFonts w:asciiTheme="minorHAnsi" w:hAnsiTheme="minorHAnsi"/>
          <w:b w:val="0"/>
          <w:sz w:val="24"/>
          <w:szCs w:val="24"/>
        </w:rPr>
        <w:t>GOUTTENOIRE Adeline</w:t>
      </w:r>
      <w:r>
        <w:rPr>
          <w:rFonts w:asciiTheme="minorHAnsi" w:hAnsiTheme="minorHAnsi"/>
          <w:b w:val="0"/>
          <w:sz w:val="24"/>
          <w:szCs w:val="24"/>
        </w:rPr>
        <w:t>,</w:t>
      </w:r>
      <w:r w:rsidRPr="00823D30">
        <w:rPr>
          <w:rFonts w:asciiTheme="minorHAnsi" w:hAnsiTheme="minorHAnsi"/>
          <w:b w:val="0"/>
          <w:sz w:val="24"/>
          <w:szCs w:val="24"/>
        </w:rPr>
        <w:t xml:space="preserve"> </w:t>
      </w:r>
      <w:r w:rsidRPr="00823D30">
        <w:rPr>
          <w:rFonts w:asciiTheme="minorHAnsi" w:hAnsiTheme="minorHAnsi"/>
          <w:b w:val="0"/>
          <w:i/>
          <w:sz w:val="24"/>
          <w:szCs w:val="24"/>
        </w:rPr>
        <w:t xml:space="preserve">Droit de la </w:t>
      </w:r>
      <w:r w:rsidRPr="001344FA">
        <w:rPr>
          <w:rFonts w:asciiTheme="minorHAnsi" w:hAnsiTheme="minorHAnsi"/>
          <w:b w:val="0"/>
          <w:i/>
          <w:color w:val="000000" w:themeColor="text1"/>
          <w:sz w:val="24"/>
          <w:szCs w:val="24"/>
        </w:rPr>
        <w:t>famille</w:t>
      </w:r>
      <w:r w:rsidRPr="001344FA">
        <w:rPr>
          <w:rFonts w:asciiTheme="minorHAnsi" w:hAnsiTheme="minorHAnsi"/>
          <w:b w:val="0"/>
          <w:color w:val="000000" w:themeColor="text1"/>
          <w:sz w:val="24"/>
          <w:szCs w:val="24"/>
        </w:rPr>
        <w:t xml:space="preserve"> [</w:t>
      </w:r>
      <w:hyperlink r:id="rId17" w:history="1">
        <w:r w:rsidRPr="009A1DEA">
          <w:rPr>
            <w:rStyle w:val="Lienhypertexte"/>
            <w:rFonts w:asciiTheme="minorHAnsi" w:hAnsiTheme="minorHAnsi"/>
            <w:b w:val="0"/>
            <w:sz w:val="24"/>
            <w:szCs w:val="24"/>
          </w:rPr>
          <w:t>en ligne</w:t>
        </w:r>
      </w:hyperlink>
      <w:r w:rsidRPr="001344FA">
        <w:rPr>
          <w:rFonts w:asciiTheme="minorHAnsi" w:hAnsiTheme="minorHAnsi"/>
          <w:b w:val="0"/>
          <w:color w:val="000000" w:themeColor="text1"/>
          <w:sz w:val="24"/>
          <w:szCs w:val="24"/>
        </w:rPr>
        <w:t>]</w:t>
      </w:r>
      <w:r>
        <w:rPr>
          <w:rFonts w:asciiTheme="minorHAnsi" w:hAnsiTheme="minorHAnsi"/>
          <w:b w:val="0"/>
          <w:color w:val="000000" w:themeColor="text1"/>
          <w:sz w:val="24"/>
          <w:szCs w:val="24"/>
        </w:rPr>
        <w:t>,</w:t>
      </w:r>
      <w:r w:rsidRPr="001344FA">
        <w:rPr>
          <w:rFonts w:asciiTheme="minorHAnsi" w:hAnsiTheme="minorHAnsi"/>
          <w:b w:val="0"/>
          <w:color w:val="000000" w:themeColor="text1"/>
          <w:sz w:val="24"/>
          <w:szCs w:val="24"/>
        </w:rPr>
        <w:t xml:space="preserve"> </w:t>
      </w:r>
      <w:r>
        <w:rPr>
          <w:rFonts w:asciiTheme="minorHAnsi" w:hAnsiTheme="minorHAnsi"/>
          <w:b w:val="0"/>
          <w:color w:val="000000" w:themeColor="text1"/>
          <w:sz w:val="24"/>
          <w:szCs w:val="24"/>
        </w:rPr>
        <w:t xml:space="preserve">Sirey, 2017, p. 98-105, </w:t>
      </w:r>
      <w:r w:rsidRPr="001344FA">
        <w:rPr>
          <w:rFonts w:asciiTheme="minorHAnsi" w:hAnsiTheme="minorHAnsi"/>
          <w:b w:val="0"/>
          <w:color w:val="000000" w:themeColor="text1"/>
          <w:sz w:val="24"/>
          <w:szCs w:val="24"/>
        </w:rPr>
        <w:t>[</w:t>
      </w:r>
      <w:r>
        <w:rPr>
          <w:rFonts w:asciiTheme="minorHAnsi" w:hAnsiTheme="minorHAnsi"/>
          <w:b w:val="0"/>
          <w:color w:val="000000" w:themeColor="text1"/>
          <w:sz w:val="24"/>
          <w:szCs w:val="24"/>
        </w:rPr>
        <w:t>consulté le 9 janvier 2017].</w:t>
      </w:r>
    </w:p>
    <w:p w14:paraId="336FE98D" w14:textId="2EAF7D8F" w:rsidR="00971105" w:rsidRDefault="00971105" w:rsidP="00BD71CB">
      <w:pPr>
        <w:rPr>
          <w:szCs w:val="24"/>
        </w:rPr>
      </w:pPr>
      <w:r>
        <w:rPr>
          <w:szCs w:val="24"/>
        </w:rPr>
        <w:t xml:space="preserve">MÉLIN-SOUCRAMANIEN Ferdinand et PACTET Pierre, </w:t>
      </w:r>
      <w:r>
        <w:rPr>
          <w:i/>
          <w:szCs w:val="24"/>
        </w:rPr>
        <w:t>Droit constitutionnel</w:t>
      </w:r>
      <w:r w:rsidR="009A1DEA">
        <w:rPr>
          <w:szCs w:val="24"/>
        </w:rPr>
        <w:t xml:space="preserve"> [</w:t>
      </w:r>
      <w:hyperlink r:id="rId18" w:history="1">
        <w:r w:rsidR="009A1DEA" w:rsidRPr="009A1DEA">
          <w:rPr>
            <w:rStyle w:val="Lienhypertexte"/>
            <w:szCs w:val="24"/>
          </w:rPr>
          <w:t>en ligne</w:t>
        </w:r>
      </w:hyperlink>
      <w:r w:rsidR="009A1DEA">
        <w:rPr>
          <w:szCs w:val="24"/>
        </w:rPr>
        <w:t>]</w:t>
      </w:r>
      <w:r>
        <w:rPr>
          <w:szCs w:val="24"/>
        </w:rPr>
        <w:t>, Sirey, 201</w:t>
      </w:r>
      <w:r w:rsidR="00A97FE0">
        <w:rPr>
          <w:szCs w:val="24"/>
        </w:rPr>
        <w:t>5</w:t>
      </w:r>
      <w:r>
        <w:rPr>
          <w:szCs w:val="24"/>
        </w:rPr>
        <w:t>, p. 18, 54 et 101-</w:t>
      </w:r>
      <w:r w:rsidRPr="0074270C">
        <w:rPr>
          <w:szCs w:val="24"/>
        </w:rPr>
        <w:t>103</w:t>
      </w:r>
      <w:r w:rsidR="0074270C">
        <w:rPr>
          <w:szCs w:val="24"/>
        </w:rPr>
        <w:t xml:space="preserve"> </w:t>
      </w:r>
      <w:proofErr w:type="spellStart"/>
      <w:proofErr w:type="gramStart"/>
      <w:r w:rsidR="0074270C">
        <w:rPr>
          <w:szCs w:val="24"/>
        </w:rPr>
        <w:t>spéc</w:t>
      </w:r>
      <w:proofErr w:type="spellEnd"/>
      <w:r w:rsidR="0074270C">
        <w:rPr>
          <w:szCs w:val="24"/>
        </w:rPr>
        <w:t>.</w:t>
      </w:r>
      <w:r>
        <w:rPr>
          <w:szCs w:val="24"/>
        </w:rPr>
        <w:t>,</w:t>
      </w:r>
      <w:proofErr w:type="gramEnd"/>
      <w:r>
        <w:rPr>
          <w:szCs w:val="24"/>
        </w:rPr>
        <w:t xml:space="preserve"> [consulté le 20 janvier 2017].</w:t>
      </w:r>
    </w:p>
    <w:p w14:paraId="675F986B" w14:textId="77777777" w:rsidR="00971105" w:rsidRDefault="00971105" w:rsidP="00BD71CB">
      <w:pPr>
        <w:rPr>
          <w:szCs w:val="24"/>
        </w:rPr>
      </w:pPr>
    </w:p>
    <w:p w14:paraId="596724AD" w14:textId="77777777" w:rsidR="00C37A0F" w:rsidRDefault="00C37A0F" w:rsidP="00BD71CB">
      <w:pPr>
        <w:rPr>
          <w:szCs w:val="24"/>
        </w:rPr>
      </w:pPr>
    </w:p>
    <w:p w14:paraId="73C4E398" w14:textId="77777777" w:rsidR="00D27AF1" w:rsidRDefault="00D27AF1" w:rsidP="00BD71CB">
      <w:pPr>
        <w:rPr>
          <w:szCs w:val="24"/>
        </w:rPr>
      </w:pPr>
    </w:p>
    <w:p w14:paraId="734D1EDD" w14:textId="77777777" w:rsidR="00A269F4" w:rsidRDefault="00A269F4" w:rsidP="00BD71CB">
      <w:pPr>
        <w:rPr>
          <w:szCs w:val="24"/>
        </w:rPr>
      </w:pPr>
    </w:p>
    <w:p w14:paraId="635C3DD2" w14:textId="77777777" w:rsidR="00D27AF1" w:rsidRDefault="00D27AF1" w:rsidP="00BD71CB">
      <w:pPr>
        <w:rPr>
          <w:szCs w:val="24"/>
        </w:rPr>
      </w:pPr>
    </w:p>
    <w:p w14:paraId="69C20D79" w14:textId="12FC35BC" w:rsidR="005D3704" w:rsidRDefault="00C37A0F" w:rsidP="00BD71CB">
      <w:pPr>
        <w:rPr>
          <w:szCs w:val="24"/>
        </w:rPr>
      </w:pPr>
      <w:r>
        <w:rPr>
          <w:szCs w:val="24"/>
        </w:rPr>
        <w:t>NB :</w:t>
      </w:r>
      <w:r w:rsidR="001333E4">
        <w:t xml:space="preserve"> </w:t>
      </w:r>
      <w:r w:rsidR="00353CD2">
        <w:rPr>
          <w:szCs w:val="24"/>
        </w:rPr>
        <w:t>lorsque le document dispose d’un DOI, il se substitue à l’URL</w:t>
      </w:r>
      <w:r w:rsidR="005D3704">
        <w:rPr>
          <w:szCs w:val="24"/>
        </w:rPr>
        <w:t>.</w:t>
      </w:r>
    </w:p>
    <w:p w14:paraId="4C903B6F" w14:textId="548BD1CB" w:rsidR="00C37A0F" w:rsidRDefault="00C37A0F" w:rsidP="00BD71CB">
      <w:pPr>
        <w:rPr>
          <w:szCs w:val="24"/>
        </w:rPr>
      </w:pPr>
      <w:r>
        <w:rPr>
          <w:szCs w:val="24"/>
        </w:rPr>
        <w:br w:type="page"/>
      </w:r>
    </w:p>
    <w:p w14:paraId="5444F9EC" w14:textId="77777777" w:rsidR="003C6CA4" w:rsidRDefault="003C6CA4" w:rsidP="0022659B">
      <w:pPr>
        <w:pStyle w:val="Titre2"/>
      </w:pPr>
      <w:bookmarkStart w:id="24" w:name="_Toc523216933"/>
      <w:r>
        <w:lastRenderedPageBreak/>
        <w:t xml:space="preserve">Citer des travaux universitaires </w:t>
      </w:r>
      <w:proofErr w:type="gramStart"/>
      <w:r>
        <w:t>imprimés</w:t>
      </w:r>
      <w:proofErr w:type="gramEnd"/>
      <w:r>
        <w:br/>
        <w:t>(thèses et mémoires</w:t>
      </w:r>
      <w:r w:rsidR="009C0B08">
        <w:t>)</w:t>
      </w:r>
      <w:bookmarkEnd w:id="24"/>
    </w:p>
    <w:p w14:paraId="627D396D" w14:textId="77777777" w:rsidR="004925FF" w:rsidRDefault="009C0B08" w:rsidP="004925FF">
      <w:pPr>
        <w:jc w:val="center"/>
        <w:rPr>
          <w:color w:val="000000" w:themeColor="text1"/>
          <w:szCs w:val="24"/>
        </w:rPr>
      </w:pPr>
      <w:r w:rsidRPr="009C0B08">
        <w:rPr>
          <w:color w:val="000000" w:themeColor="text1"/>
          <w:szCs w:val="24"/>
        </w:rPr>
        <w:t>Il s’agit ici des éditions de dépôt</w:t>
      </w:r>
      <w:r w:rsidR="004925FF">
        <w:rPr>
          <w:color w:val="000000" w:themeColor="text1"/>
          <w:szCs w:val="24"/>
        </w:rPr>
        <w:t>, ou éditions non-commerciales.</w:t>
      </w:r>
    </w:p>
    <w:p w14:paraId="0414AF51" w14:textId="7910FCA3" w:rsidR="009C0B08" w:rsidRDefault="009C0B08" w:rsidP="004925FF">
      <w:pPr>
        <w:jc w:val="center"/>
        <w:rPr>
          <w:color w:val="000000" w:themeColor="text1"/>
          <w:szCs w:val="24"/>
        </w:rPr>
      </w:pPr>
      <w:r w:rsidRPr="009C0B08">
        <w:rPr>
          <w:color w:val="000000" w:themeColor="text1"/>
          <w:szCs w:val="24"/>
        </w:rPr>
        <w:t>Les éditions commerciales de thèses et mémoires sont traitées comme des ouvrages.</w:t>
      </w:r>
    </w:p>
    <w:p w14:paraId="1A3BD76E" w14:textId="77777777" w:rsidR="00BE6C80" w:rsidRPr="009C0B08" w:rsidRDefault="00BE6C80" w:rsidP="004925FF">
      <w:pPr>
        <w:jc w:val="center"/>
        <w:rPr>
          <w:color w:val="000000" w:themeColor="text1"/>
          <w:szCs w:val="24"/>
        </w:rPr>
      </w:pPr>
    </w:p>
    <w:p w14:paraId="17954328" w14:textId="77777777" w:rsidR="004925FF" w:rsidRPr="00B3384A" w:rsidRDefault="004925FF" w:rsidP="004925FF">
      <w:pPr>
        <w:pStyle w:val="Titre5"/>
        <w:rPr>
          <w:rFonts w:asciiTheme="minorHAnsi" w:hAnsiTheme="minorHAnsi"/>
          <w:sz w:val="24"/>
          <w:szCs w:val="24"/>
        </w:rPr>
      </w:pPr>
      <w:r>
        <w:rPr>
          <w:rFonts w:asciiTheme="minorHAnsi" w:hAnsiTheme="minorHAnsi"/>
          <w:sz w:val="24"/>
          <w:szCs w:val="24"/>
        </w:rPr>
        <w:t>Modèle pour</w:t>
      </w:r>
      <w:r w:rsidRPr="00B3384A">
        <w:rPr>
          <w:rFonts w:asciiTheme="minorHAnsi" w:hAnsiTheme="minorHAnsi"/>
          <w:sz w:val="24"/>
          <w:szCs w:val="24"/>
        </w:rPr>
        <w:t xml:space="preserve"> la bibliographie</w:t>
      </w:r>
    </w:p>
    <w:p w14:paraId="2B41AD6C" w14:textId="108C869F" w:rsidR="008A2497" w:rsidRPr="004925FF" w:rsidRDefault="00D5397D" w:rsidP="00BD71CB">
      <w:pPr>
        <w:rPr>
          <w:color w:val="000000" w:themeColor="text1"/>
          <w:szCs w:val="24"/>
        </w:rPr>
      </w:pPr>
      <w:r w:rsidRPr="004925FF">
        <w:rPr>
          <w:color w:val="000000" w:themeColor="text1"/>
          <w:szCs w:val="24"/>
        </w:rPr>
        <w:t>Auteur</w:t>
      </w:r>
      <w:r w:rsidR="008A2497" w:rsidRPr="004925FF">
        <w:rPr>
          <w:color w:val="000000" w:themeColor="text1"/>
          <w:szCs w:val="24"/>
        </w:rPr>
        <w:t xml:space="preserve"> [NOM Prénom]</w:t>
      </w:r>
      <w:r w:rsidR="00971105" w:rsidRPr="004925FF">
        <w:rPr>
          <w:color w:val="000000" w:themeColor="text1"/>
          <w:szCs w:val="24"/>
        </w:rPr>
        <w:t xml:space="preserve">, </w:t>
      </w:r>
      <w:r w:rsidR="00971105" w:rsidRPr="004925FF">
        <w:rPr>
          <w:i/>
          <w:color w:val="000000" w:themeColor="text1"/>
          <w:szCs w:val="24"/>
        </w:rPr>
        <w:t>Titre,</w:t>
      </w:r>
      <w:r w:rsidR="008A2497" w:rsidRPr="004925FF">
        <w:rPr>
          <w:i/>
          <w:color w:val="000000" w:themeColor="text1"/>
          <w:szCs w:val="24"/>
        </w:rPr>
        <w:t xml:space="preserve"> complément du titre</w:t>
      </w:r>
      <w:r w:rsidR="00971105" w:rsidRPr="004925FF">
        <w:rPr>
          <w:color w:val="000000" w:themeColor="text1"/>
          <w:szCs w:val="24"/>
        </w:rPr>
        <w:t>,</w:t>
      </w:r>
      <w:r w:rsidR="008A2497" w:rsidRPr="004925FF">
        <w:rPr>
          <w:color w:val="000000" w:themeColor="text1"/>
          <w:szCs w:val="24"/>
        </w:rPr>
        <w:t xml:space="preserve"> </w:t>
      </w:r>
      <w:r w:rsidR="00971105" w:rsidRPr="004925FF">
        <w:rPr>
          <w:color w:val="000000" w:themeColor="text1"/>
          <w:szCs w:val="24"/>
        </w:rPr>
        <w:t>n</w:t>
      </w:r>
      <w:r w:rsidR="008A2497" w:rsidRPr="004925FF">
        <w:rPr>
          <w:color w:val="000000" w:themeColor="text1"/>
          <w:szCs w:val="24"/>
        </w:rPr>
        <w:t>om du/des directeur(s) [N</w:t>
      </w:r>
      <w:r w:rsidR="00785C19" w:rsidRPr="004925FF">
        <w:rPr>
          <w:color w:val="000000" w:themeColor="text1"/>
          <w:szCs w:val="24"/>
        </w:rPr>
        <w:t>om</w:t>
      </w:r>
      <w:r w:rsidR="008A2497" w:rsidRPr="004925FF">
        <w:rPr>
          <w:color w:val="000000" w:themeColor="text1"/>
          <w:szCs w:val="24"/>
        </w:rPr>
        <w:t xml:space="preserve"> Prénom (</w:t>
      </w:r>
      <w:proofErr w:type="spellStart"/>
      <w:r w:rsidR="008A2497" w:rsidRPr="004925FF">
        <w:rPr>
          <w:color w:val="000000" w:themeColor="text1"/>
          <w:szCs w:val="24"/>
        </w:rPr>
        <w:t>dir</w:t>
      </w:r>
      <w:proofErr w:type="spellEnd"/>
      <w:r w:rsidR="008A2497" w:rsidRPr="004925FF">
        <w:rPr>
          <w:color w:val="000000" w:themeColor="text1"/>
          <w:szCs w:val="24"/>
        </w:rPr>
        <w:t>.</w:t>
      </w:r>
      <w:r w:rsidR="00785C19" w:rsidRPr="004925FF">
        <w:rPr>
          <w:color w:val="000000" w:themeColor="text1"/>
          <w:szCs w:val="24"/>
        </w:rPr>
        <w:t>)</w:t>
      </w:r>
      <w:r w:rsidR="008A2497" w:rsidRPr="004925FF">
        <w:rPr>
          <w:color w:val="000000" w:themeColor="text1"/>
          <w:szCs w:val="24"/>
        </w:rPr>
        <w:t>]</w:t>
      </w:r>
      <w:r w:rsidR="00785C19" w:rsidRPr="004925FF">
        <w:rPr>
          <w:color w:val="000000" w:themeColor="text1"/>
          <w:szCs w:val="24"/>
        </w:rPr>
        <w:t xml:space="preserve">, </w:t>
      </w:r>
      <w:r w:rsidR="00E0031B" w:rsidRPr="004925FF">
        <w:rPr>
          <w:color w:val="000000" w:themeColor="text1"/>
          <w:szCs w:val="24"/>
        </w:rPr>
        <w:t>i</w:t>
      </w:r>
      <w:r w:rsidR="008A2497" w:rsidRPr="004925FF">
        <w:rPr>
          <w:color w:val="000000" w:themeColor="text1"/>
          <w:szCs w:val="24"/>
        </w:rPr>
        <w:t>ntitulé du diplôme</w:t>
      </w:r>
      <w:r w:rsidR="0068156E" w:rsidRPr="004925FF">
        <w:rPr>
          <w:color w:val="000000" w:themeColor="text1"/>
          <w:szCs w:val="24"/>
        </w:rPr>
        <w:t>,</w:t>
      </w:r>
      <w:r w:rsidR="008A2497" w:rsidRPr="004925FF">
        <w:rPr>
          <w:color w:val="000000" w:themeColor="text1"/>
          <w:szCs w:val="24"/>
        </w:rPr>
        <w:t xml:space="preserve"> discipline</w:t>
      </w:r>
      <w:r w:rsidR="0068156E" w:rsidRPr="004925FF">
        <w:rPr>
          <w:color w:val="000000" w:themeColor="text1"/>
          <w:szCs w:val="24"/>
        </w:rPr>
        <w:t>,</w:t>
      </w:r>
      <w:r w:rsidR="008A2497" w:rsidRPr="004925FF">
        <w:rPr>
          <w:color w:val="000000" w:themeColor="text1"/>
          <w:szCs w:val="24"/>
        </w:rPr>
        <w:t xml:space="preserve"> nom de l’université</w:t>
      </w:r>
      <w:r w:rsidR="0068156E" w:rsidRPr="004925FF">
        <w:rPr>
          <w:color w:val="000000" w:themeColor="text1"/>
          <w:szCs w:val="24"/>
        </w:rPr>
        <w:t>,</w:t>
      </w:r>
      <w:r w:rsidR="00785C19" w:rsidRPr="004925FF">
        <w:rPr>
          <w:color w:val="000000" w:themeColor="text1"/>
          <w:szCs w:val="24"/>
        </w:rPr>
        <w:t xml:space="preserve"> année, </w:t>
      </w:r>
      <w:r w:rsidR="00A364CF" w:rsidRPr="004925FF">
        <w:rPr>
          <w:rFonts w:eastAsia="Times New Roman" w:cs="Times New Roman"/>
          <w:color w:val="000000" w:themeColor="text1"/>
          <w:szCs w:val="24"/>
          <w:lang w:eastAsia="fr-FR"/>
        </w:rPr>
        <w:t>pagination globale</w:t>
      </w:r>
      <w:r w:rsidR="00785C19" w:rsidRPr="004925FF">
        <w:rPr>
          <w:rFonts w:eastAsia="Times New Roman" w:cs="Times New Roman"/>
          <w:color w:val="000000" w:themeColor="text1"/>
          <w:szCs w:val="24"/>
          <w:lang w:eastAsia="fr-FR"/>
        </w:rPr>
        <w:t>.</w:t>
      </w:r>
    </w:p>
    <w:p w14:paraId="713309D7" w14:textId="77777777" w:rsidR="004925FF" w:rsidRDefault="004925FF" w:rsidP="004925FF">
      <w:pPr>
        <w:pStyle w:val="Titre5"/>
        <w:rPr>
          <w:rFonts w:asciiTheme="minorHAnsi" w:hAnsiTheme="minorHAnsi"/>
          <w:sz w:val="24"/>
          <w:szCs w:val="24"/>
        </w:rPr>
      </w:pPr>
      <w:r>
        <w:rPr>
          <w:rFonts w:asciiTheme="minorHAnsi" w:hAnsiTheme="minorHAnsi"/>
          <w:sz w:val="24"/>
          <w:szCs w:val="24"/>
        </w:rPr>
        <w:t xml:space="preserve">Modèle pour les </w:t>
      </w:r>
      <w:r w:rsidRPr="00B3384A">
        <w:rPr>
          <w:rFonts w:asciiTheme="minorHAnsi" w:hAnsiTheme="minorHAnsi"/>
          <w:sz w:val="24"/>
          <w:szCs w:val="24"/>
        </w:rPr>
        <w:t>note</w:t>
      </w:r>
      <w:r>
        <w:rPr>
          <w:rFonts w:asciiTheme="minorHAnsi" w:hAnsiTheme="minorHAnsi"/>
          <w:sz w:val="24"/>
          <w:szCs w:val="24"/>
        </w:rPr>
        <w:t>s</w:t>
      </w:r>
      <w:r w:rsidRPr="00B3384A">
        <w:rPr>
          <w:rFonts w:asciiTheme="minorHAnsi" w:hAnsiTheme="minorHAnsi"/>
          <w:sz w:val="24"/>
          <w:szCs w:val="24"/>
        </w:rPr>
        <w:t xml:space="preserve"> de bas de page</w:t>
      </w:r>
    </w:p>
    <w:p w14:paraId="4A47F277" w14:textId="7CC79ADA" w:rsidR="004925FF" w:rsidRPr="004925FF" w:rsidRDefault="004925FF" w:rsidP="004925FF">
      <w:pPr>
        <w:rPr>
          <w:color w:val="000000" w:themeColor="text1"/>
          <w:szCs w:val="24"/>
        </w:rPr>
      </w:pPr>
      <w:r w:rsidRPr="004925FF">
        <w:rPr>
          <w:color w:val="000000" w:themeColor="text1"/>
          <w:szCs w:val="24"/>
        </w:rPr>
        <w:t xml:space="preserve">Auteur [NOM Prénom], </w:t>
      </w:r>
      <w:r w:rsidRPr="004925FF">
        <w:rPr>
          <w:i/>
          <w:color w:val="000000" w:themeColor="text1"/>
          <w:szCs w:val="24"/>
        </w:rPr>
        <w:t xml:space="preserve">Titre, </w:t>
      </w:r>
      <w:r w:rsidRPr="004925FF">
        <w:rPr>
          <w:color w:val="000000" w:themeColor="text1"/>
          <w:szCs w:val="24"/>
        </w:rPr>
        <w:t xml:space="preserve">intitulé du diplôme, discipline, nom de l’université, année, </w:t>
      </w:r>
      <w:r w:rsidRPr="004925FF">
        <w:rPr>
          <w:rFonts w:eastAsia="Times New Roman" w:cs="Times New Roman"/>
          <w:color w:val="000000" w:themeColor="text1"/>
          <w:szCs w:val="24"/>
          <w:lang w:eastAsia="fr-FR"/>
        </w:rPr>
        <w:t>numéro des pages concernées.</w:t>
      </w:r>
    </w:p>
    <w:p w14:paraId="11A6D33E" w14:textId="77777777" w:rsidR="00785C19" w:rsidRDefault="00785C19" w:rsidP="00BD71CB">
      <w:pPr>
        <w:pStyle w:val="Titre5"/>
        <w:rPr>
          <w:rFonts w:asciiTheme="minorHAnsi" w:hAnsiTheme="minorHAnsi"/>
          <w:b w:val="0"/>
          <w:sz w:val="24"/>
          <w:szCs w:val="24"/>
        </w:rPr>
      </w:pPr>
    </w:p>
    <w:p w14:paraId="48029E2E" w14:textId="4E2FA95E" w:rsidR="00B3384A" w:rsidRPr="00B3384A" w:rsidRDefault="00BE6C80" w:rsidP="00BD71CB">
      <w:pPr>
        <w:pStyle w:val="Titre5"/>
        <w:rPr>
          <w:rFonts w:asciiTheme="minorHAnsi" w:hAnsiTheme="minorHAnsi"/>
          <w:sz w:val="24"/>
          <w:szCs w:val="24"/>
        </w:rPr>
      </w:pPr>
      <w:r>
        <w:rPr>
          <w:rFonts w:asciiTheme="minorHAnsi" w:hAnsiTheme="minorHAnsi"/>
          <w:sz w:val="24"/>
          <w:szCs w:val="24"/>
        </w:rPr>
        <w:t>Exemples pour</w:t>
      </w:r>
      <w:r w:rsidRPr="00B3384A">
        <w:rPr>
          <w:rFonts w:asciiTheme="minorHAnsi" w:hAnsiTheme="minorHAnsi"/>
          <w:sz w:val="24"/>
          <w:szCs w:val="24"/>
        </w:rPr>
        <w:t xml:space="preserve"> </w:t>
      </w:r>
      <w:r w:rsidR="00B3384A" w:rsidRPr="00B3384A">
        <w:rPr>
          <w:rFonts w:asciiTheme="minorHAnsi" w:hAnsiTheme="minorHAnsi"/>
          <w:sz w:val="24"/>
          <w:szCs w:val="24"/>
        </w:rPr>
        <w:t>la bibliographie</w:t>
      </w:r>
    </w:p>
    <w:p w14:paraId="277B2E71" w14:textId="190B137B" w:rsidR="008A2497" w:rsidRPr="007946EE" w:rsidRDefault="008A2497" w:rsidP="00BD71CB">
      <w:pPr>
        <w:rPr>
          <w:szCs w:val="24"/>
        </w:rPr>
      </w:pPr>
      <w:r>
        <w:rPr>
          <w:szCs w:val="24"/>
        </w:rPr>
        <w:t>AUBIN</w:t>
      </w:r>
      <w:r w:rsidRPr="007946EE">
        <w:rPr>
          <w:szCs w:val="24"/>
        </w:rPr>
        <w:t xml:space="preserve"> Gérard</w:t>
      </w:r>
      <w:r w:rsidR="00785C19">
        <w:rPr>
          <w:szCs w:val="24"/>
        </w:rPr>
        <w:t xml:space="preserve">, </w:t>
      </w:r>
      <w:r w:rsidRPr="00785C19">
        <w:rPr>
          <w:i/>
          <w:szCs w:val="24"/>
        </w:rPr>
        <w:t>La seigneurie en Bordelais au 18</w:t>
      </w:r>
      <w:r w:rsidRPr="00785C19">
        <w:rPr>
          <w:i/>
          <w:szCs w:val="24"/>
          <w:vertAlign w:val="superscript"/>
        </w:rPr>
        <w:t>e</w:t>
      </w:r>
      <w:r w:rsidR="00D71D88">
        <w:rPr>
          <w:i/>
          <w:szCs w:val="24"/>
          <w:vertAlign w:val="superscript"/>
        </w:rPr>
        <w:t>me</w:t>
      </w:r>
      <w:r w:rsidRPr="00785C19">
        <w:rPr>
          <w:i/>
          <w:szCs w:val="24"/>
        </w:rPr>
        <w:t xml:space="preserve"> siècle d'après la pratique notariale</w:t>
      </w:r>
      <w:r w:rsidR="00D71D88">
        <w:rPr>
          <w:i/>
          <w:szCs w:val="24"/>
        </w:rPr>
        <w:t xml:space="preserve"> (</w:t>
      </w:r>
      <w:r w:rsidRPr="00785C19">
        <w:rPr>
          <w:i/>
          <w:szCs w:val="24"/>
        </w:rPr>
        <w:t>1715-1789</w:t>
      </w:r>
      <w:r w:rsidR="00D71D88">
        <w:rPr>
          <w:i/>
          <w:szCs w:val="24"/>
        </w:rPr>
        <w:t>)</w:t>
      </w:r>
      <w:r w:rsidR="00785C19">
        <w:rPr>
          <w:szCs w:val="24"/>
        </w:rPr>
        <w:t xml:space="preserve">, </w:t>
      </w:r>
      <w:r>
        <w:rPr>
          <w:szCs w:val="24"/>
        </w:rPr>
        <w:t>J</w:t>
      </w:r>
      <w:r w:rsidR="00785C19">
        <w:rPr>
          <w:szCs w:val="24"/>
        </w:rPr>
        <w:t>aubert Pierre (</w:t>
      </w:r>
      <w:proofErr w:type="spellStart"/>
      <w:r w:rsidR="00785C19">
        <w:rPr>
          <w:szCs w:val="24"/>
        </w:rPr>
        <w:t>dir</w:t>
      </w:r>
      <w:proofErr w:type="spellEnd"/>
      <w:r w:rsidR="00785C19">
        <w:rPr>
          <w:szCs w:val="24"/>
        </w:rPr>
        <w:t>.), t</w:t>
      </w:r>
      <w:r w:rsidRPr="007946EE">
        <w:rPr>
          <w:szCs w:val="24"/>
        </w:rPr>
        <w:t>hèse de doctorat</w:t>
      </w:r>
      <w:r w:rsidR="0068156E">
        <w:rPr>
          <w:szCs w:val="24"/>
        </w:rPr>
        <w:t>,</w:t>
      </w:r>
      <w:r w:rsidRPr="007946EE">
        <w:rPr>
          <w:szCs w:val="24"/>
        </w:rPr>
        <w:t xml:space="preserve"> </w:t>
      </w:r>
      <w:r w:rsidR="00C37A0F">
        <w:rPr>
          <w:szCs w:val="24"/>
        </w:rPr>
        <w:t>d</w:t>
      </w:r>
      <w:r w:rsidRPr="007946EE">
        <w:rPr>
          <w:szCs w:val="24"/>
        </w:rPr>
        <w:t>roit</w:t>
      </w:r>
      <w:r w:rsidR="0068156E">
        <w:rPr>
          <w:szCs w:val="24"/>
        </w:rPr>
        <w:t>,</w:t>
      </w:r>
      <w:r w:rsidRPr="007946EE">
        <w:rPr>
          <w:szCs w:val="24"/>
        </w:rPr>
        <w:t xml:space="preserve"> </w:t>
      </w:r>
      <w:r w:rsidR="00D71D88" w:rsidRPr="00D71D88">
        <w:rPr>
          <w:szCs w:val="24"/>
        </w:rPr>
        <w:t>université de</w:t>
      </w:r>
      <w:r w:rsidR="00D71D88">
        <w:rPr>
          <w:b/>
          <w:szCs w:val="24"/>
        </w:rPr>
        <w:t xml:space="preserve"> </w:t>
      </w:r>
      <w:r w:rsidR="00D71D88">
        <w:rPr>
          <w:szCs w:val="24"/>
        </w:rPr>
        <w:t>Bordeaux I</w:t>
      </w:r>
      <w:r w:rsidR="0068156E">
        <w:rPr>
          <w:szCs w:val="24"/>
        </w:rPr>
        <w:t>,</w:t>
      </w:r>
      <w:r w:rsidR="00785C19">
        <w:rPr>
          <w:szCs w:val="24"/>
        </w:rPr>
        <w:t xml:space="preserve"> 1981, </w:t>
      </w:r>
      <w:r w:rsidR="00785C19" w:rsidRPr="007946EE">
        <w:rPr>
          <w:szCs w:val="24"/>
        </w:rPr>
        <w:t>958 p.</w:t>
      </w:r>
    </w:p>
    <w:p w14:paraId="3BB175D3" w14:textId="3C378C5A" w:rsidR="00785C19" w:rsidRDefault="00785C19" w:rsidP="00BD71CB">
      <w:pPr>
        <w:pStyle w:val="Titre5"/>
        <w:rPr>
          <w:rFonts w:asciiTheme="minorHAnsi" w:hAnsiTheme="minorHAnsi"/>
          <w:b w:val="0"/>
          <w:sz w:val="24"/>
          <w:szCs w:val="24"/>
        </w:rPr>
      </w:pPr>
      <w:r>
        <w:rPr>
          <w:rFonts w:asciiTheme="minorHAnsi" w:hAnsiTheme="minorHAnsi"/>
          <w:b w:val="0"/>
          <w:sz w:val="24"/>
          <w:szCs w:val="24"/>
        </w:rPr>
        <w:t xml:space="preserve">RADÉ Christophe, </w:t>
      </w:r>
      <w:r>
        <w:rPr>
          <w:rFonts w:asciiTheme="minorHAnsi" w:hAnsiTheme="minorHAnsi"/>
          <w:b w:val="0"/>
          <w:i/>
          <w:sz w:val="24"/>
          <w:szCs w:val="24"/>
        </w:rPr>
        <w:t>Le droit à l’insertion dans la loi du 1</w:t>
      </w:r>
      <w:r w:rsidRPr="00785C19">
        <w:rPr>
          <w:rFonts w:asciiTheme="minorHAnsi" w:hAnsiTheme="minorHAnsi"/>
          <w:b w:val="0"/>
          <w:i/>
          <w:sz w:val="24"/>
          <w:szCs w:val="24"/>
          <w:vertAlign w:val="superscript"/>
        </w:rPr>
        <w:t>er</w:t>
      </w:r>
      <w:r>
        <w:rPr>
          <w:rFonts w:asciiTheme="minorHAnsi" w:hAnsiTheme="minorHAnsi"/>
          <w:b w:val="0"/>
          <w:i/>
          <w:sz w:val="24"/>
          <w:szCs w:val="24"/>
        </w:rPr>
        <w:t xml:space="preserve"> décembre 1988 relative au revenu minimum d’insertion</w:t>
      </w:r>
      <w:r>
        <w:rPr>
          <w:rFonts w:asciiTheme="minorHAnsi" w:hAnsiTheme="minorHAnsi"/>
          <w:b w:val="0"/>
          <w:sz w:val="24"/>
          <w:szCs w:val="24"/>
        </w:rPr>
        <w:t>, Laborde Jean-Pierre (</w:t>
      </w:r>
      <w:proofErr w:type="spellStart"/>
      <w:r>
        <w:rPr>
          <w:rFonts w:asciiTheme="minorHAnsi" w:hAnsiTheme="minorHAnsi"/>
          <w:b w:val="0"/>
          <w:sz w:val="24"/>
          <w:szCs w:val="24"/>
        </w:rPr>
        <w:t>dir</w:t>
      </w:r>
      <w:proofErr w:type="spellEnd"/>
      <w:r>
        <w:rPr>
          <w:rFonts w:asciiTheme="minorHAnsi" w:hAnsiTheme="minorHAnsi"/>
          <w:b w:val="0"/>
          <w:sz w:val="24"/>
          <w:szCs w:val="24"/>
        </w:rPr>
        <w:t xml:space="preserve">.), mémoire de DEA, </w:t>
      </w:r>
      <w:r w:rsidR="00C37A0F">
        <w:rPr>
          <w:rFonts w:asciiTheme="minorHAnsi" w:hAnsiTheme="minorHAnsi"/>
          <w:b w:val="0"/>
          <w:sz w:val="24"/>
          <w:szCs w:val="24"/>
        </w:rPr>
        <w:t>d</w:t>
      </w:r>
      <w:r>
        <w:rPr>
          <w:rFonts w:asciiTheme="minorHAnsi" w:hAnsiTheme="minorHAnsi"/>
          <w:b w:val="0"/>
          <w:sz w:val="24"/>
          <w:szCs w:val="24"/>
        </w:rPr>
        <w:t>roit social</w:t>
      </w:r>
      <w:r w:rsidRPr="00D71D88">
        <w:rPr>
          <w:rFonts w:asciiTheme="minorHAnsi" w:hAnsiTheme="minorHAnsi"/>
          <w:b w:val="0"/>
          <w:sz w:val="24"/>
          <w:szCs w:val="24"/>
        </w:rPr>
        <w:t xml:space="preserve">, </w:t>
      </w:r>
      <w:r w:rsidR="00D71D88" w:rsidRPr="00D71D88">
        <w:rPr>
          <w:rFonts w:asciiTheme="minorHAnsi" w:hAnsiTheme="minorHAnsi"/>
          <w:b w:val="0"/>
          <w:sz w:val="24"/>
          <w:szCs w:val="24"/>
        </w:rPr>
        <w:t>université de Bordeaux</w:t>
      </w:r>
      <w:r w:rsidR="00D71D88">
        <w:rPr>
          <w:rFonts w:asciiTheme="minorHAnsi" w:hAnsiTheme="minorHAnsi"/>
          <w:b w:val="0"/>
          <w:sz w:val="24"/>
          <w:szCs w:val="24"/>
        </w:rPr>
        <w:t xml:space="preserve"> I</w:t>
      </w:r>
      <w:r>
        <w:rPr>
          <w:rFonts w:asciiTheme="minorHAnsi" w:hAnsiTheme="minorHAnsi"/>
          <w:b w:val="0"/>
          <w:sz w:val="24"/>
          <w:szCs w:val="24"/>
        </w:rPr>
        <w:t>, 1991, 93 p.</w:t>
      </w:r>
    </w:p>
    <w:p w14:paraId="3FB3751F" w14:textId="32524C0A" w:rsidR="00B3384A" w:rsidRPr="00B3384A" w:rsidRDefault="00BE6C80" w:rsidP="00BD71CB">
      <w:pPr>
        <w:pStyle w:val="Titre5"/>
        <w:rPr>
          <w:rFonts w:asciiTheme="minorHAnsi" w:hAnsiTheme="minorHAnsi"/>
          <w:sz w:val="24"/>
          <w:szCs w:val="24"/>
        </w:rPr>
      </w:pPr>
      <w:r>
        <w:rPr>
          <w:rFonts w:asciiTheme="minorHAnsi" w:hAnsiTheme="minorHAnsi"/>
          <w:sz w:val="24"/>
          <w:szCs w:val="24"/>
        </w:rPr>
        <w:t>Exemples pour les</w:t>
      </w:r>
      <w:r w:rsidR="00B3384A" w:rsidRPr="00B3384A">
        <w:rPr>
          <w:rFonts w:asciiTheme="minorHAnsi" w:hAnsiTheme="minorHAnsi"/>
          <w:sz w:val="24"/>
          <w:szCs w:val="24"/>
        </w:rPr>
        <w:t xml:space="preserve"> note</w:t>
      </w:r>
      <w:r>
        <w:rPr>
          <w:rFonts w:asciiTheme="minorHAnsi" w:hAnsiTheme="minorHAnsi"/>
          <w:sz w:val="24"/>
          <w:szCs w:val="24"/>
        </w:rPr>
        <w:t>s</w:t>
      </w:r>
      <w:r w:rsidR="00B3384A" w:rsidRPr="00B3384A">
        <w:rPr>
          <w:rFonts w:asciiTheme="minorHAnsi" w:hAnsiTheme="minorHAnsi"/>
          <w:sz w:val="24"/>
          <w:szCs w:val="24"/>
        </w:rPr>
        <w:t xml:space="preserve"> de bas de page</w:t>
      </w:r>
    </w:p>
    <w:p w14:paraId="62A0ED84" w14:textId="7E67A642" w:rsidR="00785C19" w:rsidRDefault="00785C19" w:rsidP="00BD71CB">
      <w:pPr>
        <w:rPr>
          <w:szCs w:val="24"/>
        </w:rPr>
      </w:pPr>
      <w:r>
        <w:rPr>
          <w:szCs w:val="24"/>
        </w:rPr>
        <w:t>AUBIN</w:t>
      </w:r>
      <w:r w:rsidRPr="007946EE">
        <w:rPr>
          <w:szCs w:val="24"/>
        </w:rPr>
        <w:t xml:space="preserve"> Gérard</w:t>
      </w:r>
      <w:r>
        <w:rPr>
          <w:szCs w:val="24"/>
        </w:rPr>
        <w:t xml:space="preserve">, </w:t>
      </w:r>
      <w:r w:rsidRPr="00785C19">
        <w:rPr>
          <w:i/>
          <w:szCs w:val="24"/>
        </w:rPr>
        <w:t>La seigneurie en Bordelais au 18</w:t>
      </w:r>
      <w:r w:rsidRPr="00785C19">
        <w:rPr>
          <w:i/>
          <w:szCs w:val="24"/>
          <w:vertAlign w:val="superscript"/>
        </w:rPr>
        <w:t>e</w:t>
      </w:r>
      <w:r w:rsidR="00D71D88">
        <w:rPr>
          <w:i/>
          <w:szCs w:val="24"/>
          <w:vertAlign w:val="superscript"/>
        </w:rPr>
        <w:t>me</w:t>
      </w:r>
      <w:r w:rsidRPr="00785C19">
        <w:rPr>
          <w:i/>
          <w:szCs w:val="24"/>
        </w:rPr>
        <w:t xml:space="preserve"> </w:t>
      </w:r>
      <w:r w:rsidR="00D71D88" w:rsidRPr="00785C19">
        <w:rPr>
          <w:i/>
          <w:szCs w:val="24"/>
        </w:rPr>
        <w:t>siècle d'après la pratique notariale</w:t>
      </w:r>
      <w:r w:rsidR="00D71D88">
        <w:rPr>
          <w:i/>
          <w:szCs w:val="24"/>
        </w:rPr>
        <w:t xml:space="preserve"> (</w:t>
      </w:r>
      <w:r w:rsidR="00D71D88" w:rsidRPr="00785C19">
        <w:rPr>
          <w:i/>
          <w:szCs w:val="24"/>
        </w:rPr>
        <w:t>1715-1789</w:t>
      </w:r>
      <w:r w:rsidR="00D71D88">
        <w:rPr>
          <w:i/>
          <w:szCs w:val="24"/>
        </w:rPr>
        <w:t>)</w:t>
      </w:r>
      <w:r>
        <w:rPr>
          <w:szCs w:val="24"/>
        </w:rPr>
        <w:t>, t</w:t>
      </w:r>
      <w:r w:rsidRPr="007946EE">
        <w:rPr>
          <w:szCs w:val="24"/>
        </w:rPr>
        <w:t>hèse de doctorat</w:t>
      </w:r>
      <w:r>
        <w:rPr>
          <w:szCs w:val="24"/>
        </w:rPr>
        <w:t>,</w:t>
      </w:r>
      <w:r w:rsidRPr="007946EE">
        <w:rPr>
          <w:szCs w:val="24"/>
        </w:rPr>
        <w:t xml:space="preserve"> </w:t>
      </w:r>
      <w:r w:rsidR="00C37A0F">
        <w:rPr>
          <w:szCs w:val="24"/>
        </w:rPr>
        <w:t>d</w:t>
      </w:r>
      <w:r w:rsidRPr="007946EE">
        <w:rPr>
          <w:szCs w:val="24"/>
        </w:rPr>
        <w:t>roit</w:t>
      </w:r>
      <w:r>
        <w:rPr>
          <w:szCs w:val="24"/>
        </w:rPr>
        <w:t>,</w:t>
      </w:r>
      <w:r w:rsidRPr="007946EE">
        <w:rPr>
          <w:szCs w:val="24"/>
        </w:rPr>
        <w:t xml:space="preserve"> </w:t>
      </w:r>
      <w:r w:rsidR="00D71D88" w:rsidRPr="00D71D88">
        <w:rPr>
          <w:szCs w:val="24"/>
        </w:rPr>
        <w:t>université de</w:t>
      </w:r>
      <w:r w:rsidR="00D71D88">
        <w:rPr>
          <w:b/>
          <w:szCs w:val="24"/>
        </w:rPr>
        <w:t xml:space="preserve"> </w:t>
      </w:r>
      <w:r w:rsidR="00D71D88">
        <w:rPr>
          <w:szCs w:val="24"/>
        </w:rPr>
        <w:t>Bordeaux I</w:t>
      </w:r>
      <w:r>
        <w:rPr>
          <w:szCs w:val="24"/>
        </w:rPr>
        <w:t xml:space="preserve">, 1981, </w:t>
      </w:r>
      <w:r w:rsidR="0074270C">
        <w:rPr>
          <w:szCs w:val="24"/>
        </w:rPr>
        <w:t>part. 1.</w:t>
      </w:r>
    </w:p>
    <w:p w14:paraId="52C4D730" w14:textId="1E38E944" w:rsidR="00785C19" w:rsidRPr="00785C19" w:rsidRDefault="00785C19" w:rsidP="00BD71CB">
      <w:pPr>
        <w:pStyle w:val="Titre5"/>
        <w:rPr>
          <w:rFonts w:asciiTheme="minorHAnsi" w:hAnsiTheme="minorHAnsi"/>
          <w:b w:val="0"/>
          <w:sz w:val="24"/>
          <w:szCs w:val="24"/>
        </w:rPr>
      </w:pPr>
      <w:r>
        <w:rPr>
          <w:rFonts w:asciiTheme="minorHAnsi" w:hAnsiTheme="minorHAnsi"/>
          <w:b w:val="0"/>
          <w:sz w:val="24"/>
          <w:szCs w:val="24"/>
        </w:rPr>
        <w:t xml:space="preserve">RADÉ Christophe, </w:t>
      </w:r>
      <w:r>
        <w:rPr>
          <w:rFonts w:asciiTheme="minorHAnsi" w:hAnsiTheme="minorHAnsi"/>
          <w:b w:val="0"/>
          <w:i/>
          <w:sz w:val="24"/>
          <w:szCs w:val="24"/>
        </w:rPr>
        <w:t>Le droit à l’insertion dans la loi du 1</w:t>
      </w:r>
      <w:r w:rsidRPr="00785C19">
        <w:rPr>
          <w:rFonts w:asciiTheme="minorHAnsi" w:hAnsiTheme="minorHAnsi"/>
          <w:b w:val="0"/>
          <w:i/>
          <w:sz w:val="24"/>
          <w:szCs w:val="24"/>
          <w:vertAlign w:val="superscript"/>
        </w:rPr>
        <w:t>er</w:t>
      </w:r>
      <w:r>
        <w:rPr>
          <w:rFonts w:asciiTheme="minorHAnsi" w:hAnsiTheme="minorHAnsi"/>
          <w:b w:val="0"/>
          <w:i/>
          <w:sz w:val="24"/>
          <w:szCs w:val="24"/>
        </w:rPr>
        <w:t xml:space="preserve"> décembre 1988 relative au revenu minimum d’insertion</w:t>
      </w:r>
      <w:r>
        <w:rPr>
          <w:rFonts w:asciiTheme="minorHAnsi" w:hAnsiTheme="minorHAnsi"/>
          <w:b w:val="0"/>
          <w:sz w:val="24"/>
          <w:szCs w:val="24"/>
        </w:rPr>
        <w:t xml:space="preserve">, mémoire de DEA, </w:t>
      </w:r>
      <w:r w:rsidR="00C37A0F">
        <w:rPr>
          <w:rFonts w:asciiTheme="minorHAnsi" w:hAnsiTheme="minorHAnsi"/>
          <w:b w:val="0"/>
          <w:sz w:val="24"/>
          <w:szCs w:val="24"/>
        </w:rPr>
        <w:t>d</w:t>
      </w:r>
      <w:r>
        <w:rPr>
          <w:rFonts w:asciiTheme="minorHAnsi" w:hAnsiTheme="minorHAnsi"/>
          <w:b w:val="0"/>
          <w:sz w:val="24"/>
          <w:szCs w:val="24"/>
        </w:rPr>
        <w:t xml:space="preserve">roit social, 1991, </w:t>
      </w:r>
      <w:r w:rsidR="00D71D88">
        <w:rPr>
          <w:rFonts w:asciiTheme="minorHAnsi" w:hAnsiTheme="minorHAnsi"/>
          <w:b w:val="0"/>
          <w:sz w:val="24"/>
          <w:szCs w:val="24"/>
        </w:rPr>
        <w:t xml:space="preserve">université de </w:t>
      </w:r>
      <w:r>
        <w:rPr>
          <w:rFonts w:asciiTheme="minorHAnsi" w:hAnsiTheme="minorHAnsi"/>
          <w:b w:val="0"/>
          <w:sz w:val="24"/>
          <w:szCs w:val="24"/>
        </w:rPr>
        <w:t xml:space="preserve">Bordeaux </w:t>
      </w:r>
      <w:r w:rsidR="00C37A0F">
        <w:rPr>
          <w:rFonts w:asciiTheme="minorHAnsi" w:hAnsiTheme="minorHAnsi"/>
          <w:b w:val="0"/>
          <w:sz w:val="24"/>
          <w:szCs w:val="24"/>
        </w:rPr>
        <w:t>I</w:t>
      </w:r>
      <w:r>
        <w:rPr>
          <w:rFonts w:asciiTheme="minorHAnsi" w:hAnsiTheme="minorHAnsi"/>
          <w:b w:val="0"/>
          <w:sz w:val="24"/>
          <w:szCs w:val="24"/>
        </w:rPr>
        <w:t>, p. 74.</w:t>
      </w:r>
    </w:p>
    <w:p w14:paraId="26E6D9D3" w14:textId="77777777" w:rsidR="008B60B2" w:rsidRDefault="008B60B2" w:rsidP="00BD71CB">
      <w:pPr>
        <w:rPr>
          <w:szCs w:val="24"/>
        </w:rPr>
      </w:pPr>
    </w:p>
    <w:p w14:paraId="013F366B" w14:textId="77777777" w:rsidR="008B60B2" w:rsidRDefault="008B60B2" w:rsidP="00BD71CB">
      <w:pPr>
        <w:rPr>
          <w:szCs w:val="24"/>
        </w:rPr>
      </w:pPr>
      <w:r>
        <w:rPr>
          <w:szCs w:val="24"/>
        </w:rPr>
        <w:t>NB :</w:t>
      </w:r>
    </w:p>
    <w:p w14:paraId="71175446" w14:textId="2AEDDE09" w:rsidR="00C37A0F" w:rsidRDefault="008B60B2" w:rsidP="00BD71CB">
      <w:pPr>
        <w:rPr>
          <w:szCs w:val="24"/>
        </w:rPr>
      </w:pPr>
      <w:r>
        <w:rPr>
          <w:szCs w:val="24"/>
        </w:rPr>
        <w:t>-</w:t>
      </w:r>
      <w:r w:rsidR="00560848">
        <w:t> </w:t>
      </w:r>
      <w:r>
        <w:rPr>
          <w:szCs w:val="24"/>
        </w:rPr>
        <w:t>l’intitulé du diplôme, de la discipline et le nom de l’université sont repris de la p</w:t>
      </w:r>
      <w:r w:rsidR="00C37A0F">
        <w:rPr>
          <w:szCs w:val="24"/>
        </w:rPr>
        <w:t>age de titre ou de couverture ;</w:t>
      </w:r>
    </w:p>
    <w:p w14:paraId="2709047B" w14:textId="7C94CE70" w:rsidR="00C37A0F" w:rsidRDefault="00C37A0F" w:rsidP="00BD71CB">
      <w:pPr>
        <w:rPr>
          <w:szCs w:val="24"/>
        </w:rPr>
      </w:pPr>
      <w:r>
        <w:rPr>
          <w:szCs w:val="24"/>
        </w:rPr>
        <w:t>-</w:t>
      </w:r>
      <w:r w:rsidR="00560848">
        <w:t> </w:t>
      </w:r>
      <w:r>
        <w:rPr>
          <w:szCs w:val="24"/>
        </w:rPr>
        <w:t>le niveau d’étude (</w:t>
      </w:r>
      <w:r w:rsidR="00353CD2">
        <w:rPr>
          <w:szCs w:val="24"/>
        </w:rPr>
        <w:t>par ex.</w:t>
      </w:r>
      <w:r>
        <w:rPr>
          <w:szCs w:val="24"/>
        </w:rPr>
        <w:t xml:space="preserve"> diplôme d’étude approfondi) peut être abrégé (DEA).</w:t>
      </w:r>
      <w:r>
        <w:rPr>
          <w:szCs w:val="24"/>
        </w:rPr>
        <w:br w:type="page"/>
      </w:r>
    </w:p>
    <w:p w14:paraId="1FFDBC3A" w14:textId="77777777" w:rsidR="003C6CA4" w:rsidRDefault="003C6CA4" w:rsidP="0022659B">
      <w:pPr>
        <w:pStyle w:val="Titre2"/>
      </w:pPr>
      <w:bookmarkStart w:id="25" w:name="_Toc523216934"/>
      <w:r w:rsidRPr="00564497">
        <w:rPr>
          <w:sz w:val="50"/>
          <w:szCs w:val="50"/>
        </w:rPr>
        <w:lastRenderedPageBreak/>
        <w:t xml:space="preserve">Citer des travaux universitaires </w:t>
      </w:r>
      <w:proofErr w:type="gramStart"/>
      <w:r w:rsidRPr="00564497">
        <w:rPr>
          <w:sz w:val="50"/>
          <w:szCs w:val="50"/>
        </w:rPr>
        <w:t>numériques</w:t>
      </w:r>
      <w:proofErr w:type="gramEnd"/>
      <w:r>
        <w:br/>
      </w:r>
      <w:r w:rsidRPr="00564497">
        <w:rPr>
          <w:sz w:val="50"/>
          <w:szCs w:val="50"/>
        </w:rPr>
        <w:t>(thèses et mémoires)</w:t>
      </w:r>
      <w:bookmarkEnd w:id="25"/>
    </w:p>
    <w:p w14:paraId="22B01DC9" w14:textId="77777777" w:rsidR="00125FF4" w:rsidRPr="00B3384A" w:rsidRDefault="00125FF4" w:rsidP="00125FF4">
      <w:pPr>
        <w:pStyle w:val="Titre5"/>
        <w:rPr>
          <w:rFonts w:asciiTheme="minorHAnsi" w:hAnsiTheme="minorHAnsi"/>
          <w:sz w:val="24"/>
          <w:szCs w:val="24"/>
        </w:rPr>
      </w:pPr>
      <w:r>
        <w:rPr>
          <w:rFonts w:asciiTheme="minorHAnsi" w:hAnsiTheme="minorHAnsi"/>
          <w:sz w:val="24"/>
          <w:szCs w:val="24"/>
        </w:rPr>
        <w:t>Modèle pour</w:t>
      </w:r>
      <w:r w:rsidRPr="00B3384A">
        <w:rPr>
          <w:rFonts w:asciiTheme="minorHAnsi" w:hAnsiTheme="minorHAnsi"/>
          <w:sz w:val="24"/>
          <w:szCs w:val="24"/>
        </w:rPr>
        <w:t xml:space="preserve"> la bibliographie</w:t>
      </w:r>
    </w:p>
    <w:p w14:paraId="551CD885" w14:textId="2E0DC719" w:rsidR="00A116FC" w:rsidRPr="00125FF4" w:rsidRDefault="00D5397D" w:rsidP="00BD71CB">
      <w:pPr>
        <w:rPr>
          <w:color w:val="000000" w:themeColor="text1"/>
          <w:szCs w:val="24"/>
        </w:rPr>
      </w:pPr>
      <w:r w:rsidRPr="00125FF4">
        <w:rPr>
          <w:color w:val="000000" w:themeColor="text1"/>
          <w:szCs w:val="24"/>
        </w:rPr>
        <w:t>Auteur</w:t>
      </w:r>
      <w:r w:rsidR="00A116FC" w:rsidRPr="00125FF4">
        <w:rPr>
          <w:color w:val="000000" w:themeColor="text1"/>
          <w:szCs w:val="24"/>
        </w:rPr>
        <w:t xml:space="preserve"> [NOM Prénom]</w:t>
      </w:r>
      <w:r w:rsidR="00A0687D" w:rsidRPr="00125FF4">
        <w:rPr>
          <w:color w:val="000000" w:themeColor="text1"/>
          <w:szCs w:val="24"/>
        </w:rPr>
        <w:t xml:space="preserve">, </w:t>
      </w:r>
      <w:r w:rsidR="00A0687D" w:rsidRPr="00125FF4">
        <w:rPr>
          <w:i/>
          <w:color w:val="000000" w:themeColor="text1"/>
          <w:szCs w:val="24"/>
        </w:rPr>
        <w:t>Titre,</w:t>
      </w:r>
      <w:r w:rsidR="00A116FC" w:rsidRPr="00125FF4">
        <w:rPr>
          <w:i/>
          <w:color w:val="000000" w:themeColor="text1"/>
          <w:szCs w:val="24"/>
        </w:rPr>
        <w:t xml:space="preserve"> complément du titre</w:t>
      </w:r>
      <w:r w:rsidR="00A116FC" w:rsidRPr="00125FF4">
        <w:rPr>
          <w:color w:val="000000" w:themeColor="text1"/>
          <w:szCs w:val="24"/>
        </w:rPr>
        <w:t xml:space="preserve"> [en ligne]</w:t>
      </w:r>
      <w:r w:rsidR="00A0687D" w:rsidRPr="00125FF4">
        <w:rPr>
          <w:color w:val="000000" w:themeColor="text1"/>
          <w:szCs w:val="24"/>
        </w:rPr>
        <w:t>,</w:t>
      </w:r>
      <w:r w:rsidR="00A116FC" w:rsidRPr="00125FF4">
        <w:rPr>
          <w:color w:val="000000" w:themeColor="text1"/>
          <w:szCs w:val="24"/>
        </w:rPr>
        <w:t xml:space="preserve"> </w:t>
      </w:r>
      <w:r w:rsidR="00A0687D" w:rsidRPr="00125FF4">
        <w:rPr>
          <w:color w:val="000000" w:themeColor="text1"/>
          <w:szCs w:val="24"/>
        </w:rPr>
        <w:t>n</w:t>
      </w:r>
      <w:r w:rsidR="00A116FC" w:rsidRPr="00125FF4">
        <w:rPr>
          <w:color w:val="000000" w:themeColor="text1"/>
          <w:szCs w:val="24"/>
        </w:rPr>
        <w:t>om du/des directeur(s) [N</w:t>
      </w:r>
      <w:r w:rsidR="00A0687D" w:rsidRPr="00125FF4">
        <w:rPr>
          <w:color w:val="000000" w:themeColor="text1"/>
          <w:szCs w:val="24"/>
        </w:rPr>
        <w:t>om</w:t>
      </w:r>
      <w:r w:rsidR="00A116FC" w:rsidRPr="00125FF4">
        <w:rPr>
          <w:color w:val="000000" w:themeColor="text1"/>
          <w:szCs w:val="24"/>
        </w:rPr>
        <w:t xml:space="preserve"> Prénom (</w:t>
      </w:r>
      <w:proofErr w:type="spellStart"/>
      <w:r w:rsidR="00A116FC" w:rsidRPr="00125FF4">
        <w:rPr>
          <w:color w:val="000000" w:themeColor="text1"/>
          <w:szCs w:val="24"/>
        </w:rPr>
        <w:t>dir</w:t>
      </w:r>
      <w:proofErr w:type="spellEnd"/>
      <w:r w:rsidR="00A116FC" w:rsidRPr="00125FF4">
        <w:rPr>
          <w:color w:val="000000" w:themeColor="text1"/>
          <w:szCs w:val="24"/>
        </w:rPr>
        <w:t>.</w:t>
      </w:r>
      <w:r w:rsidR="00A0687D" w:rsidRPr="00125FF4">
        <w:rPr>
          <w:color w:val="000000" w:themeColor="text1"/>
          <w:szCs w:val="24"/>
        </w:rPr>
        <w:t>)</w:t>
      </w:r>
      <w:r w:rsidR="00A116FC" w:rsidRPr="00125FF4">
        <w:rPr>
          <w:color w:val="000000" w:themeColor="text1"/>
          <w:szCs w:val="24"/>
        </w:rPr>
        <w:t>]</w:t>
      </w:r>
      <w:r w:rsidR="00A0687D" w:rsidRPr="00125FF4">
        <w:rPr>
          <w:color w:val="000000" w:themeColor="text1"/>
          <w:szCs w:val="24"/>
        </w:rPr>
        <w:t>,</w:t>
      </w:r>
      <w:r w:rsidR="00A116FC" w:rsidRPr="00125FF4">
        <w:rPr>
          <w:color w:val="000000" w:themeColor="text1"/>
          <w:szCs w:val="24"/>
        </w:rPr>
        <w:t xml:space="preserve"> </w:t>
      </w:r>
      <w:r w:rsidR="00A0687D" w:rsidRPr="00125FF4">
        <w:rPr>
          <w:color w:val="000000" w:themeColor="text1"/>
          <w:szCs w:val="24"/>
        </w:rPr>
        <w:t>i</w:t>
      </w:r>
      <w:r w:rsidR="00A116FC" w:rsidRPr="00125FF4">
        <w:rPr>
          <w:color w:val="000000" w:themeColor="text1"/>
          <w:szCs w:val="24"/>
        </w:rPr>
        <w:t>ntitulé du diplôme, discipline, nom de l’université, année</w:t>
      </w:r>
      <w:r w:rsidR="00A0687D" w:rsidRPr="00125FF4">
        <w:rPr>
          <w:color w:val="000000" w:themeColor="text1"/>
          <w:szCs w:val="24"/>
        </w:rPr>
        <w:t xml:space="preserve">, </w:t>
      </w:r>
      <w:r w:rsidR="00A364CF" w:rsidRPr="00125FF4">
        <w:rPr>
          <w:rFonts w:eastAsia="Times New Roman" w:cs="Times New Roman"/>
          <w:color w:val="000000" w:themeColor="text1"/>
          <w:szCs w:val="24"/>
          <w:lang w:eastAsia="fr-FR"/>
        </w:rPr>
        <w:t>pagination globale</w:t>
      </w:r>
      <w:r w:rsidR="00A0687D" w:rsidRPr="00125FF4">
        <w:rPr>
          <w:rFonts w:eastAsia="Times New Roman" w:cs="Times New Roman"/>
          <w:color w:val="000000" w:themeColor="text1"/>
          <w:szCs w:val="24"/>
          <w:lang w:eastAsia="fr-FR"/>
        </w:rPr>
        <w:t>,</w:t>
      </w:r>
      <w:r w:rsidR="00A116FC" w:rsidRPr="00125FF4">
        <w:rPr>
          <w:color w:val="000000" w:themeColor="text1"/>
          <w:szCs w:val="24"/>
        </w:rPr>
        <w:t xml:space="preserve"> [</w:t>
      </w:r>
      <w:r w:rsidR="00A0687D" w:rsidRPr="00125FF4">
        <w:rPr>
          <w:color w:val="000000" w:themeColor="text1"/>
          <w:szCs w:val="24"/>
        </w:rPr>
        <w:t>c</w:t>
      </w:r>
      <w:r w:rsidR="00A116FC" w:rsidRPr="00125FF4">
        <w:rPr>
          <w:color w:val="000000" w:themeColor="text1"/>
          <w:szCs w:val="24"/>
        </w:rPr>
        <w:t>onsulté le …]</w:t>
      </w:r>
      <w:r w:rsidR="00390D81" w:rsidRPr="00125FF4">
        <w:rPr>
          <w:color w:val="000000" w:themeColor="text1"/>
          <w:szCs w:val="24"/>
        </w:rPr>
        <w:t>.</w:t>
      </w:r>
      <w:r w:rsidR="00A0687D" w:rsidRPr="00125FF4">
        <w:rPr>
          <w:color w:val="000000" w:themeColor="text1"/>
          <w:szCs w:val="24"/>
        </w:rPr>
        <w:t xml:space="preserve"> URL</w:t>
      </w:r>
    </w:p>
    <w:p w14:paraId="3E74F02A" w14:textId="77777777" w:rsidR="00125FF4" w:rsidRDefault="00125FF4" w:rsidP="00125FF4">
      <w:pPr>
        <w:pStyle w:val="Titre5"/>
        <w:rPr>
          <w:rFonts w:asciiTheme="minorHAnsi" w:hAnsiTheme="minorHAnsi"/>
          <w:sz w:val="24"/>
          <w:szCs w:val="24"/>
        </w:rPr>
      </w:pPr>
      <w:r>
        <w:rPr>
          <w:rFonts w:asciiTheme="minorHAnsi" w:hAnsiTheme="minorHAnsi"/>
          <w:sz w:val="24"/>
          <w:szCs w:val="24"/>
        </w:rPr>
        <w:t xml:space="preserve">Modèle pour les </w:t>
      </w:r>
      <w:r w:rsidRPr="00B3384A">
        <w:rPr>
          <w:rFonts w:asciiTheme="minorHAnsi" w:hAnsiTheme="minorHAnsi"/>
          <w:sz w:val="24"/>
          <w:szCs w:val="24"/>
        </w:rPr>
        <w:t>note</w:t>
      </w:r>
      <w:r>
        <w:rPr>
          <w:rFonts w:asciiTheme="minorHAnsi" w:hAnsiTheme="minorHAnsi"/>
          <w:sz w:val="24"/>
          <w:szCs w:val="24"/>
        </w:rPr>
        <w:t>s</w:t>
      </w:r>
      <w:r w:rsidRPr="00B3384A">
        <w:rPr>
          <w:rFonts w:asciiTheme="minorHAnsi" w:hAnsiTheme="minorHAnsi"/>
          <w:sz w:val="24"/>
          <w:szCs w:val="24"/>
        </w:rPr>
        <w:t xml:space="preserve"> de bas de page</w:t>
      </w:r>
    </w:p>
    <w:p w14:paraId="372775E5" w14:textId="70A630BB" w:rsidR="00125FF4" w:rsidRPr="00125FF4" w:rsidRDefault="00125FF4" w:rsidP="00125FF4">
      <w:pPr>
        <w:rPr>
          <w:color w:val="000000" w:themeColor="text1"/>
          <w:szCs w:val="24"/>
        </w:rPr>
      </w:pPr>
      <w:r w:rsidRPr="00125FF4">
        <w:rPr>
          <w:color w:val="000000" w:themeColor="text1"/>
          <w:szCs w:val="24"/>
        </w:rPr>
        <w:t xml:space="preserve">Auteur [NOM Prénom], </w:t>
      </w:r>
      <w:r w:rsidRPr="00125FF4">
        <w:rPr>
          <w:i/>
          <w:color w:val="000000" w:themeColor="text1"/>
          <w:szCs w:val="24"/>
        </w:rPr>
        <w:t>Titre</w:t>
      </w:r>
      <w:r w:rsidRPr="00125FF4">
        <w:rPr>
          <w:color w:val="000000" w:themeColor="text1"/>
          <w:szCs w:val="24"/>
        </w:rPr>
        <w:t xml:space="preserve"> [en ligne], intitulé du diplôme, discipline, nom de l’université, année, </w:t>
      </w:r>
      <w:r w:rsidRPr="00125FF4">
        <w:rPr>
          <w:rFonts w:eastAsia="Times New Roman" w:cs="Times New Roman"/>
          <w:color w:val="000000" w:themeColor="text1"/>
          <w:szCs w:val="24"/>
          <w:lang w:eastAsia="fr-FR"/>
        </w:rPr>
        <w:t>numéro des pages concernées,</w:t>
      </w:r>
      <w:r w:rsidRPr="00125FF4">
        <w:rPr>
          <w:color w:val="000000" w:themeColor="text1"/>
          <w:szCs w:val="24"/>
        </w:rPr>
        <w:t xml:space="preserve"> [</w:t>
      </w:r>
      <w:r w:rsidR="0074270C" w:rsidRPr="000F3708">
        <w:rPr>
          <w:rFonts w:eastAsia="Times New Roman" w:cs="Times New Roman"/>
          <w:color w:val="000000" w:themeColor="text1"/>
          <w:szCs w:val="24"/>
          <w:lang w:eastAsia="fr-FR"/>
        </w:rPr>
        <w:t>consulté le</w:t>
      </w:r>
      <w:r w:rsidR="0074270C">
        <w:rPr>
          <w:rFonts w:eastAsia="Times New Roman" w:cs="Times New Roman"/>
          <w:color w:val="000000" w:themeColor="text1"/>
          <w:szCs w:val="24"/>
          <w:lang w:eastAsia="fr-FR"/>
        </w:rPr>
        <w:t xml:space="preserve"> </w:t>
      </w:r>
      <w:proofErr w:type="spellStart"/>
      <w:r w:rsidR="0074270C">
        <w:rPr>
          <w:rFonts w:eastAsia="Times New Roman" w:cs="Times New Roman"/>
          <w:color w:val="000000" w:themeColor="text1"/>
          <w:szCs w:val="24"/>
          <w:lang w:eastAsia="fr-FR"/>
        </w:rPr>
        <w:t>jj</w:t>
      </w:r>
      <w:proofErr w:type="spellEnd"/>
      <w:r w:rsidR="0074270C">
        <w:rPr>
          <w:rFonts w:eastAsia="Times New Roman" w:cs="Times New Roman"/>
          <w:color w:val="000000" w:themeColor="text1"/>
          <w:szCs w:val="24"/>
          <w:lang w:eastAsia="fr-FR"/>
        </w:rPr>
        <w:t xml:space="preserve"> mois AAAA</w:t>
      </w:r>
      <w:r w:rsidRPr="00125FF4">
        <w:rPr>
          <w:color w:val="000000" w:themeColor="text1"/>
          <w:szCs w:val="24"/>
        </w:rPr>
        <w:t>].</w:t>
      </w:r>
    </w:p>
    <w:p w14:paraId="4EAB5968" w14:textId="77777777" w:rsidR="00A0687D" w:rsidRDefault="00A0687D" w:rsidP="00BD71CB">
      <w:pPr>
        <w:pStyle w:val="Titre5"/>
        <w:rPr>
          <w:rFonts w:asciiTheme="minorHAnsi" w:hAnsiTheme="minorHAnsi"/>
          <w:b w:val="0"/>
          <w:sz w:val="24"/>
          <w:szCs w:val="24"/>
        </w:rPr>
      </w:pPr>
    </w:p>
    <w:p w14:paraId="7C50E433" w14:textId="77777777" w:rsidR="00A269F4" w:rsidRPr="004B0334" w:rsidRDefault="00A269F4" w:rsidP="00BD71CB">
      <w:pPr>
        <w:pStyle w:val="Titre5"/>
        <w:rPr>
          <w:rFonts w:asciiTheme="minorHAnsi" w:hAnsiTheme="minorHAnsi"/>
          <w:b w:val="0"/>
          <w:sz w:val="24"/>
          <w:szCs w:val="24"/>
        </w:rPr>
      </w:pPr>
    </w:p>
    <w:p w14:paraId="1E91C49F" w14:textId="76197D4D" w:rsidR="00B3384A" w:rsidRPr="00B3384A" w:rsidRDefault="00125FF4" w:rsidP="00BD71CB">
      <w:pPr>
        <w:pStyle w:val="Titre5"/>
        <w:rPr>
          <w:rFonts w:asciiTheme="minorHAnsi" w:hAnsiTheme="minorHAnsi"/>
          <w:sz w:val="24"/>
          <w:szCs w:val="24"/>
        </w:rPr>
      </w:pPr>
      <w:r>
        <w:rPr>
          <w:rFonts w:asciiTheme="minorHAnsi" w:hAnsiTheme="minorHAnsi"/>
          <w:sz w:val="24"/>
          <w:szCs w:val="24"/>
        </w:rPr>
        <w:t>Exemples pour</w:t>
      </w:r>
      <w:r w:rsidRPr="00B3384A">
        <w:rPr>
          <w:rFonts w:asciiTheme="minorHAnsi" w:hAnsiTheme="minorHAnsi"/>
          <w:sz w:val="24"/>
          <w:szCs w:val="24"/>
        </w:rPr>
        <w:t xml:space="preserve"> </w:t>
      </w:r>
      <w:r w:rsidR="00B3384A" w:rsidRPr="00B3384A">
        <w:rPr>
          <w:rFonts w:asciiTheme="minorHAnsi" w:hAnsiTheme="minorHAnsi"/>
          <w:sz w:val="24"/>
          <w:szCs w:val="24"/>
        </w:rPr>
        <w:t>la bibliographie</w:t>
      </w:r>
    </w:p>
    <w:p w14:paraId="5930D96F" w14:textId="7DEB8877" w:rsidR="004B0334" w:rsidRPr="004B0334" w:rsidRDefault="004B0334" w:rsidP="00BD71CB">
      <w:pPr>
        <w:pStyle w:val="Titre5"/>
        <w:rPr>
          <w:rFonts w:asciiTheme="minorHAnsi" w:hAnsiTheme="minorHAnsi"/>
          <w:b w:val="0"/>
          <w:sz w:val="24"/>
          <w:szCs w:val="24"/>
        </w:rPr>
      </w:pPr>
      <w:r w:rsidRPr="004B0334">
        <w:rPr>
          <w:rFonts w:asciiTheme="minorHAnsi" w:hAnsiTheme="minorHAnsi"/>
          <w:b w:val="0"/>
          <w:sz w:val="24"/>
          <w:szCs w:val="24"/>
        </w:rPr>
        <w:t xml:space="preserve">MANGEMATIN Céline, </w:t>
      </w:r>
      <w:r w:rsidRPr="004B0334">
        <w:rPr>
          <w:rFonts w:asciiTheme="minorHAnsi" w:hAnsiTheme="minorHAnsi"/>
          <w:b w:val="0"/>
          <w:i/>
          <w:sz w:val="24"/>
          <w:szCs w:val="24"/>
        </w:rPr>
        <w:t xml:space="preserve">La faute de fonction en droit privé </w:t>
      </w:r>
      <w:r w:rsidRPr="004B0334">
        <w:rPr>
          <w:rFonts w:asciiTheme="minorHAnsi" w:hAnsiTheme="minorHAnsi"/>
          <w:b w:val="0"/>
          <w:sz w:val="24"/>
          <w:szCs w:val="24"/>
        </w:rPr>
        <w:t xml:space="preserve">[en ligne], </w:t>
      </w:r>
      <w:proofErr w:type="spellStart"/>
      <w:r w:rsidRPr="004B0334">
        <w:rPr>
          <w:rFonts w:asciiTheme="minorHAnsi" w:hAnsiTheme="minorHAnsi"/>
          <w:b w:val="0"/>
          <w:sz w:val="24"/>
          <w:szCs w:val="24"/>
        </w:rPr>
        <w:t>Malabat</w:t>
      </w:r>
      <w:proofErr w:type="spellEnd"/>
      <w:r w:rsidRPr="004B0334">
        <w:rPr>
          <w:rFonts w:asciiTheme="minorHAnsi" w:hAnsiTheme="minorHAnsi"/>
          <w:b w:val="0"/>
          <w:sz w:val="24"/>
          <w:szCs w:val="24"/>
        </w:rPr>
        <w:t xml:space="preserve"> Valérie (</w:t>
      </w:r>
      <w:proofErr w:type="spellStart"/>
      <w:r w:rsidRPr="004B0334">
        <w:rPr>
          <w:rFonts w:asciiTheme="minorHAnsi" w:hAnsiTheme="minorHAnsi"/>
          <w:b w:val="0"/>
          <w:sz w:val="24"/>
          <w:szCs w:val="24"/>
        </w:rPr>
        <w:t>dir</w:t>
      </w:r>
      <w:proofErr w:type="spellEnd"/>
      <w:r w:rsidRPr="004B0334">
        <w:rPr>
          <w:rFonts w:asciiTheme="minorHAnsi" w:hAnsiTheme="minorHAnsi"/>
          <w:b w:val="0"/>
          <w:sz w:val="24"/>
          <w:szCs w:val="24"/>
        </w:rPr>
        <w:t xml:space="preserve">.), thèse, droit, </w:t>
      </w:r>
      <w:r w:rsidR="00D71D88">
        <w:rPr>
          <w:rFonts w:asciiTheme="minorHAnsi" w:hAnsiTheme="minorHAnsi"/>
          <w:b w:val="0"/>
          <w:sz w:val="24"/>
          <w:szCs w:val="24"/>
        </w:rPr>
        <w:t>u</w:t>
      </w:r>
      <w:r w:rsidRPr="004B0334">
        <w:rPr>
          <w:rFonts w:asciiTheme="minorHAnsi" w:hAnsiTheme="minorHAnsi"/>
          <w:b w:val="0"/>
          <w:sz w:val="24"/>
          <w:szCs w:val="24"/>
        </w:rPr>
        <w:t>niversité Montesquieu</w:t>
      </w:r>
      <w:r w:rsidR="00D71D88">
        <w:rPr>
          <w:rFonts w:asciiTheme="minorHAnsi" w:hAnsiTheme="minorHAnsi"/>
          <w:b w:val="0"/>
          <w:sz w:val="24"/>
          <w:szCs w:val="24"/>
        </w:rPr>
        <w:t>-</w:t>
      </w:r>
      <w:r w:rsidRPr="004B0334">
        <w:rPr>
          <w:rFonts w:asciiTheme="minorHAnsi" w:hAnsiTheme="minorHAnsi"/>
          <w:b w:val="0"/>
          <w:sz w:val="24"/>
          <w:szCs w:val="24"/>
        </w:rPr>
        <w:t xml:space="preserve">Bordeaux IV, 2012, 770 p., [consulté le </w:t>
      </w:r>
      <w:r>
        <w:rPr>
          <w:rFonts w:asciiTheme="minorHAnsi" w:hAnsiTheme="minorHAnsi"/>
          <w:b w:val="0"/>
          <w:sz w:val="24"/>
          <w:szCs w:val="24"/>
        </w:rPr>
        <w:t>20</w:t>
      </w:r>
      <w:r w:rsidR="00457822">
        <w:rPr>
          <w:rFonts w:asciiTheme="minorHAnsi" w:hAnsiTheme="minorHAnsi"/>
          <w:b w:val="0"/>
          <w:sz w:val="24"/>
          <w:szCs w:val="24"/>
        </w:rPr>
        <w:t xml:space="preserve"> janvier 2017].</w:t>
      </w:r>
      <w:r w:rsidRPr="004B0334">
        <w:rPr>
          <w:rFonts w:asciiTheme="minorHAnsi" w:hAnsiTheme="minorHAnsi"/>
          <w:b w:val="0"/>
          <w:sz w:val="24"/>
          <w:szCs w:val="24"/>
        </w:rPr>
        <w:t xml:space="preserve"> </w:t>
      </w:r>
      <w:hyperlink r:id="rId19" w:history="1">
        <w:r w:rsidRPr="004B0334">
          <w:rPr>
            <w:rStyle w:val="Lienhypertexte"/>
            <w:rFonts w:asciiTheme="minorHAnsi" w:hAnsiTheme="minorHAnsi"/>
            <w:b w:val="0"/>
            <w:sz w:val="24"/>
            <w:szCs w:val="24"/>
          </w:rPr>
          <w:t>http://www.theses.fr/2012BOR40027</w:t>
        </w:r>
      </w:hyperlink>
    </w:p>
    <w:p w14:paraId="421250B7" w14:textId="442D4716" w:rsidR="00A116FC" w:rsidRPr="004B0334" w:rsidRDefault="00A116FC" w:rsidP="00BD71CB">
      <w:pPr>
        <w:rPr>
          <w:szCs w:val="24"/>
        </w:rPr>
      </w:pPr>
      <w:r w:rsidRPr="004B0334">
        <w:rPr>
          <w:szCs w:val="24"/>
        </w:rPr>
        <w:t>LESTRADE Éric</w:t>
      </w:r>
      <w:r w:rsidR="00A0687D" w:rsidRPr="004B0334">
        <w:rPr>
          <w:szCs w:val="24"/>
        </w:rPr>
        <w:t>,</w:t>
      </w:r>
      <w:r w:rsidRPr="004B0334">
        <w:rPr>
          <w:szCs w:val="24"/>
        </w:rPr>
        <w:t xml:space="preserve"> </w:t>
      </w:r>
      <w:r w:rsidRPr="004B0334">
        <w:rPr>
          <w:i/>
          <w:szCs w:val="24"/>
        </w:rPr>
        <w:t>Les principes directeurs du procès dans la jurisprudence du Conseil Constitutionnel</w:t>
      </w:r>
      <w:r w:rsidRPr="004B0334">
        <w:rPr>
          <w:szCs w:val="24"/>
        </w:rPr>
        <w:t xml:space="preserve"> [en ligne]</w:t>
      </w:r>
      <w:r w:rsidR="00A0687D" w:rsidRPr="004B0334">
        <w:rPr>
          <w:szCs w:val="24"/>
        </w:rPr>
        <w:t>,</w:t>
      </w:r>
      <w:r w:rsidRPr="004B0334">
        <w:rPr>
          <w:szCs w:val="24"/>
        </w:rPr>
        <w:t xml:space="preserve"> </w:t>
      </w:r>
      <w:proofErr w:type="spellStart"/>
      <w:r w:rsidR="00A0687D" w:rsidRPr="004B0334">
        <w:rPr>
          <w:szCs w:val="24"/>
        </w:rPr>
        <w:t>Mélin-Soucramanien</w:t>
      </w:r>
      <w:proofErr w:type="spellEnd"/>
      <w:r w:rsidRPr="004B0334">
        <w:rPr>
          <w:szCs w:val="24"/>
        </w:rPr>
        <w:t xml:space="preserve"> Ferdinand (</w:t>
      </w:r>
      <w:proofErr w:type="spellStart"/>
      <w:r w:rsidRPr="004B0334">
        <w:rPr>
          <w:szCs w:val="24"/>
        </w:rPr>
        <w:t>dir</w:t>
      </w:r>
      <w:proofErr w:type="spellEnd"/>
      <w:r w:rsidRPr="004B0334">
        <w:rPr>
          <w:szCs w:val="24"/>
        </w:rPr>
        <w:t>.)</w:t>
      </w:r>
      <w:r w:rsidR="00A0687D" w:rsidRPr="004B0334">
        <w:rPr>
          <w:szCs w:val="24"/>
        </w:rPr>
        <w:t>,</w:t>
      </w:r>
      <w:r w:rsidRPr="004B0334">
        <w:rPr>
          <w:szCs w:val="24"/>
        </w:rPr>
        <w:t xml:space="preserve"> </w:t>
      </w:r>
      <w:r w:rsidR="00A0687D" w:rsidRPr="004B0334">
        <w:rPr>
          <w:szCs w:val="24"/>
        </w:rPr>
        <w:t>t</w:t>
      </w:r>
      <w:r w:rsidRPr="004B0334">
        <w:rPr>
          <w:szCs w:val="24"/>
        </w:rPr>
        <w:t>hèse</w:t>
      </w:r>
      <w:r w:rsidR="00A0687D" w:rsidRPr="004B0334">
        <w:rPr>
          <w:szCs w:val="24"/>
        </w:rPr>
        <w:t>, droit,</w:t>
      </w:r>
      <w:r w:rsidRPr="004B0334">
        <w:rPr>
          <w:szCs w:val="24"/>
        </w:rPr>
        <w:t xml:space="preserve"> </w:t>
      </w:r>
      <w:r w:rsidR="00D71D88">
        <w:rPr>
          <w:szCs w:val="24"/>
        </w:rPr>
        <w:t>u</w:t>
      </w:r>
      <w:r w:rsidRPr="004B0334">
        <w:rPr>
          <w:szCs w:val="24"/>
        </w:rPr>
        <w:t>niver</w:t>
      </w:r>
      <w:r w:rsidR="00D71D88">
        <w:rPr>
          <w:szCs w:val="24"/>
        </w:rPr>
        <w:t>sité Montesquieu-</w:t>
      </w:r>
      <w:r w:rsidR="00A0687D" w:rsidRPr="004B0334">
        <w:rPr>
          <w:szCs w:val="24"/>
        </w:rPr>
        <w:t>Bordeaux IV,</w:t>
      </w:r>
      <w:r w:rsidRPr="004B0334">
        <w:rPr>
          <w:szCs w:val="24"/>
        </w:rPr>
        <w:t xml:space="preserve"> 2013</w:t>
      </w:r>
      <w:r w:rsidR="00A0687D" w:rsidRPr="004B0334">
        <w:rPr>
          <w:szCs w:val="24"/>
        </w:rPr>
        <w:t>,</w:t>
      </w:r>
      <w:r w:rsidR="004B0334" w:rsidRPr="004B0334">
        <w:rPr>
          <w:szCs w:val="24"/>
        </w:rPr>
        <w:t xml:space="preserve"> 714 p.,</w:t>
      </w:r>
      <w:r w:rsidR="00A0687D" w:rsidRPr="004B0334">
        <w:rPr>
          <w:szCs w:val="24"/>
        </w:rPr>
        <w:t xml:space="preserve"> [c</w:t>
      </w:r>
      <w:r w:rsidRPr="004B0334">
        <w:rPr>
          <w:szCs w:val="24"/>
        </w:rPr>
        <w:t>onsulté le 9 janvier 2017]</w:t>
      </w:r>
      <w:r w:rsidR="00457822">
        <w:rPr>
          <w:szCs w:val="24"/>
        </w:rPr>
        <w:t>.</w:t>
      </w:r>
      <w:r w:rsidRPr="004B0334">
        <w:rPr>
          <w:szCs w:val="24"/>
        </w:rPr>
        <w:t xml:space="preserve"> </w:t>
      </w:r>
      <w:hyperlink r:id="rId20" w:history="1">
        <w:r w:rsidR="00A0687D" w:rsidRPr="004B0334">
          <w:rPr>
            <w:rStyle w:val="Lienhypertexte"/>
            <w:szCs w:val="24"/>
          </w:rPr>
          <w:t>http://www.theses.fr/2013BOR40033</w:t>
        </w:r>
      </w:hyperlink>
    </w:p>
    <w:p w14:paraId="06D1CD83" w14:textId="3FD66E88" w:rsidR="00B3384A" w:rsidRPr="00B3384A" w:rsidRDefault="00125FF4" w:rsidP="00BD71CB">
      <w:pPr>
        <w:pStyle w:val="Titre5"/>
        <w:rPr>
          <w:rFonts w:asciiTheme="minorHAnsi" w:hAnsiTheme="minorHAnsi"/>
          <w:sz w:val="24"/>
          <w:szCs w:val="24"/>
        </w:rPr>
      </w:pPr>
      <w:r>
        <w:rPr>
          <w:rFonts w:asciiTheme="minorHAnsi" w:hAnsiTheme="minorHAnsi"/>
          <w:sz w:val="24"/>
          <w:szCs w:val="24"/>
        </w:rPr>
        <w:t>Exemples pour les</w:t>
      </w:r>
      <w:r w:rsidR="00B3384A" w:rsidRPr="00B3384A">
        <w:rPr>
          <w:rFonts w:asciiTheme="minorHAnsi" w:hAnsiTheme="minorHAnsi"/>
          <w:sz w:val="24"/>
          <w:szCs w:val="24"/>
        </w:rPr>
        <w:t xml:space="preserve"> note</w:t>
      </w:r>
      <w:r>
        <w:rPr>
          <w:rFonts w:asciiTheme="minorHAnsi" w:hAnsiTheme="minorHAnsi"/>
          <w:sz w:val="24"/>
          <w:szCs w:val="24"/>
        </w:rPr>
        <w:t>s</w:t>
      </w:r>
      <w:r w:rsidR="00B3384A" w:rsidRPr="00B3384A">
        <w:rPr>
          <w:rFonts w:asciiTheme="minorHAnsi" w:hAnsiTheme="minorHAnsi"/>
          <w:sz w:val="24"/>
          <w:szCs w:val="24"/>
        </w:rPr>
        <w:t xml:space="preserve"> de bas de page</w:t>
      </w:r>
    </w:p>
    <w:p w14:paraId="39C5C034" w14:textId="0DB8BC9E" w:rsidR="004B0334" w:rsidRPr="004B0334" w:rsidRDefault="004B0334" w:rsidP="00BD71CB">
      <w:pPr>
        <w:pStyle w:val="Titre5"/>
        <w:rPr>
          <w:rFonts w:asciiTheme="minorHAnsi" w:hAnsiTheme="minorHAnsi"/>
          <w:b w:val="0"/>
          <w:sz w:val="24"/>
          <w:szCs w:val="24"/>
        </w:rPr>
      </w:pPr>
      <w:r w:rsidRPr="004B0334">
        <w:rPr>
          <w:rFonts w:asciiTheme="minorHAnsi" w:hAnsiTheme="minorHAnsi"/>
          <w:b w:val="0"/>
          <w:sz w:val="24"/>
          <w:szCs w:val="24"/>
        </w:rPr>
        <w:t xml:space="preserve">MANGEMATIN Céline, </w:t>
      </w:r>
      <w:r w:rsidRPr="004B0334">
        <w:rPr>
          <w:rFonts w:asciiTheme="minorHAnsi" w:hAnsiTheme="minorHAnsi"/>
          <w:b w:val="0"/>
          <w:i/>
          <w:sz w:val="24"/>
          <w:szCs w:val="24"/>
        </w:rPr>
        <w:t xml:space="preserve">La faute de fonction en droit privé </w:t>
      </w:r>
      <w:r w:rsidRPr="004B0334">
        <w:rPr>
          <w:rFonts w:asciiTheme="minorHAnsi" w:hAnsiTheme="minorHAnsi"/>
          <w:b w:val="0"/>
          <w:sz w:val="24"/>
          <w:szCs w:val="24"/>
        </w:rPr>
        <w:t>[</w:t>
      </w:r>
      <w:hyperlink r:id="rId21" w:history="1">
        <w:r w:rsidRPr="009A1DEA">
          <w:rPr>
            <w:rStyle w:val="Lienhypertexte"/>
            <w:rFonts w:asciiTheme="minorHAnsi" w:hAnsiTheme="minorHAnsi"/>
            <w:b w:val="0"/>
            <w:sz w:val="24"/>
            <w:szCs w:val="24"/>
          </w:rPr>
          <w:t>en ligne</w:t>
        </w:r>
      </w:hyperlink>
      <w:r w:rsidRPr="004B0334">
        <w:rPr>
          <w:rFonts w:asciiTheme="minorHAnsi" w:hAnsiTheme="minorHAnsi"/>
          <w:b w:val="0"/>
          <w:sz w:val="24"/>
          <w:szCs w:val="24"/>
        </w:rPr>
        <w:t xml:space="preserve">], thèse, droit, </w:t>
      </w:r>
      <w:r w:rsidR="00D71D88">
        <w:rPr>
          <w:rFonts w:asciiTheme="minorHAnsi" w:hAnsiTheme="minorHAnsi"/>
          <w:b w:val="0"/>
          <w:sz w:val="24"/>
          <w:szCs w:val="24"/>
        </w:rPr>
        <w:t>u</w:t>
      </w:r>
      <w:r w:rsidRPr="004B0334">
        <w:rPr>
          <w:rFonts w:asciiTheme="minorHAnsi" w:hAnsiTheme="minorHAnsi"/>
          <w:b w:val="0"/>
          <w:sz w:val="24"/>
          <w:szCs w:val="24"/>
        </w:rPr>
        <w:t>niversité Montesquieu</w:t>
      </w:r>
      <w:r w:rsidR="00D71D88">
        <w:rPr>
          <w:rFonts w:asciiTheme="minorHAnsi" w:hAnsiTheme="minorHAnsi"/>
          <w:b w:val="0"/>
          <w:sz w:val="24"/>
          <w:szCs w:val="24"/>
        </w:rPr>
        <w:t>-</w:t>
      </w:r>
      <w:r w:rsidRPr="004B0334">
        <w:rPr>
          <w:rFonts w:asciiTheme="minorHAnsi" w:hAnsiTheme="minorHAnsi"/>
          <w:b w:val="0"/>
          <w:sz w:val="24"/>
          <w:szCs w:val="24"/>
        </w:rPr>
        <w:t xml:space="preserve">Bordeaux IV, 2012, </w:t>
      </w:r>
      <w:r>
        <w:rPr>
          <w:rFonts w:asciiTheme="minorHAnsi" w:hAnsiTheme="minorHAnsi"/>
          <w:b w:val="0"/>
          <w:sz w:val="24"/>
          <w:szCs w:val="24"/>
        </w:rPr>
        <w:t xml:space="preserve">p. 88, </w:t>
      </w:r>
      <w:r w:rsidRPr="004B0334">
        <w:rPr>
          <w:rFonts w:asciiTheme="minorHAnsi" w:hAnsiTheme="minorHAnsi"/>
          <w:b w:val="0"/>
          <w:sz w:val="24"/>
          <w:szCs w:val="24"/>
        </w:rPr>
        <w:t xml:space="preserve">[consulté le </w:t>
      </w:r>
      <w:r>
        <w:rPr>
          <w:rFonts w:asciiTheme="minorHAnsi" w:hAnsiTheme="minorHAnsi"/>
          <w:b w:val="0"/>
          <w:sz w:val="24"/>
          <w:szCs w:val="24"/>
        </w:rPr>
        <w:t>20</w:t>
      </w:r>
      <w:r w:rsidRPr="004B0334">
        <w:rPr>
          <w:rFonts w:asciiTheme="minorHAnsi" w:hAnsiTheme="minorHAnsi"/>
          <w:b w:val="0"/>
          <w:sz w:val="24"/>
          <w:szCs w:val="24"/>
        </w:rPr>
        <w:t xml:space="preserve"> janvier 2017]</w:t>
      </w:r>
      <w:r w:rsidR="008B60B2">
        <w:rPr>
          <w:rFonts w:asciiTheme="minorHAnsi" w:hAnsiTheme="minorHAnsi"/>
          <w:b w:val="0"/>
          <w:sz w:val="24"/>
          <w:szCs w:val="24"/>
        </w:rPr>
        <w:t>.</w:t>
      </w:r>
    </w:p>
    <w:p w14:paraId="726B6BC5" w14:textId="4D375F9F" w:rsidR="00A0687D" w:rsidRPr="004B0334" w:rsidRDefault="00A0687D" w:rsidP="00BD71CB">
      <w:pPr>
        <w:rPr>
          <w:szCs w:val="24"/>
        </w:rPr>
      </w:pPr>
      <w:r w:rsidRPr="004B0334">
        <w:rPr>
          <w:szCs w:val="24"/>
        </w:rPr>
        <w:t xml:space="preserve">LESTRADE Éric, </w:t>
      </w:r>
      <w:r w:rsidRPr="004B0334">
        <w:rPr>
          <w:i/>
          <w:szCs w:val="24"/>
        </w:rPr>
        <w:t>Les principes directeurs du procès dans la jurisprudence du Conseil Constitutionnel</w:t>
      </w:r>
      <w:r w:rsidRPr="004B0334">
        <w:rPr>
          <w:szCs w:val="24"/>
        </w:rPr>
        <w:t xml:space="preserve"> [</w:t>
      </w:r>
      <w:hyperlink r:id="rId22" w:history="1">
        <w:r w:rsidRPr="009A1DEA">
          <w:rPr>
            <w:rStyle w:val="Lienhypertexte"/>
            <w:szCs w:val="24"/>
          </w:rPr>
          <w:t>en ligne</w:t>
        </w:r>
      </w:hyperlink>
      <w:r w:rsidRPr="004B0334">
        <w:rPr>
          <w:szCs w:val="24"/>
        </w:rPr>
        <w:t xml:space="preserve">], thèse, droit, </w:t>
      </w:r>
      <w:r w:rsidR="00D71D88">
        <w:rPr>
          <w:szCs w:val="24"/>
        </w:rPr>
        <w:t>université Montesquieu-</w:t>
      </w:r>
      <w:r w:rsidRPr="004B0334">
        <w:rPr>
          <w:szCs w:val="24"/>
        </w:rPr>
        <w:t xml:space="preserve">Bordeaux IV, 2013, </w:t>
      </w:r>
      <w:r w:rsidR="004B0334" w:rsidRPr="004B0334">
        <w:rPr>
          <w:szCs w:val="24"/>
        </w:rPr>
        <w:t xml:space="preserve">p. 105-120 et 178, </w:t>
      </w:r>
      <w:r w:rsidRPr="004B0334">
        <w:rPr>
          <w:szCs w:val="24"/>
        </w:rPr>
        <w:t>[consulté le 9 janvier 2017]</w:t>
      </w:r>
      <w:r w:rsidR="008B60B2">
        <w:rPr>
          <w:szCs w:val="24"/>
        </w:rPr>
        <w:t>.</w:t>
      </w:r>
    </w:p>
    <w:p w14:paraId="1E125F74" w14:textId="77777777" w:rsidR="003C6CA4" w:rsidRDefault="003C6CA4" w:rsidP="00BD71CB">
      <w:pPr>
        <w:rPr>
          <w:szCs w:val="24"/>
        </w:rPr>
      </w:pPr>
    </w:p>
    <w:p w14:paraId="219BDEF3" w14:textId="77777777" w:rsidR="00D27AF1" w:rsidRDefault="00D27AF1" w:rsidP="00BD71CB">
      <w:pPr>
        <w:rPr>
          <w:szCs w:val="24"/>
        </w:rPr>
      </w:pPr>
    </w:p>
    <w:p w14:paraId="791EBE4F" w14:textId="77777777" w:rsidR="008B60B2" w:rsidRDefault="008B60B2" w:rsidP="00BD71CB">
      <w:pPr>
        <w:rPr>
          <w:szCs w:val="24"/>
        </w:rPr>
      </w:pPr>
      <w:r>
        <w:rPr>
          <w:szCs w:val="24"/>
        </w:rPr>
        <w:t>NB :</w:t>
      </w:r>
    </w:p>
    <w:p w14:paraId="24F03CE6" w14:textId="77777777" w:rsidR="00353CD2" w:rsidRDefault="00353CD2" w:rsidP="00BD71CB">
      <w:pPr>
        <w:rPr>
          <w:szCs w:val="24"/>
        </w:rPr>
      </w:pPr>
      <w:r>
        <w:rPr>
          <w:szCs w:val="24"/>
        </w:rPr>
        <w:t xml:space="preserve">- les URL du site </w:t>
      </w:r>
      <w:r w:rsidRPr="00353CD2">
        <w:rPr>
          <w:color w:val="2E74B5" w:themeColor="accent1" w:themeShade="BF"/>
          <w:szCs w:val="24"/>
          <w:u w:val="single"/>
        </w:rPr>
        <w:t>theses.fr</w:t>
      </w:r>
      <w:r>
        <w:rPr>
          <w:szCs w:val="24"/>
        </w:rPr>
        <w:t>, portail de diffusion des thèses numériques en France, sont uniques et pérennes.</w:t>
      </w:r>
    </w:p>
    <w:p w14:paraId="1FFE973B" w14:textId="77777777" w:rsidR="003C6CA4" w:rsidRPr="00A269F4" w:rsidRDefault="003C6CA4" w:rsidP="0022659B">
      <w:pPr>
        <w:pStyle w:val="Titre2"/>
        <w:rPr>
          <w:sz w:val="50"/>
          <w:szCs w:val="50"/>
        </w:rPr>
      </w:pPr>
      <w:bookmarkStart w:id="26" w:name="_Toc523216935"/>
      <w:r w:rsidRPr="00A269F4">
        <w:rPr>
          <w:sz w:val="50"/>
          <w:szCs w:val="50"/>
        </w:rPr>
        <w:lastRenderedPageBreak/>
        <w:t xml:space="preserve">Citer des travaux universitaires </w:t>
      </w:r>
      <w:proofErr w:type="spellStart"/>
      <w:proofErr w:type="gramStart"/>
      <w:r w:rsidRPr="00A269F4">
        <w:rPr>
          <w:sz w:val="50"/>
          <w:szCs w:val="50"/>
        </w:rPr>
        <w:t>microfichés</w:t>
      </w:r>
      <w:proofErr w:type="spellEnd"/>
      <w:proofErr w:type="gramEnd"/>
      <w:r w:rsidRPr="00A269F4">
        <w:rPr>
          <w:sz w:val="50"/>
          <w:szCs w:val="50"/>
        </w:rPr>
        <w:br/>
      </w:r>
      <w:r w:rsidR="007866F2" w:rsidRPr="00A269F4">
        <w:rPr>
          <w:sz w:val="50"/>
          <w:szCs w:val="50"/>
        </w:rPr>
        <w:t>(thèses et mémoires)</w:t>
      </w:r>
      <w:bookmarkEnd w:id="26"/>
    </w:p>
    <w:p w14:paraId="5EA2CA9D" w14:textId="02C3B00B" w:rsidR="00A269F4" w:rsidRPr="00B3384A" w:rsidRDefault="00A269F4" w:rsidP="00A269F4">
      <w:pPr>
        <w:pStyle w:val="Titre5"/>
        <w:rPr>
          <w:rFonts w:asciiTheme="minorHAnsi" w:hAnsiTheme="minorHAnsi"/>
          <w:sz w:val="24"/>
          <w:szCs w:val="24"/>
        </w:rPr>
      </w:pPr>
      <w:r>
        <w:rPr>
          <w:rFonts w:asciiTheme="minorHAnsi" w:hAnsiTheme="minorHAnsi"/>
          <w:sz w:val="24"/>
          <w:szCs w:val="24"/>
        </w:rPr>
        <w:t>Modèle pour</w:t>
      </w:r>
      <w:r w:rsidRPr="00B3384A">
        <w:rPr>
          <w:rFonts w:asciiTheme="minorHAnsi" w:hAnsiTheme="minorHAnsi"/>
          <w:sz w:val="24"/>
          <w:szCs w:val="24"/>
        </w:rPr>
        <w:t xml:space="preserve"> la bibliograp</w:t>
      </w:r>
      <w:r>
        <w:rPr>
          <w:rFonts w:asciiTheme="minorHAnsi" w:hAnsiTheme="minorHAnsi"/>
          <w:sz w:val="24"/>
          <w:szCs w:val="24"/>
        </w:rPr>
        <w:t>h</w:t>
      </w:r>
      <w:r w:rsidRPr="00B3384A">
        <w:rPr>
          <w:rFonts w:asciiTheme="minorHAnsi" w:hAnsiTheme="minorHAnsi"/>
          <w:sz w:val="24"/>
          <w:szCs w:val="24"/>
        </w:rPr>
        <w:t>ie</w:t>
      </w:r>
    </w:p>
    <w:p w14:paraId="64960E05" w14:textId="77777777" w:rsidR="004B0334" w:rsidRPr="00A269F4" w:rsidRDefault="004B0334" w:rsidP="00BD71CB">
      <w:pPr>
        <w:rPr>
          <w:rFonts w:eastAsia="Times New Roman" w:cs="Times New Roman"/>
          <w:color w:val="000000" w:themeColor="text1"/>
          <w:szCs w:val="24"/>
          <w:lang w:eastAsia="fr-FR"/>
        </w:rPr>
      </w:pPr>
      <w:r w:rsidRPr="00A269F4">
        <w:rPr>
          <w:color w:val="000000" w:themeColor="text1"/>
          <w:szCs w:val="24"/>
        </w:rPr>
        <w:t xml:space="preserve">Nom du docteur [NOM Prénom], </w:t>
      </w:r>
      <w:r w:rsidRPr="00A269F4">
        <w:rPr>
          <w:i/>
          <w:color w:val="000000" w:themeColor="text1"/>
          <w:szCs w:val="24"/>
        </w:rPr>
        <w:t>Titre, complément du titre</w:t>
      </w:r>
      <w:r w:rsidR="008B60B2" w:rsidRPr="00A269F4">
        <w:rPr>
          <w:color w:val="000000" w:themeColor="text1"/>
          <w:szCs w:val="24"/>
        </w:rPr>
        <w:t xml:space="preserve"> [microfiche]</w:t>
      </w:r>
      <w:r w:rsidRPr="00A269F4">
        <w:rPr>
          <w:color w:val="000000" w:themeColor="text1"/>
          <w:szCs w:val="24"/>
        </w:rPr>
        <w:t>, nom du/des directeur(s) [Nom Prénom (</w:t>
      </w:r>
      <w:proofErr w:type="spellStart"/>
      <w:r w:rsidRPr="00A269F4">
        <w:rPr>
          <w:color w:val="000000" w:themeColor="text1"/>
          <w:szCs w:val="24"/>
        </w:rPr>
        <w:t>dir</w:t>
      </w:r>
      <w:proofErr w:type="spellEnd"/>
      <w:r w:rsidRPr="00A269F4">
        <w:rPr>
          <w:color w:val="000000" w:themeColor="text1"/>
          <w:szCs w:val="24"/>
        </w:rPr>
        <w:t xml:space="preserve">.)], </w:t>
      </w:r>
      <w:r w:rsidR="008B60B2" w:rsidRPr="00A269F4">
        <w:rPr>
          <w:color w:val="000000" w:themeColor="text1"/>
          <w:szCs w:val="24"/>
        </w:rPr>
        <w:t>i</w:t>
      </w:r>
      <w:r w:rsidRPr="00A269F4">
        <w:rPr>
          <w:color w:val="000000" w:themeColor="text1"/>
          <w:szCs w:val="24"/>
        </w:rPr>
        <w:t>ntitulé du diplôme, discipline, nom de l’université,</w:t>
      </w:r>
      <w:r w:rsidR="008B60B2" w:rsidRPr="00A269F4">
        <w:rPr>
          <w:color w:val="000000" w:themeColor="text1"/>
          <w:szCs w:val="24"/>
        </w:rPr>
        <w:t xml:space="preserve"> année</w:t>
      </w:r>
      <w:r w:rsidRPr="00A269F4">
        <w:rPr>
          <w:rFonts w:eastAsia="Times New Roman" w:cs="Times New Roman"/>
          <w:color w:val="000000" w:themeColor="text1"/>
          <w:szCs w:val="24"/>
          <w:lang w:eastAsia="fr-FR"/>
        </w:rPr>
        <w:t>.</w:t>
      </w:r>
    </w:p>
    <w:p w14:paraId="100B0363" w14:textId="77777777" w:rsidR="00A269F4" w:rsidRDefault="00A269F4" w:rsidP="00A269F4">
      <w:pPr>
        <w:pStyle w:val="Titre5"/>
        <w:rPr>
          <w:rFonts w:asciiTheme="minorHAnsi" w:hAnsiTheme="minorHAnsi"/>
          <w:sz w:val="24"/>
          <w:szCs w:val="24"/>
        </w:rPr>
      </w:pPr>
      <w:r>
        <w:rPr>
          <w:rFonts w:asciiTheme="minorHAnsi" w:hAnsiTheme="minorHAnsi"/>
          <w:sz w:val="24"/>
          <w:szCs w:val="24"/>
        </w:rPr>
        <w:t xml:space="preserve">Modèle pour les </w:t>
      </w:r>
      <w:r w:rsidRPr="00B3384A">
        <w:rPr>
          <w:rFonts w:asciiTheme="minorHAnsi" w:hAnsiTheme="minorHAnsi"/>
          <w:sz w:val="24"/>
          <w:szCs w:val="24"/>
        </w:rPr>
        <w:t>note</w:t>
      </w:r>
      <w:r>
        <w:rPr>
          <w:rFonts w:asciiTheme="minorHAnsi" w:hAnsiTheme="minorHAnsi"/>
          <w:sz w:val="24"/>
          <w:szCs w:val="24"/>
        </w:rPr>
        <w:t>s</w:t>
      </w:r>
      <w:r w:rsidRPr="00B3384A">
        <w:rPr>
          <w:rFonts w:asciiTheme="minorHAnsi" w:hAnsiTheme="minorHAnsi"/>
          <w:sz w:val="24"/>
          <w:szCs w:val="24"/>
        </w:rPr>
        <w:t xml:space="preserve"> de bas de page</w:t>
      </w:r>
    </w:p>
    <w:p w14:paraId="277715B2" w14:textId="64248648" w:rsidR="00A269F4" w:rsidRPr="00A269F4" w:rsidRDefault="00A269F4" w:rsidP="00A269F4">
      <w:pPr>
        <w:rPr>
          <w:rFonts w:eastAsia="Times New Roman" w:cs="Times New Roman"/>
          <w:color w:val="000000" w:themeColor="text1"/>
          <w:szCs w:val="24"/>
          <w:lang w:eastAsia="fr-FR"/>
        </w:rPr>
      </w:pPr>
      <w:r w:rsidRPr="00A269F4">
        <w:rPr>
          <w:color w:val="000000" w:themeColor="text1"/>
          <w:szCs w:val="24"/>
        </w:rPr>
        <w:t xml:space="preserve">Nom du docteur [NOM Prénom], </w:t>
      </w:r>
      <w:r w:rsidRPr="00A269F4">
        <w:rPr>
          <w:i/>
          <w:color w:val="000000" w:themeColor="text1"/>
          <w:szCs w:val="24"/>
        </w:rPr>
        <w:t xml:space="preserve">Titre, </w:t>
      </w:r>
      <w:r w:rsidRPr="00A269F4">
        <w:rPr>
          <w:color w:val="000000" w:themeColor="text1"/>
          <w:szCs w:val="24"/>
        </w:rPr>
        <w:t>[microfiche], intitulé du diplôme, discipline, nom de l’université, année</w:t>
      </w:r>
      <w:r w:rsidRPr="00A269F4">
        <w:rPr>
          <w:rFonts w:eastAsia="Times New Roman" w:cs="Times New Roman"/>
          <w:color w:val="000000" w:themeColor="text1"/>
          <w:szCs w:val="24"/>
          <w:lang w:eastAsia="fr-FR"/>
        </w:rPr>
        <w:t>.</w:t>
      </w:r>
    </w:p>
    <w:p w14:paraId="6BA4AF5A" w14:textId="77777777" w:rsidR="0001413A" w:rsidRPr="007E5DCB" w:rsidRDefault="0001413A" w:rsidP="00BD71CB">
      <w:pPr>
        <w:rPr>
          <w:szCs w:val="24"/>
        </w:rPr>
      </w:pPr>
    </w:p>
    <w:p w14:paraId="27E81239" w14:textId="094B2462" w:rsidR="00B3384A" w:rsidRPr="00B3384A" w:rsidRDefault="001A3223" w:rsidP="00BD71CB">
      <w:pPr>
        <w:pStyle w:val="Titre5"/>
        <w:rPr>
          <w:rFonts w:asciiTheme="minorHAnsi" w:hAnsiTheme="minorHAnsi"/>
          <w:sz w:val="24"/>
          <w:szCs w:val="24"/>
        </w:rPr>
      </w:pPr>
      <w:r>
        <w:rPr>
          <w:rFonts w:asciiTheme="minorHAnsi" w:hAnsiTheme="minorHAnsi"/>
          <w:sz w:val="24"/>
          <w:szCs w:val="24"/>
        </w:rPr>
        <w:t>Exemples pour</w:t>
      </w:r>
      <w:r w:rsidR="00B3384A" w:rsidRPr="00B3384A">
        <w:rPr>
          <w:rFonts w:asciiTheme="minorHAnsi" w:hAnsiTheme="minorHAnsi"/>
          <w:sz w:val="24"/>
          <w:szCs w:val="24"/>
        </w:rPr>
        <w:t xml:space="preserve"> la bibliographie</w:t>
      </w:r>
    </w:p>
    <w:p w14:paraId="0D0FD85F" w14:textId="1EAD21D9" w:rsidR="007866F2" w:rsidRDefault="008B60B2" w:rsidP="00BD71CB">
      <w:pPr>
        <w:rPr>
          <w:color w:val="000000" w:themeColor="text1"/>
          <w:sz w:val="23"/>
          <w:szCs w:val="23"/>
        </w:rPr>
      </w:pPr>
      <w:r>
        <w:rPr>
          <w:szCs w:val="24"/>
        </w:rPr>
        <w:t xml:space="preserve">SAINT-PAU </w:t>
      </w:r>
      <w:r w:rsidR="00D5397D">
        <w:rPr>
          <w:szCs w:val="24"/>
        </w:rPr>
        <w:t>Jean-</w:t>
      </w:r>
      <w:r>
        <w:rPr>
          <w:szCs w:val="24"/>
        </w:rPr>
        <w:t xml:space="preserve">Christophe, </w:t>
      </w:r>
      <w:r w:rsidRPr="008B60B2">
        <w:rPr>
          <w:i/>
          <w:szCs w:val="24"/>
        </w:rPr>
        <w:t>L’anonymat et le droit</w:t>
      </w:r>
      <w:r>
        <w:rPr>
          <w:szCs w:val="24"/>
        </w:rPr>
        <w:t xml:space="preserve"> [microfiche], Conte Philippe (</w:t>
      </w:r>
      <w:proofErr w:type="spellStart"/>
      <w:r>
        <w:rPr>
          <w:szCs w:val="24"/>
        </w:rPr>
        <w:t>dir</w:t>
      </w:r>
      <w:proofErr w:type="spellEnd"/>
      <w:r>
        <w:rPr>
          <w:szCs w:val="24"/>
        </w:rPr>
        <w:t>.), t</w:t>
      </w:r>
      <w:r w:rsidR="007866F2" w:rsidRPr="007866F2">
        <w:rPr>
          <w:color w:val="000000" w:themeColor="text1"/>
          <w:szCs w:val="24"/>
        </w:rPr>
        <w:t>hèse de doctorat</w:t>
      </w:r>
      <w:r w:rsidR="003D6E14">
        <w:rPr>
          <w:color w:val="000000" w:themeColor="text1"/>
          <w:szCs w:val="24"/>
        </w:rPr>
        <w:t xml:space="preserve">, </w:t>
      </w:r>
      <w:r w:rsidR="007866F2" w:rsidRPr="007866F2">
        <w:rPr>
          <w:color w:val="000000" w:themeColor="text1"/>
          <w:szCs w:val="24"/>
        </w:rPr>
        <w:t>droit</w:t>
      </w:r>
      <w:r>
        <w:rPr>
          <w:color w:val="000000" w:themeColor="text1"/>
          <w:szCs w:val="24"/>
        </w:rPr>
        <w:t xml:space="preserve">, </w:t>
      </w:r>
      <w:r w:rsidR="00D71D88">
        <w:rPr>
          <w:color w:val="000000" w:themeColor="text1"/>
          <w:szCs w:val="24"/>
        </w:rPr>
        <w:t>université Montesquieu-</w:t>
      </w:r>
      <w:r w:rsidR="007866F2" w:rsidRPr="007866F2">
        <w:rPr>
          <w:color w:val="000000" w:themeColor="text1"/>
          <w:szCs w:val="24"/>
        </w:rPr>
        <w:t>Bordeaux IV</w:t>
      </w:r>
      <w:r>
        <w:rPr>
          <w:color w:val="000000" w:themeColor="text1"/>
          <w:szCs w:val="24"/>
        </w:rPr>
        <w:t>, 1998</w:t>
      </w:r>
      <w:r w:rsidR="007866F2" w:rsidRPr="007866F2">
        <w:rPr>
          <w:color w:val="000000" w:themeColor="text1"/>
          <w:sz w:val="23"/>
          <w:szCs w:val="23"/>
        </w:rPr>
        <w:t>.</w:t>
      </w:r>
    </w:p>
    <w:p w14:paraId="33EC68D0" w14:textId="2FEDD04B" w:rsidR="008B60B2" w:rsidRDefault="008B60B2" w:rsidP="00BD71CB">
      <w:pPr>
        <w:rPr>
          <w:color w:val="000000" w:themeColor="text1"/>
          <w:sz w:val="23"/>
          <w:szCs w:val="23"/>
        </w:rPr>
      </w:pPr>
      <w:r>
        <w:rPr>
          <w:color w:val="000000" w:themeColor="text1"/>
          <w:sz w:val="23"/>
          <w:szCs w:val="23"/>
        </w:rPr>
        <w:t xml:space="preserve">MAUBLANC Jean-Pierre, </w:t>
      </w:r>
      <w:r w:rsidRPr="008B60B2">
        <w:rPr>
          <w:i/>
          <w:color w:val="000000" w:themeColor="text1"/>
          <w:sz w:val="23"/>
          <w:szCs w:val="23"/>
        </w:rPr>
        <w:t>L’interprétation de la loi fiscale par le juge de l’impôt</w:t>
      </w:r>
      <w:r>
        <w:rPr>
          <w:color w:val="000000" w:themeColor="text1"/>
          <w:sz w:val="23"/>
          <w:szCs w:val="23"/>
        </w:rPr>
        <w:t xml:space="preserve"> </w:t>
      </w:r>
      <w:r>
        <w:rPr>
          <w:szCs w:val="24"/>
        </w:rPr>
        <w:t>[microfiche],</w:t>
      </w:r>
      <w:r>
        <w:rPr>
          <w:color w:val="000000" w:themeColor="text1"/>
          <w:sz w:val="23"/>
          <w:szCs w:val="23"/>
        </w:rPr>
        <w:t xml:space="preserve"> Lamarque Jean (</w:t>
      </w:r>
      <w:proofErr w:type="spellStart"/>
      <w:r>
        <w:rPr>
          <w:color w:val="000000" w:themeColor="text1"/>
          <w:sz w:val="23"/>
          <w:szCs w:val="23"/>
        </w:rPr>
        <w:t>dir</w:t>
      </w:r>
      <w:proofErr w:type="spellEnd"/>
      <w:r>
        <w:rPr>
          <w:color w:val="000000" w:themeColor="text1"/>
          <w:sz w:val="23"/>
          <w:szCs w:val="23"/>
        </w:rPr>
        <w:t xml:space="preserve">.), </w:t>
      </w:r>
      <w:r w:rsidR="00D71D88">
        <w:rPr>
          <w:color w:val="000000" w:themeColor="text1"/>
          <w:sz w:val="23"/>
          <w:szCs w:val="23"/>
        </w:rPr>
        <w:t>thèse de doctorat, droit,</w:t>
      </w:r>
      <w:r>
        <w:rPr>
          <w:color w:val="000000" w:themeColor="text1"/>
          <w:sz w:val="23"/>
          <w:szCs w:val="23"/>
        </w:rPr>
        <w:t xml:space="preserve"> </w:t>
      </w:r>
      <w:r w:rsidR="00D71D88">
        <w:rPr>
          <w:color w:val="000000" w:themeColor="text1"/>
          <w:sz w:val="23"/>
          <w:szCs w:val="23"/>
        </w:rPr>
        <w:t xml:space="preserve">université de </w:t>
      </w:r>
      <w:r>
        <w:rPr>
          <w:color w:val="000000" w:themeColor="text1"/>
          <w:sz w:val="23"/>
          <w:szCs w:val="23"/>
        </w:rPr>
        <w:t xml:space="preserve">Bordeaux </w:t>
      </w:r>
      <w:r w:rsidR="00D71D88">
        <w:rPr>
          <w:color w:val="000000" w:themeColor="text1"/>
          <w:sz w:val="23"/>
          <w:szCs w:val="23"/>
        </w:rPr>
        <w:t>I</w:t>
      </w:r>
      <w:r>
        <w:rPr>
          <w:color w:val="000000" w:themeColor="text1"/>
          <w:sz w:val="23"/>
          <w:szCs w:val="23"/>
        </w:rPr>
        <w:t>, 1984.</w:t>
      </w:r>
    </w:p>
    <w:p w14:paraId="0F7DC52A" w14:textId="77777777" w:rsidR="008B60B2" w:rsidRPr="007866F2" w:rsidRDefault="008B60B2" w:rsidP="00BD71CB">
      <w:pPr>
        <w:rPr>
          <w:color w:val="000000" w:themeColor="text1"/>
          <w:szCs w:val="24"/>
        </w:rPr>
      </w:pPr>
    </w:p>
    <w:p w14:paraId="67018850" w14:textId="528A688F" w:rsidR="00B3384A" w:rsidRPr="00B3384A" w:rsidRDefault="001A3223" w:rsidP="00BD71CB">
      <w:pPr>
        <w:pStyle w:val="Titre5"/>
        <w:rPr>
          <w:rFonts w:asciiTheme="minorHAnsi" w:hAnsiTheme="minorHAnsi"/>
          <w:sz w:val="24"/>
          <w:szCs w:val="24"/>
        </w:rPr>
      </w:pPr>
      <w:r>
        <w:rPr>
          <w:rFonts w:asciiTheme="minorHAnsi" w:hAnsiTheme="minorHAnsi"/>
          <w:sz w:val="24"/>
          <w:szCs w:val="24"/>
        </w:rPr>
        <w:t>Exemples pour les</w:t>
      </w:r>
      <w:r w:rsidR="00B3384A" w:rsidRPr="00B3384A">
        <w:rPr>
          <w:rFonts w:asciiTheme="minorHAnsi" w:hAnsiTheme="minorHAnsi"/>
          <w:sz w:val="24"/>
          <w:szCs w:val="24"/>
        </w:rPr>
        <w:t xml:space="preserve"> note</w:t>
      </w:r>
      <w:r>
        <w:rPr>
          <w:rFonts w:asciiTheme="minorHAnsi" w:hAnsiTheme="minorHAnsi"/>
          <w:sz w:val="24"/>
          <w:szCs w:val="24"/>
        </w:rPr>
        <w:t>s</w:t>
      </w:r>
      <w:r w:rsidR="00B3384A" w:rsidRPr="00B3384A">
        <w:rPr>
          <w:rFonts w:asciiTheme="minorHAnsi" w:hAnsiTheme="minorHAnsi"/>
          <w:sz w:val="24"/>
          <w:szCs w:val="24"/>
        </w:rPr>
        <w:t xml:space="preserve"> de bas de page</w:t>
      </w:r>
    </w:p>
    <w:p w14:paraId="40D75DC6" w14:textId="28DB233E" w:rsidR="008B60B2" w:rsidRDefault="008B60B2" w:rsidP="00BD71CB">
      <w:pPr>
        <w:rPr>
          <w:color w:val="000000" w:themeColor="text1"/>
          <w:sz w:val="23"/>
          <w:szCs w:val="23"/>
        </w:rPr>
      </w:pPr>
      <w:r>
        <w:rPr>
          <w:szCs w:val="24"/>
        </w:rPr>
        <w:t xml:space="preserve">SAINT-PAU </w:t>
      </w:r>
      <w:r w:rsidR="00D5397D">
        <w:rPr>
          <w:szCs w:val="24"/>
        </w:rPr>
        <w:t>Jean-</w:t>
      </w:r>
      <w:r>
        <w:rPr>
          <w:szCs w:val="24"/>
        </w:rPr>
        <w:t xml:space="preserve">Christophe, </w:t>
      </w:r>
      <w:r w:rsidRPr="008B60B2">
        <w:rPr>
          <w:i/>
          <w:szCs w:val="24"/>
        </w:rPr>
        <w:t>L’anonymat et le droit</w:t>
      </w:r>
      <w:r>
        <w:rPr>
          <w:szCs w:val="24"/>
        </w:rPr>
        <w:t xml:space="preserve"> [microfiche], t</w:t>
      </w:r>
      <w:r w:rsidRPr="007866F2">
        <w:rPr>
          <w:color w:val="000000" w:themeColor="text1"/>
          <w:szCs w:val="24"/>
        </w:rPr>
        <w:t>hèse de doctorat</w:t>
      </w:r>
      <w:r w:rsidR="00E74F00">
        <w:rPr>
          <w:color w:val="000000" w:themeColor="text1"/>
          <w:szCs w:val="24"/>
        </w:rPr>
        <w:t>,</w:t>
      </w:r>
      <w:r w:rsidRPr="007866F2">
        <w:rPr>
          <w:color w:val="000000" w:themeColor="text1"/>
          <w:szCs w:val="24"/>
        </w:rPr>
        <w:t xml:space="preserve"> droit</w:t>
      </w:r>
      <w:r>
        <w:rPr>
          <w:color w:val="000000" w:themeColor="text1"/>
          <w:szCs w:val="24"/>
        </w:rPr>
        <w:t xml:space="preserve">, </w:t>
      </w:r>
      <w:r w:rsidR="00D71D88">
        <w:rPr>
          <w:color w:val="000000" w:themeColor="text1"/>
          <w:szCs w:val="24"/>
        </w:rPr>
        <w:t>université Montesquieu-</w:t>
      </w:r>
      <w:r w:rsidR="00D71D88" w:rsidRPr="007866F2">
        <w:rPr>
          <w:color w:val="000000" w:themeColor="text1"/>
          <w:szCs w:val="24"/>
        </w:rPr>
        <w:t>Bordeaux</w:t>
      </w:r>
      <w:r w:rsidRPr="007866F2">
        <w:rPr>
          <w:color w:val="000000" w:themeColor="text1"/>
          <w:szCs w:val="24"/>
        </w:rPr>
        <w:t xml:space="preserve"> IV</w:t>
      </w:r>
      <w:r>
        <w:rPr>
          <w:color w:val="000000" w:themeColor="text1"/>
          <w:szCs w:val="24"/>
        </w:rPr>
        <w:t>, 1998</w:t>
      </w:r>
      <w:r w:rsidRPr="007866F2">
        <w:rPr>
          <w:color w:val="000000" w:themeColor="text1"/>
          <w:sz w:val="23"/>
          <w:szCs w:val="23"/>
        </w:rPr>
        <w:t>.</w:t>
      </w:r>
    </w:p>
    <w:p w14:paraId="2135404F" w14:textId="31781D98" w:rsidR="008B60B2" w:rsidRDefault="008B60B2" w:rsidP="00BD71CB">
      <w:pPr>
        <w:rPr>
          <w:color w:val="000000" w:themeColor="text1"/>
          <w:sz w:val="23"/>
          <w:szCs w:val="23"/>
        </w:rPr>
      </w:pPr>
      <w:r>
        <w:rPr>
          <w:color w:val="000000" w:themeColor="text1"/>
          <w:sz w:val="23"/>
          <w:szCs w:val="23"/>
        </w:rPr>
        <w:t xml:space="preserve">MAUBLANC Jean-Pierre, </w:t>
      </w:r>
      <w:r w:rsidRPr="008B60B2">
        <w:rPr>
          <w:i/>
          <w:color w:val="000000" w:themeColor="text1"/>
          <w:sz w:val="23"/>
          <w:szCs w:val="23"/>
        </w:rPr>
        <w:t>L’interprétation de la loi fiscale par le juge de l’impôt</w:t>
      </w:r>
      <w:r>
        <w:rPr>
          <w:color w:val="000000" w:themeColor="text1"/>
          <w:sz w:val="23"/>
          <w:szCs w:val="23"/>
        </w:rPr>
        <w:t xml:space="preserve"> </w:t>
      </w:r>
      <w:r>
        <w:rPr>
          <w:szCs w:val="24"/>
        </w:rPr>
        <w:t xml:space="preserve">[microfiche], </w:t>
      </w:r>
      <w:r w:rsidR="00D71D88">
        <w:rPr>
          <w:szCs w:val="24"/>
        </w:rPr>
        <w:t xml:space="preserve">thèse de </w:t>
      </w:r>
      <w:r>
        <w:rPr>
          <w:color w:val="000000" w:themeColor="text1"/>
          <w:sz w:val="23"/>
          <w:szCs w:val="23"/>
        </w:rPr>
        <w:t>doctorat</w:t>
      </w:r>
      <w:r w:rsidR="00D71D88">
        <w:rPr>
          <w:color w:val="000000" w:themeColor="text1"/>
          <w:sz w:val="23"/>
          <w:szCs w:val="23"/>
        </w:rPr>
        <w:t>, droit</w:t>
      </w:r>
      <w:r>
        <w:rPr>
          <w:color w:val="000000" w:themeColor="text1"/>
          <w:sz w:val="23"/>
          <w:szCs w:val="23"/>
        </w:rPr>
        <w:t xml:space="preserve">, </w:t>
      </w:r>
      <w:r w:rsidR="00D71D88">
        <w:rPr>
          <w:color w:val="000000" w:themeColor="text1"/>
          <w:sz w:val="23"/>
          <w:szCs w:val="23"/>
        </w:rPr>
        <w:t>université de Bordeaux I</w:t>
      </w:r>
      <w:r>
        <w:rPr>
          <w:color w:val="000000" w:themeColor="text1"/>
          <w:sz w:val="23"/>
          <w:szCs w:val="23"/>
        </w:rPr>
        <w:t>, 1984.</w:t>
      </w:r>
    </w:p>
    <w:p w14:paraId="12F0E634" w14:textId="77777777" w:rsidR="000D6F5E" w:rsidRDefault="000D6F5E" w:rsidP="00BD71CB">
      <w:pPr>
        <w:rPr>
          <w:szCs w:val="24"/>
        </w:rPr>
      </w:pPr>
    </w:p>
    <w:p w14:paraId="3EBC01A7" w14:textId="77777777" w:rsidR="008B60B2" w:rsidRDefault="008B60B2" w:rsidP="00BD71CB">
      <w:pPr>
        <w:rPr>
          <w:szCs w:val="24"/>
        </w:rPr>
      </w:pPr>
    </w:p>
    <w:p w14:paraId="68406BC5" w14:textId="77777777" w:rsidR="00A269F4" w:rsidRDefault="00A269F4" w:rsidP="00BD71CB">
      <w:pPr>
        <w:rPr>
          <w:szCs w:val="24"/>
        </w:rPr>
      </w:pPr>
    </w:p>
    <w:p w14:paraId="0A7348D3" w14:textId="77777777" w:rsidR="00A269F4" w:rsidRDefault="00A269F4" w:rsidP="00BD71CB">
      <w:pPr>
        <w:rPr>
          <w:szCs w:val="24"/>
        </w:rPr>
      </w:pPr>
    </w:p>
    <w:p w14:paraId="2D563FD1" w14:textId="77777777" w:rsidR="00A269F4" w:rsidRDefault="00A269F4" w:rsidP="00BD71CB">
      <w:pPr>
        <w:rPr>
          <w:szCs w:val="24"/>
        </w:rPr>
      </w:pPr>
    </w:p>
    <w:p w14:paraId="4D983650" w14:textId="77777777" w:rsidR="008B60B2" w:rsidRDefault="008B60B2" w:rsidP="00BD71CB">
      <w:pPr>
        <w:rPr>
          <w:szCs w:val="24"/>
        </w:rPr>
      </w:pPr>
      <w:r>
        <w:rPr>
          <w:szCs w:val="24"/>
        </w:rPr>
        <w:t>NB :</w:t>
      </w:r>
    </w:p>
    <w:p w14:paraId="63688250" w14:textId="4E176F48" w:rsidR="008B60B2" w:rsidRDefault="00A269F4" w:rsidP="00BD71CB">
      <w:pPr>
        <w:rPr>
          <w:szCs w:val="24"/>
        </w:rPr>
      </w:pPr>
      <w:r>
        <w:rPr>
          <w:szCs w:val="24"/>
        </w:rPr>
        <w:t>- pas de mention de</w:t>
      </w:r>
      <w:r w:rsidR="008B60B2">
        <w:rPr>
          <w:szCs w:val="24"/>
        </w:rPr>
        <w:t xml:space="preserve"> pagination.</w:t>
      </w:r>
    </w:p>
    <w:p w14:paraId="3B5C1C71" w14:textId="77777777" w:rsidR="008B60B2" w:rsidRDefault="008B60B2">
      <w:pPr>
        <w:rPr>
          <w:szCs w:val="24"/>
        </w:rPr>
      </w:pPr>
      <w:r>
        <w:rPr>
          <w:szCs w:val="24"/>
        </w:rPr>
        <w:br w:type="page"/>
      </w:r>
    </w:p>
    <w:p w14:paraId="57BBEBAC" w14:textId="77777777" w:rsidR="000D6F5E" w:rsidRPr="00A269F4" w:rsidRDefault="000D6F5E" w:rsidP="0022659B">
      <w:pPr>
        <w:pStyle w:val="Titre2"/>
        <w:rPr>
          <w:sz w:val="50"/>
          <w:szCs w:val="50"/>
        </w:rPr>
      </w:pPr>
      <w:bookmarkStart w:id="27" w:name="_Toc523216936"/>
      <w:r w:rsidRPr="00A269F4">
        <w:rPr>
          <w:sz w:val="50"/>
          <w:szCs w:val="50"/>
        </w:rPr>
        <w:lastRenderedPageBreak/>
        <w:t xml:space="preserve">Citer </w:t>
      </w:r>
      <w:r w:rsidR="00991CAE" w:rsidRPr="00A269F4">
        <w:rPr>
          <w:sz w:val="50"/>
          <w:szCs w:val="50"/>
        </w:rPr>
        <w:t>des</w:t>
      </w:r>
      <w:r w:rsidRPr="00A269F4">
        <w:rPr>
          <w:sz w:val="50"/>
          <w:szCs w:val="50"/>
        </w:rPr>
        <w:t xml:space="preserve"> contribution</w:t>
      </w:r>
      <w:r w:rsidR="00991CAE" w:rsidRPr="00A269F4">
        <w:rPr>
          <w:sz w:val="50"/>
          <w:szCs w:val="50"/>
        </w:rPr>
        <w:t>s</w:t>
      </w:r>
      <w:r w:rsidRPr="00A269F4">
        <w:rPr>
          <w:sz w:val="50"/>
          <w:szCs w:val="50"/>
        </w:rPr>
        <w:t xml:space="preserve"> à un </w:t>
      </w:r>
      <w:proofErr w:type="gramStart"/>
      <w:r w:rsidRPr="00A269F4">
        <w:rPr>
          <w:sz w:val="50"/>
          <w:szCs w:val="50"/>
        </w:rPr>
        <w:t>ouvrage</w:t>
      </w:r>
      <w:proofErr w:type="gramEnd"/>
      <w:r w:rsidRPr="00A269F4">
        <w:rPr>
          <w:sz w:val="50"/>
          <w:szCs w:val="50"/>
        </w:rPr>
        <w:br/>
        <w:t>(article</w:t>
      </w:r>
      <w:r w:rsidR="00263DEA" w:rsidRPr="00A269F4">
        <w:rPr>
          <w:sz w:val="50"/>
          <w:szCs w:val="50"/>
        </w:rPr>
        <w:t>s</w:t>
      </w:r>
      <w:r w:rsidRPr="00A269F4">
        <w:rPr>
          <w:sz w:val="50"/>
          <w:szCs w:val="50"/>
        </w:rPr>
        <w:t xml:space="preserve"> de mélanges, d’ouvrage collectif…)</w:t>
      </w:r>
      <w:bookmarkEnd w:id="27"/>
    </w:p>
    <w:p w14:paraId="5F4D1068" w14:textId="00C3AC2F" w:rsidR="00745600" w:rsidRDefault="00F8056A" w:rsidP="00F8056A">
      <w:pPr>
        <w:jc w:val="center"/>
        <w:rPr>
          <w:szCs w:val="24"/>
        </w:rPr>
      </w:pPr>
      <w:r w:rsidRPr="00F8056A">
        <w:rPr>
          <w:szCs w:val="24"/>
        </w:rPr>
        <w:t>Deux modèles</w:t>
      </w:r>
      <w:r>
        <w:rPr>
          <w:szCs w:val="24"/>
        </w:rPr>
        <w:t xml:space="preserve"> sont proposés</w:t>
      </w:r>
      <w:r w:rsidRPr="00F8056A">
        <w:rPr>
          <w:szCs w:val="24"/>
        </w:rPr>
        <w:t xml:space="preserve">, avec ou sans guillemets </w:t>
      </w:r>
      <w:r w:rsidR="00560848">
        <w:rPr>
          <w:szCs w:val="24"/>
        </w:rPr>
        <w:t>encadrant</w:t>
      </w:r>
      <w:r w:rsidRPr="00F8056A">
        <w:rPr>
          <w:szCs w:val="24"/>
        </w:rPr>
        <w:t xml:space="preserve"> le titre de la contributi</w:t>
      </w:r>
      <w:r>
        <w:rPr>
          <w:szCs w:val="24"/>
        </w:rPr>
        <w:t>o</w:t>
      </w:r>
      <w:r w:rsidRPr="00F8056A">
        <w:rPr>
          <w:szCs w:val="24"/>
        </w:rPr>
        <w:t>n.</w:t>
      </w:r>
    </w:p>
    <w:p w14:paraId="2AAB39F0" w14:textId="77777777" w:rsidR="002737C0" w:rsidRPr="00F8056A" w:rsidRDefault="002737C0" w:rsidP="00F8056A">
      <w:pPr>
        <w:jc w:val="center"/>
        <w:rPr>
          <w:szCs w:val="24"/>
        </w:rPr>
      </w:pPr>
    </w:p>
    <w:p w14:paraId="6329483F" w14:textId="41C589CE" w:rsidR="00A269F4" w:rsidRPr="00B3384A" w:rsidRDefault="00A269F4" w:rsidP="00A269F4">
      <w:pPr>
        <w:pStyle w:val="Titre5"/>
        <w:rPr>
          <w:rFonts w:asciiTheme="minorHAnsi" w:hAnsiTheme="minorHAnsi"/>
          <w:sz w:val="24"/>
          <w:szCs w:val="24"/>
        </w:rPr>
      </w:pPr>
      <w:r>
        <w:rPr>
          <w:rFonts w:asciiTheme="minorHAnsi" w:hAnsiTheme="minorHAnsi"/>
          <w:sz w:val="24"/>
          <w:szCs w:val="24"/>
        </w:rPr>
        <w:t>Modèles pour</w:t>
      </w:r>
      <w:r w:rsidRPr="00B3384A">
        <w:rPr>
          <w:rFonts w:asciiTheme="minorHAnsi" w:hAnsiTheme="minorHAnsi"/>
          <w:sz w:val="24"/>
          <w:szCs w:val="24"/>
        </w:rPr>
        <w:t xml:space="preserve"> la bibliograp</w:t>
      </w:r>
      <w:r>
        <w:rPr>
          <w:rFonts w:asciiTheme="minorHAnsi" w:hAnsiTheme="minorHAnsi"/>
          <w:sz w:val="24"/>
          <w:szCs w:val="24"/>
        </w:rPr>
        <w:t>h</w:t>
      </w:r>
      <w:r w:rsidRPr="00B3384A">
        <w:rPr>
          <w:rFonts w:asciiTheme="minorHAnsi" w:hAnsiTheme="minorHAnsi"/>
          <w:sz w:val="24"/>
          <w:szCs w:val="24"/>
        </w:rPr>
        <w:t>ie</w:t>
      </w:r>
    </w:p>
    <w:p w14:paraId="566C9B1D" w14:textId="5888398A" w:rsidR="00C37A0F" w:rsidRDefault="00C37A0F" w:rsidP="00A269F4">
      <w:pPr>
        <w:rPr>
          <w:color w:val="000000" w:themeColor="text1"/>
          <w:szCs w:val="24"/>
        </w:rPr>
      </w:pPr>
      <w:r w:rsidRPr="001A3223">
        <w:rPr>
          <w:color w:val="000000" w:themeColor="text1"/>
          <w:szCs w:val="24"/>
        </w:rPr>
        <w:t>Contributeur [NOM Prénom],</w:t>
      </w:r>
      <w:r w:rsidR="00677931" w:rsidRPr="001A3223">
        <w:rPr>
          <w:color w:val="000000" w:themeColor="text1"/>
          <w:szCs w:val="24"/>
        </w:rPr>
        <w:t xml:space="preserve"> </w:t>
      </w:r>
      <w:r w:rsidRPr="001A3223">
        <w:rPr>
          <w:color w:val="000000" w:themeColor="text1"/>
          <w:szCs w:val="24"/>
        </w:rPr>
        <w:t>Titre de la contribution,</w:t>
      </w:r>
      <w:r w:rsidR="00677931" w:rsidRPr="001A3223">
        <w:rPr>
          <w:color w:val="000000" w:themeColor="text1"/>
          <w:szCs w:val="24"/>
        </w:rPr>
        <w:t xml:space="preserve"> complément du titre</w:t>
      </w:r>
      <w:r w:rsidR="00AB0636" w:rsidRPr="001A3223">
        <w:rPr>
          <w:color w:val="000000" w:themeColor="text1"/>
          <w:szCs w:val="24"/>
        </w:rPr>
        <w:t>,</w:t>
      </w:r>
      <w:r w:rsidRPr="001A3223">
        <w:rPr>
          <w:color w:val="000000" w:themeColor="text1"/>
          <w:szCs w:val="24"/>
        </w:rPr>
        <w:t xml:space="preserve"> i</w:t>
      </w:r>
      <w:r w:rsidR="00677931" w:rsidRPr="001A3223">
        <w:rPr>
          <w:color w:val="000000" w:themeColor="text1"/>
          <w:szCs w:val="24"/>
        </w:rPr>
        <w:t xml:space="preserve">n </w:t>
      </w:r>
      <w:r w:rsidRPr="001A3223">
        <w:rPr>
          <w:color w:val="000000" w:themeColor="text1"/>
          <w:szCs w:val="24"/>
        </w:rPr>
        <w:t>r</w:t>
      </w:r>
      <w:r w:rsidR="00677931" w:rsidRPr="001A3223">
        <w:rPr>
          <w:color w:val="000000" w:themeColor="text1"/>
          <w:szCs w:val="24"/>
        </w:rPr>
        <w:t>esponsa</w:t>
      </w:r>
      <w:r w:rsidR="001A3223" w:rsidRPr="001A3223">
        <w:rPr>
          <w:color w:val="000000" w:themeColor="text1"/>
          <w:szCs w:val="24"/>
        </w:rPr>
        <w:t>bilité</w:t>
      </w:r>
      <w:r w:rsidR="00677931" w:rsidRPr="001A3223">
        <w:rPr>
          <w:color w:val="000000" w:themeColor="text1"/>
          <w:szCs w:val="24"/>
        </w:rPr>
        <w:t xml:space="preserve"> du document principal [N</w:t>
      </w:r>
      <w:r w:rsidRPr="001A3223">
        <w:rPr>
          <w:color w:val="000000" w:themeColor="text1"/>
          <w:szCs w:val="24"/>
        </w:rPr>
        <w:t>om</w:t>
      </w:r>
      <w:r w:rsidR="00677931" w:rsidRPr="001A3223">
        <w:rPr>
          <w:color w:val="000000" w:themeColor="text1"/>
          <w:szCs w:val="24"/>
        </w:rPr>
        <w:t xml:space="preserve"> Prénom</w:t>
      </w:r>
      <w:r w:rsidR="003D6E14">
        <w:rPr>
          <w:color w:val="000000" w:themeColor="text1"/>
          <w:szCs w:val="24"/>
        </w:rPr>
        <w:t xml:space="preserve"> (éd.)</w:t>
      </w:r>
      <w:r w:rsidR="00677931" w:rsidRPr="001A3223">
        <w:rPr>
          <w:color w:val="000000" w:themeColor="text1"/>
          <w:szCs w:val="24"/>
        </w:rPr>
        <w:t>]</w:t>
      </w:r>
      <w:r w:rsidRPr="001A3223">
        <w:rPr>
          <w:color w:val="000000" w:themeColor="text1"/>
          <w:szCs w:val="24"/>
        </w:rPr>
        <w:t>,</w:t>
      </w:r>
      <w:r w:rsidR="00677931" w:rsidRPr="001A3223">
        <w:rPr>
          <w:color w:val="000000" w:themeColor="text1"/>
          <w:szCs w:val="24"/>
        </w:rPr>
        <w:t xml:space="preserve"> </w:t>
      </w:r>
      <w:r w:rsidRPr="001A3223">
        <w:rPr>
          <w:i/>
          <w:color w:val="000000" w:themeColor="text1"/>
          <w:szCs w:val="24"/>
        </w:rPr>
        <w:t>Titre du document principal,</w:t>
      </w:r>
      <w:r w:rsidR="00677931" w:rsidRPr="001A3223">
        <w:rPr>
          <w:i/>
          <w:color w:val="000000" w:themeColor="text1"/>
          <w:szCs w:val="24"/>
        </w:rPr>
        <w:t xml:space="preserve"> </w:t>
      </w:r>
      <w:r w:rsidRPr="001A3223">
        <w:rPr>
          <w:color w:val="000000" w:themeColor="text1"/>
          <w:szCs w:val="24"/>
        </w:rPr>
        <w:t>é</w:t>
      </w:r>
      <w:r w:rsidR="00677931" w:rsidRPr="001A3223">
        <w:rPr>
          <w:color w:val="000000" w:themeColor="text1"/>
          <w:szCs w:val="24"/>
        </w:rPr>
        <w:t>dition</w:t>
      </w:r>
      <w:r w:rsidRPr="001A3223">
        <w:rPr>
          <w:color w:val="000000" w:themeColor="text1"/>
          <w:szCs w:val="24"/>
        </w:rPr>
        <w:t>,</w:t>
      </w:r>
      <w:r w:rsidR="00677931" w:rsidRPr="001A3223">
        <w:rPr>
          <w:color w:val="000000" w:themeColor="text1"/>
          <w:szCs w:val="24"/>
        </w:rPr>
        <w:t xml:space="preserve"> </w:t>
      </w:r>
      <w:r w:rsidRPr="001A3223">
        <w:rPr>
          <w:color w:val="000000" w:themeColor="text1"/>
          <w:szCs w:val="24"/>
        </w:rPr>
        <w:t>ville d’édition,</w:t>
      </w:r>
      <w:r w:rsidR="00677931" w:rsidRPr="001A3223">
        <w:rPr>
          <w:color w:val="000000" w:themeColor="text1"/>
          <w:szCs w:val="24"/>
        </w:rPr>
        <w:t xml:space="preserve"> </w:t>
      </w:r>
      <w:r w:rsidRPr="001A3223">
        <w:rPr>
          <w:color w:val="000000" w:themeColor="text1"/>
          <w:szCs w:val="24"/>
        </w:rPr>
        <w:t>é</w:t>
      </w:r>
      <w:r w:rsidR="00677931" w:rsidRPr="001A3223">
        <w:rPr>
          <w:color w:val="000000" w:themeColor="text1"/>
          <w:szCs w:val="24"/>
        </w:rPr>
        <w:t>diteur, année d’édition, pages de la contribution [p. X-X]</w:t>
      </w:r>
      <w:r w:rsidRPr="001A3223">
        <w:rPr>
          <w:color w:val="000000" w:themeColor="text1"/>
          <w:szCs w:val="24"/>
        </w:rPr>
        <w:t>.</w:t>
      </w:r>
    </w:p>
    <w:p w14:paraId="616BD796" w14:textId="013A922D" w:rsidR="00CD23DF" w:rsidRPr="001A3223" w:rsidRDefault="00CD23DF" w:rsidP="00A269F4">
      <w:pPr>
        <w:rPr>
          <w:b/>
          <w:color w:val="000000" w:themeColor="text1"/>
          <w:sz w:val="28"/>
          <w:szCs w:val="28"/>
        </w:rPr>
      </w:pPr>
      <w:proofErr w:type="gramStart"/>
      <w:r>
        <w:rPr>
          <w:color w:val="000000" w:themeColor="text1"/>
          <w:szCs w:val="24"/>
        </w:rPr>
        <w:t>ou</w:t>
      </w:r>
      <w:proofErr w:type="gramEnd"/>
    </w:p>
    <w:p w14:paraId="1F877E74" w14:textId="72F8462A" w:rsidR="00B3384A" w:rsidRPr="001A3223" w:rsidRDefault="00B3384A" w:rsidP="00BD71CB">
      <w:pPr>
        <w:rPr>
          <w:color w:val="000000" w:themeColor="text1"/>
          <w:szCs w:val="24"/>
        </w:rPr>
      </w:pPr>
      <w:r w:rsidRPr="001A3223">
        <w:rPr>
          <w:color w:val="000000" w:themeColor="text1"/>
          <w:szCs w:val="24"/>
        </w:rPr>
        <w:t>Contributeur [NOM Prénom], « Titre de la contribution, complément du titre »</w:t>
      </w:r>
      <w:r w:rsidR="00AB0636" w:rsidRPr="001A3223">
        <w:rPr>
          <w:color w:val="000000" w:themeColor="text1"/>
          <w:szCs w:val="24"/>
        </w:rPr>
        <w:t>,</w:t>
      </w:r>
      <w:r w:rsidRPr="001A3223">
        <w:rPr>
          <w:color w:val="000000" w:themeColor="text1"/>
          <w:szCs w:val="24"/>
        </w:rPr>
        <w:t xml:space="preserve"> in responsab</w:t>
      </w:r>
      <w:r w:rsidR="003D6E14">
        <w:rPr>
          <w:color w:val="000000" w:themeColor="text1"/>
          <w:szCs w:val="24"/>
        </w:rPr>
        <w:t xml:space="preserve">ilité </w:t>
      </w:r>
      <w:r w:rsidRPr="001A3223">
        <w:rPr>
          <w:color w:val="000000" w:themeColor="text1"/>
          <w:szCs w:val="24"/>
        </w:rPr>
        <w:t>du document principal [Nom Prénom</w:t>
      </w:r>
      <w:r w:rsidR="003D6E14">
        <w:rPr>
          <w:color w:val="000000" w:themeColor="text1"/>
          <w:szCs w:val="24"/>
        </w:rPr>
        <w:t xml:space="preserve"> (éd.)</w:t>
      </w:r>
      <w:r w:rsidRPr="001A3223">
        <w:rPr>
          <w:color w:val="000000" w:themeColor="text1"/>
          <w:szCs w:val="24"/>
        </w:rPr>
        <w:t xml:space="preserve">], </w:t>
      </w:r>
      <w:r w:rsidRPr="001A3223">
        <w:rPr>
          <w:i/>
          <w:color w:val="000000" w:themeColor="text1"/>
          <w:szCs w:val="24"/>
        </w:rPr>
        <w:t xml:space="preserve">Titre du document principal, </w:t>
      </w:r>
      <w:r w:rsidRPr="001A3223">
        <w:rPr>
          <w:color w:val="000000" w:themeColor="text1"/>
          <w:szCs w:val="24"/>
        </w:rPr>
        <w:t>édition, ville d’édition, éditeur, année d’édition, pages de la contribution [p. X-X].</w:t>
      </w:r>
    </w:p>
    <w:p w14:paraId="1FC847B0" w14:textId="1BC38525" w:rsidR="00A269F4" w:rsidRDefault="00A269F4" w:rsidP="00A269F4">
      <w:pPr>
        <w:pStyle w:val="Titre5"/>
        <w:rPr>
          <w:rFonts w:asciiTheme="minorHAnsi" w:hAnsiTheme="minorHAnsi"/>
          <w:sz w:val="24"/>
          <w:szCs w:val="24"/>
        </w:rPr>
      </w:pPr>
      <w:r>
        <w:rPr>
          <w:rFonts w:asciiTheme="minorHAnsi" w:hAnsiTheme="minorHAnsi"/>
          <w:sz w:val="24"/>
          <w:szCs w:val="24"/>
        </w:rPr>
        <w:t>Modèle</w:t>
      </w:r>
      <w:r w:rsidR="00E3307E">
        <w:rPr>
          <w:rFonts w:asciiTheme="minorHAnsi" w:hAnsiTheme="minorHAnsi"/>
          <w:sz w:val="24"/>
          <w:szCs w:val="24"/>
        </w:rPr>
        <w:t>s</w:t>
      </w:r>
      <w:r>
        <w:rPr>
          <w:rFonts w:asciiTheme="minorHAnsi" w:hAnsiTheme="minorHAnsi"/>
          <w:sz w:val="24"/>
          <w:szCs w:val="24"/>
        </w:rPr>
        <w:t xml:space="preserve"> pour les </w:t>
      </w:r>
      <w:r w:rsidRPr="00B3384A">
        <w:rPr>
          <w:rFonts w:asciiTheme="minorHAnsi" w:hAnsiTheme="minorHAnsi"/>
          <w:sz w:val="24"/>
          <w:szCs w:val="24"/>
        </w:rPr>
        <w:t>note</w:t>
      </w:r>
      <w:r>
        <w:rPr>
          <w:rFonts w:asciiTheme="minorHAnsi" w:hAnsiTheme="minorHAnsi"/>
          <w:sz w:val="24"/>
          <w:szCs w:val="24"/>
        </w:rPr>
        <w:t>s</w:t>
      </w:r>
      <w:r w:rsidRPr="00B3384A">
        <w:rPr>
          <w:rFonts w:asciiTheme="minorHAnsi" w:hAnsiTheme="minorHAnsi"/>
          <w:sz w:val="24"/>
          <w:szCs w:val="24"/>
        </w:rPr>
        <w:t xml:space="preserve"> de bas de page</w:t>
      </w:r>
    </w:p>
    <w:p w14:paraId="1BBFCFC4" w14:textId="4D23EEF3" w:rsidR="001A3223" w:rsidRDefault="001A3223" w:rsidP="001A3223">
      <w:pPr>
        <w:rPr>
          <w:color w:val="000000" w:themeColor="text1"/>
          <w:szCs w:val="24"/>
        </w:rPr>
      </w:pPr>
      <w:r w:rsidRPr="001A3223">
        <w:rPr>
          <w:color w:val="000000" w:themeColor="text1"/>
          <w:szCs w:val="24"/>
        </w:rPr>
        <w:t xml:space="preserve">Contributeur [NOM Prénom], Titre de la contribution, </w:t>
      </w:r>
      <w:r w:rsidRPr="001A3223">
        <w:rPr>
          <w:i/>
          <w:color w:val="000000" w:themeColor="text1"/>
          <w:szCs w:val="24"/>
        </w:rPr>
        <w:t xml:space="preserve">Titre du document principal, </w:t>
      </w:r>
      <w:r w:rsidRPr="001A3223">
        <w:rPr>
          <w:color w:val="000000" w:themeColor="text1"/>
          <w:szCs w:val="24"/>
        </w:rPr>
        <w:t>éditeur, année d’édition, pages de la contribution [p. X-X].</w:t>
      </w:r>
    </w:p>
    <w:p w14:paraId="3F06856A" w14:textId="78390EC5" w:rsidR="00CD23DF" w:rsidRPr="001A3223" w:rsidRDefault="00CD23DF" w:rsidP="001A3223">
      <w:pPr>
        <w:rPr>
          <w:b/>
          <w:color w:val="000000" w:themeColor="text1"/>
          <w:sz w:val="28"/>
          <w:szCs w:val="28"/>
        </w:rPr>
      </w:pPr>
      <w:proofErr w:type="gramStart"/>
      <w:r>
        <w:rPr>
          <w:color w:val="000000" w:themeColor="text1"/>
          <w:szCs w:val="24"/>
        </w:rPr>
        <w:t>ou</w:t>
      </w:r>
      <w:proofErr w:type="gramEnd"/>
    </w:p>
    <w:p w14:paraId="28924B00" w14:textId="79CEFC09" w:rsidR="001A3223" w:rsidRPr="001A3223" w:rsidRDefault="001A3223" w:rsidP="001A3223">
      <w:pPr>
        <w:rPr>
          <w:color w:val="000000" w:themeColor="text1"/>
          <w:szCs w:val="24"/>
        </w:rPr>
      </w:pPr>
      <w:r w:rsidRPr="001A3223">
        <w:rPr>
          <w:color w:val="000000" w:themeColor="text1"/>
          <w:szCs w:val="24"/>
        </w:rPr>
        <w:t xml:space="preserve">Contributeur [NOM Prénom], « Titre de la contribution », in </w:t>
      </w:r>
      <w:r w:rsidRPr="001A3223">
        <w:rPr>
          <w:i/>
          <w:color w:val="000000" w:themeColor="text1"/>
          <w:szCs w:val="24"/>
        </w:rPr>
        <w:t xml:space="preserve">Titre du document principal, </w:t>
      </w:r>
      <w:r w:rsidRPr="001A3223">
        <w:rPr>
          <w:color w:val="000000" w:themeColor="text1"/>
          <w:szCs w:val="24"/>
        </w:rPr>
        <w:t>éditeur, année d’édition, pages de la contribution [p. X-X].</w:t>
      </w:r>
    </w:p>
    <w:p w14:paraId="270C593D" w14:textId="77777777" w:rsidR="00A269F4" w:rsidRDefault="00A269F4" w:rsidP="00BD71CB">
      <w:pPr>
        <w:rPr>
          <w:szCs w:val="24"/>
        </w:rPr>
      </w:pPr>
    </w:p>
    <w:p w14:paraId="3FF88A03" w14:textId="77777777" w:rsidR="00CD23DF" w:rsidRPr="000D6F5E" w:rsidRDefault="00CD23DF" w:rsidP="00BD71CB">
      <w:pPr>
        <w:rPr>
          <w:szCs w:val="24"/>
        </w:rPr>
      </w:pPr>
    </w:p>
    <w:p w14:paraId="2C0AF698" w14:textId="218B7658" w:rsidR="00B3384A" w:rsidRPr="00B3384A" w:rsidRDefault="001A3223" w:rsidP="00BD71CB">
      <w:pPr>
        <w:pStyle w:val="Titre5"/>
        <w:rPr>
          <w:rFonts w:asciiTheme="minorHAnsi" w:hAnsiTheme="minorHAnsi"/>
          <w:sz w:val="24"/>
          <w:szCs w:val="24"/>
        </w:rPr>
      </w:pPr>
      <w:r>
        <w:rPr>
          <w:rFonts w:asciiTheme="minorHAnsi" w:hAnsiTheme="minorHAnsi"/>
          <w:sz w:val="24"/>
          <w:szCs w:val="24"/>
        </w:rPr>
        <w:t>Exemples pour</w:t>
      </w:r>
      <w:r w:rsidR="00B3384A" w:rsidRPr="00B3384A">
        <w:rPr>
          <w:rFonts w:asciiTheme="minorHAnsi" w:hAnsiTheme="minorHAnsi"/>
          <w:sz w:val="24"/>
          <w:szCs w:val="24"/>
        </w:rPr>
        <w:t xml:space="preserve"> la bibliographie</w:t>
      </w:r>
    </w:p>
    <w:p w14:paraId="645E4C03" w14:textId="45E592E9" w:rsidR="00560848" w:rsidRDefault="00C37A0F" w:rsidP="001A3223">
      <w:pPr>
        <w:pStyle w:val="Titre5"/>
        <w:rPr>
          <w:rFonts w:asciiTheme="minorHAnsi" w:hAnsiTheme="minorHAnsi"/>
          <w:b w:val="0"/>
          <w:sz w:val="24"/>
          <w:szCs w:val="24"/>
        </w:rPr>
      </w:pPr>
      <w:r>
        <w:rPr>
          <w:rFonts w:asciiTheme="minorHAnsi" w:hAnsiTheme="minorHAnsi"/>
          <w:b w:val="0"/>
          <w:sz w:val="24"/>
          <w:szCs w:val="24"/>
        </w:rPr>
        <w:t xml:space="preserve">BOIS DE </w:t>
      </w:r>
      <w:r w:rsidRPr="00C37A0F">
        <w:rPr>
          <w:rFonts w:asciiTheme="minorHAnsi" w:hAnsiTheme="minorHAnsi"/>
          <w:b w:val="0"/>
          <w:sz w:val="24"/>
          <w:szCs w:val="24"/>
        </w:rPr>
        <w:t>GAUDUSSON Jean (du), Réflexions sur les nouveaux développements du constitutionalisme en Afrique</w:t>
      </w:r>
      <w:r w:rsidR="00AB0636">
        <w:rPr>
          <w:rFonts w:asciiTheme="minorHAnsi" w:hAnsiTheme="minorHAnsi"/>
          <w:b w:val="0"/>
          <w:sz w:val="24"/>
          <w:szCs w:val="24"/>
        </w:rPr>
        <w:t>,</w:t>
      </w:r>
      <w:r w:rsidRPr="00C37A0F">
        <w:rPr>
          <w:rFonts w:asciiTheme="minorHAnsi" w:hAnsiTheme="minorHAnsi"/>
          <w:b w:val="0"/>
          <w:sz w:val="24"/>
          <w:szCs w:val="24"/>
        </w:rPr>
        <w:t xml:space="preserve"> in Aubin Gérard (éd.), </w:t>
      </w:r>
      <w:r w:rsidRPr="00C37A0F">
        <w:rPr>
          <w:rFonts w:asciiTheme="minorHAnsi" w:hAnsiTheme="minorHAnsi"/>
          <w:b w:val="0"/>
          <w:i/>
          <w:sz w:val="24"/>
          <w:szCs w:val="24"/>
        </w:rPr>
        <w:t xml:space="preserve">Liber </w:t>
      </w:r>
      <w:proofErr w:type="spellStart"/>
      <w:r w:rsidRPr="00C37A0F">
        <w:rPr>
          <w:rFonts w:asciiTheme="minorHAnsi" w:hAnsiTheme="minorHAnsi"/>
          <w:b w:val="0"/>
          <w:i/>
          <w:sz w:val="24"/>
          <w:szCs w:val="24"/>
        </w:rPr>
        <w:t>amicorum</w:t>
      </w:r>
      <w:proofErr w:type="spellEnd"/>
      <w:r w:rsidRPr="00C37A0F">
        <w:rPr>
          <w:rFonts w:asciiTheme="minorHAnsi" w:hAnsiTheme="minorHAnsi"/>
          <w:b w:val="0"/>
          <w:i/>
          <w:sz w:val="24"/>
          <w:szCs w:val="24"/>
        </w:rPr>
        <w:t>, études offertes à Pierre Jaubert</w:t>
      </w:r>
      <w:r w:rsidRPr="00C37A0F">
        <w:rPr>
          <w:rFonts w:asciiTheme="minorHAnsi" w:hAnsiTheme="minorHAnsi"/>
          <w:b w:val="0"/>
          <w:sz w:val="24"/>
          <w:szCs w:val="24"/>
        </w:rPr>
        <w:t>, Talence, Presses universitaires de Bordeaux, 1992, p. 179-187.</w:t>
      </w:r>
    </w:p>
    <w:p w14:paraId="3CD3650A" w14:textId="14D80335" w:rsidR="00CD23DF" w:rsidRDefault="00CD23DF" w:rsidP="001A3223">
      <w:pPr>
        <w:pStyle w:val="Titre5"/>
        <w:rPr>
          <w:rFonts w:asciiTheme="minorHAnsi" w:hAnsiTheme="minorHAnsi"/>
          <w:b w:val="0"/>
          <w:sz w:val="24"/>
          <w:szCs w:val="24"/>
        </w:rPr>
      </w:pPr>
      <w:proofErr w:type="gramStart"/>
      <w:r>
        <w:rPr>
          <w:rFonts w:asciiTheme="minorHAnsi" w:hAnsiTheme="minorHAnsi"/>
          <w:b w:val="0"/>
          <w:sz w:val="24"/>
          <w:szCs w:val="24"/>
        </w:rPr>
        <w:t>ou</w:t>
      </w:r>
      <w:proofErr w:type="gramEnd"/>
    </w:p>
    <w:p w14:paraId="587D0987" w14:textId="398D291A" w:rsidR="00CD23DF" w:rsidRDefault="00B3384A" w:rsidP="00BD71CB">
      <w:pPr>
        <w:pStyle w:val="Titre5"/>
        <w:rPr>
          <w:rFonts w:asciiTheme="minorHAnsi" w:hAnsiTheme="minorHAnsi"/>
          <w:b w:val="0"/>
          <w:sz w:val="24"/>
          <w:szCs w:val="24"/>
        </w:rPr>
      </w:pPr>
      <w:r>
        <w:rPr>
          <w:rFonts w:asciiTheme="minorHAnsi" w:hAnsiTheme="minorHAnsi"/>
          <w:b w:val="0"/>
          <w:sz w:val="24"/>
          <w:szCs w:val="24"/>
        </w:rPr>
        <w:t xml:space="preserve">BOIS DE </w:t>
      </w:r>
      <w:r w:rsidRPr="00C37A0F">
        <w:rPr>
          <w:rFonts w:asciiTheme="minorHAnsi" w:hAnsiTheme="minorHAnsi"/>
          <w:b w:val="0"/>
          <w:sz w:val="24"/>
          <w:szCs w:val="24"/>
        </w:rPr>
        <w:t xml:space="preserve">GAUDUSSON Jean (du), </w:t>
      </w:r>
      <w:r>
        <w:rPr>
          <w:rFonts w:asciiTheme="minorHAnsi" w:hAnsiTheme="minorHAnsi"/>
          <w:b w:val="0"/>
          <w:sz w:val="24"/>
          <w:szCs w:val="24"/>
        </w:rPr>
        <w:t>« </w:t>
      </w:r>
      <w:r w:rsidRPr="00C37A0F">
        <w:rPr>
          <w:rFonts w:asciiTheme="minorHAnsi" w:hAnsiTheme="minorHAnsi"/>
          <w:b w:val="0"/>
          <w:sz w:val="24"/>
          <w:szCs w:val="24"/>
        </w:rPr>
        <w:t>Réflexions sur les nouveaux développements du constitutionalisme en Afrique</w:t>
      </w:r>
      <w:r>
        <w:rPr>
          <w:rFonts w:asciiTheme="minorHAnsi" w:hAnsiTheme="minorHAnsi"/>
          <w:b w:val="0"/>
          <w:sz w:val="24"/>
          <w:szCs w:val="24"/>
        </w:rPr>
        <w:t> »</w:t>
      </w:r>
      <w:r w:rsidR="00AB0636">
        <w:rPr>
          <w:rFonts w:asciiTheme="minorHAnsi" w:hAnsiTheme="minorHAnsi"/>
          <w:b w:val="0"/>
          <w:sz w:val="24"/>
          <w:szCs w:val="24"/>
        </w:rPr>
        <w:t>,</w:t>
      </w:r>
      <w:r w:rsidRPr="00C37A0F">
        <w:rPr>
          <w:rFonts w:asciiTheme="minorHAnsi" w:hAnsiTheme="minorHAnsi"/>
          <w:b w:val="0"/>
          <w:sz w:val="24"/>
          <w:szCs w:val="24"/>
        </w:rPr>
        <w:t xml:space="preserve"> in Aubin Gérard (éd.), </w:t>
      </w:r>
      <w:r w:rsidRPr="00C37A0F">
        <w:rPr>
          <w:rFonts w:asciiTheme="minorHAnsi" w:hAnsiTheme="minorHAnsi"/>
          <w:b w:val="0"/>
          <w:i/>
          <w:sz w:val="24"/>
          <w:szCs w:val="24"/>
        </w:rPr>
        <w:t xml:space="preserve">Liber </w:t>
      </w:r>
      <w:proofErr w:type="spellStart"/>
      <w:r w:rsidRPr="00C37A0F">
        <w:rPr>
          <w:rFonts w:asciiTheme="minorHAnsi" w:hAnsiTheme="minorHAnsi"/>
          <w:b w:val="0"/>
          <w:i/>
          <w:sz w:val="24"/>
          <w:szCs w:val="24"/>
        </w:rPr>
        <w:t>amicorum</w:t>
      </w:r>
      <w:proofErr w:type="spellEnd"/>
      <w:r w:rsidRPr="00C37A0F">
        <w:rPr>
          <w:rFonts w:asciiTheme="minorHAnsi" w:hAnsiTheme="minorHAnsi"/>
          <w:b w:val="0"/>
          <w:i/>
          <w:sz w:val="24"/>
          <w:szCs w:val="24"/>
        </w:rPr>
        <w:t>, études offertes à Pierre Jaubert</w:t>
      </w:r>
      <w:r w:rsidRPr="00C37A0F">
        <w:rPr>
          <w:rFonts w:asciiTheme="minorHAnsi" w:hAnsiTheme="minorHAnsi"/>
          <w:b w:val="0"/>
          <w:sz w:val="24"/>
          <w:szCs w:val="24"/>
        </w:rPr>
        <w:t>, Talence, Presses universitaires de Bordeaux, 1992, p. 179-187.</w:t>
      </w:r>
    </w:p>
    <w:p w14:paraId="776E8F27" w14:textId="77777777" w:rsidR="00CD23DF" w:rsidRDefault="00CD23DF">
      <w:pPr>
        <w:jc w:val="left"/>
        <w:rPr>
          <w:rFonts w:eastAsia="Times New Roman" w:cs="Times New Roman"/>
          <w:bCs/>
          <w:szCs w:val="24"/>
          <w:lang w:eastAsia="fr-FR"/>
        </w:rPr>
      </w:pPr>
      <w:r>
        <w:rPr>
          <w:b/>
          <w:szCs w:val="24"/>
        </w:rPr>
        <w:br w:type="page"/>
      </w:r>
    </w:p>
    <w:p w14:paraId="4FE36499" w14:textId="2D77CE31" w:rsidR="00B3384A" w:rsidRPr="00B3384A" w:rsidRDefault="001A3223" w:rsidP="00BD71CB">
      <w:pPr>
        <w:pStyle w:val="Titre5"/>
        <w:rPr>
          <w:rFonts w:asciiTheme="minorHAnsi" w:hAnsiTheme="minorHAnsi"/>
          <w:sz w:val="24"/>
          <w:szCs w:val="24"/>
        </w:rPr>
      </w:pPr>
      <w:r>
        <w:rPr>
          <w:rFonts w:asciiTheme="minorHAnsi" w:hAnsiTheme="minorHAnsi"/>
          <w:sz w:val="24"/>
          <w:szCs w:val="24"/>
        </w:rPr>
        <w:lastRenderedPageBreak/>
        <w:t>Exemples pour les</w:t>
      </w:r>
      <w:r w:rsidR="00B3384A" w:rsidRPr="00B3384A">
        <w:rPr>
          <w:rFonts w:asciiTheme="minorHAnsi" w:hAnsiTheme="minorHAnsi"/>
          <w:sz w:val="24"/>
          <w:szCs w:val="24"/>
        </w:rPr>
        <w:t xml:space="preserve"> note</w:t>
      </w:r>
      <w:r>
        <w:rPr>
          <w:rFonts w:asciiTheme="minorHAnsi" w:hAnsiTheme="minorHAnsi"/>
          <w:sz w:val="24"/>
          <w:szCs w:val="24"/>
        </w:rPr>
        <w:t>s</w:t>
      </w:r>
      <w:r w:rsidR="00B3384A" w:rsidRPr="00B3384A">
        <w:rPr>
          <w:rFonts w:asciiTheme="minorHAnsi" w:hAnsiTheme="minorHAnsi"/>
          <w:sz w:val="24"/>
          <w:szCs w:val="24"/>
        </w:rPr>
        <w:t xml:space="preserve"> de bas de page</w:t>
      </w:r>
    </w:p>
    <w:p w14:paraId="0881237D" w14:textId="5D538B76" w:rsidR="00560848" w:rsidRDefault="00C37A0F" w:rsidP="001A3223">
      <w:pPr>
        <w:pStyle w:val="Titre5"/>
        <w:rPr>
          <w:rFonts w:asciiTheme="minorHAnsi" w:hAnsiTheme="minorHAnsi"/>
          <w:b w:val="0"/>
          <w:sz w:val="24"/>
          <w:szCs w:val="24"/>
        </w:rPr>
      </w:pPr>
      <w:r>
        <w:rPr>
          <w:rFonts w:asciiTheme="minorHAnsi" w:hAnsiTheme="minorHAnsi"/>
          <w:b w:val="0"/>
          <w:sz w:val="24"/>
          <w:szCs w:val="24"/>
        </w:rPr>
        <w:t xml:space="preserve">BOIS DE </w:t>
      </w:r>
      <w:r w:rsidRPr="00C37A0F">
        <w:rPr>
          <w:rFonts w:asciiTheme="minorHAnsi" w:hAnsiTheme="minorHAnsi"/>
          <w:b w:val="0"/>
          <w:sz w:val="24"/>
          <w:szCs w:val="24"/>
        </w:rPr>
        <w:t>GAUDUSSON Jean (du), Réflexions sur les nouveaux développements du constitutionalisme en Afrique</w:t>
      </w:r>
      <w:r w:rsidR="00AB0636">
        <w:rPr>
          <w:rFonts w:asciiTheme="minorHAnsi" w:hAnsiTheme="minorHAnsi"/>
          <w:b w:val="0"/>
          <w:sz w:val="24"/>
          <w:szCs w:val="24"/>
        </w:rPr>
        <w:t>,</w:t>
      </w:r>
      <w:r w:rsidRPr="00C37A0F">
        <w:rPr>
          <w:rFonts w:asciiTheme="minorHAnsi" w:hAnsiTheme="minorHAnsi"/>
          <w:b w:val="0"/>
          <w:sz w:val="24"/>
          <w:szCs w:val="24"/>
        </w:rPr>
        <w:t xml:space="preserve"> in </w:t>
      </w:r>
      <w:r w:rsidRPr="00C37A0F">
        <w:rPr>
          <w:rFonts w:asciiTheme="minorHAnsi" w:hAnsiTheme="minorHAnsi"/>
          <w:b w:val="0"/>
          <w:i/>
          <w:sz w:val="24"/>
          <w:szCs w:val="24"/>
        </w:rPr>
        <w:t xml:space="preserve">Liber </w:t>
      </w:r>
      <w:proofErr w:type="spellStart"/>
      <w:r w:rsidRPr="00C37A0F">
        <w:rPr>
          <w:rFonts w:asciiTheme="minorHAnsi" w:hAnsiTheme="minorHAnsi"/>
          <w:b w:val="0"/>
          <w:i/>
          <w:sz w:val="24"/>
          <w:szCs w:val="24"/>
        </w:rPr>
        <w:t>amicorum</w:t>
      </w:r>
      <w:proofErr w:type="spellEnd"/>
      <w:r w:rsidRPr="00C37A0F">
        <w:rPr>
          <w:rFonts w:asciiTheme="minorHAnsi" w:hAnsiTheme="minorHAnsi"/>
          <w:b w:val="0"/>
          <w:i/>
          <w:sz w:val="24"/>
          <w:szCs w:val="24"/>
        </w:rPr>
        <w:t>, études offertes à Pierre Jaubert</w:t>
      </w:r>
      <w:r w:rsidRPr="00C37A0F">
        <w:rPr>
          <w:rFonts w:asciiTheme="minorHAnsi" w:hAnsiTheme="minorHAnsi"/>
          <w:b w:val="0"/>
          <w:sz w:val="24"/>
          <w:szCs w:val="24"/>
        </w:rPr>
        <w:t>, Presses universitaires de Bordeaux, 1992, p. 179-187.</w:t>
      </w:r>
    </w:p>
    <w:p w14:paraId="3DFFC22D" w14:textId="17C8FB7C" w:rsidR="00CD23DF" w:rsidRDefault="00CD23DF" w:rsidP="001A3223">
      <w:pPr>
        <w:pStyle w:val="Titre5"/>
        <w:rPr>
          <w:rFonts w:asciiTheme="minorHAnsi" w:hAnsiTheme="minorHAnsi"/>
          <w:b w:val="0"/>
          <w:sz w:val="24"/>
          <w:szCs w:val="24"/>
        </w:rPr>
      </w:pPr>
      <w:proofErr w:type="gramStart"/>
      <w:r>
        <w:rPr>
          <w:rFonts w:asciiTheme="minorHAnsi" w:hAnsiTheme="minorHAnsi"/>
          <w:b w:val="0"/>
          <w:sz w:val="24"/>
          <w:szCs w:val="24"/>
        </w:rPr>
        <w:t>ou</w:t>
      </w:r>
      <w:proofErr w:type="gramEnd"/>
    </w:p>
    <w:p w14:paraId="2ED3F7F0" w14:textId="08DE5BA4" w:rsidR="00F8056A" w:rsidRDefault="00EB08A7" w:rsidP="00F57C48">
      <w:pPr>
        <w:pStyle w:val="Titre5"/>
        <w:rPr>
          <w:rFonts w:asciiTheme="minorHAnsi" w:hAnsiTheme="minorHAnsi"/>
          <w:b w:val="0"/>
          <w:sz w:val="24"/>
          <w:szCs w:val="24"/>
        </w:rPr>
      </w:pPr>
      <w:r>
        <w:rPr>
          <w:rFonts w:asciiTheme="minorHAnsi" w:hAnsiTheme="minorHAnsi"/>
          <w:b w:val="0"/>
          <w:sz w:val="24"/>
          <w:szCs w:val="24"/>
        </w:rPr>
        <w:t xml:space="preserve">BOIS DE </w:t>
      </w:r>
      <w:r w:rsidRPr="00C37A0F">
        <w:rPr>
          <w:rFonts w:asciiTheme="minorHAnsi" w:hAnsiTheme="minorHAnsi"/>
          <w:b w:val="0"/>
          <w:sz w:val="24"/>
          <w:szCs w:val="24"/>
        </w:rPr>
        <w:t xml:space="preserve">GAUDUSSON Jean (du), </w:t>
      </w:r>
      <w:r w:rsidR="00B3384A">
        <w:rPr>
          <w:rFonts w:asciiTheme="minorHAnsi" w:hAnsiTheme="minorHAnsi"/>
          <w:b w:val="0"/>
          <w:sz w:val="24"/>
          <w:szCs w:val="24"/>
        </w:rPr>
        <w:t>« </w:t>
      </w:r>
      <w:r w:rsidRPr="00C37A0F">
        <w:rPr>
          <w:rFonts w:asciiTheme="minorHAnsi" w:hAnsiTheme="minorHAnsi"/>
          <w:b w:val="0"/>
          <w:sz w:val="24"/>
          <w:szCs w:val="24"/>
        </w:rPr>
        <w:t>Réflexions sur les nouveaux développements du constitutionalisme en Afrique</w:t>
      </w:r>
      <w:r w:rsidR="00B3384A">
        <w:rPr>
          <w:rFonts w:asciiTheme="minorHAnsi" w:hAnsiTheme="minorHAnsi"/>
          <w:b w:val="0"/>
          <w:sz w:val="24"/>
          <w:szCs w:val="24"/>
        </w:rPr>
        <w:t> »</w:t>
      </w:r>
      <w:r w:rsidR="00AB0636">
        <w:rPr>
          <w:rFonts w:asciiTheme="minorHAnsi" w:hAnsiTheme="minorHAnsi"/>
          <w:b w:val="0"/>
          <w:sz w:val="24"/>
          <w:szCs w:val="24"/>
        </w:rPr>
        <w:t>,</w:t>
      </w:r>
      <w:r w:rsidRPr="00C37A0F">
        <w:rPr>
          <w:rFonts w:asciiTheme="minorHAnsi" w:hAnsiTheme="minorHAnsi"/>
          <w:b w:val="0"/>
          <w:sz w:val="24"/>
          <w:szCs w:val="24"/>
        </w:rPr>
        <w:t xml:space="preserve"> in</w:t>
      </w:r>
      <w:r w:rsidR="00D64E38">
        <w:rPr>
          <w:rFonts w:asciiTheme="minorHAnsi" w:hAnsiTheme="minorHAnsi"/>
          <w:b w:val="0"/>
          <w:i/>
          <w:sz w:val="24"/>
          <w:szCs w:val="24"/>
        </w:rPr>
        <w:t xml:space="preserve"> </w:t>
      </w:r>
      <w:r w:rsidR="00D64E38" w:rsidRPr="00C37A0F">
        <w:rPr>
          <w:rFonts w:asciiTheme="minorHAnsi" w:hAnsiTheme="minorHAnsi"/>
          <w:b w:val="0"/>
          <w:i/>
          <w:sz w:val="24"/>
          <w:szCs w:val="24"/>
        </w:rPr>
        <w:t xml:space="preserve">Liber </w:t>
      </w:r>
      <w:proofErr w:type="spellStart"/>
      <w:r w:rsidR="00D64E38" w:rsidRPr="00C37A0F">
        <w:rPr>
          <w:rFonts w:asciiTheme="minorHAnsi" w:hAnsiTheme="minorHAnsi"/>
          <w:b w:val="0"/>
          <w:i/>
          <w:sz w:val="24"/>
          <w:szCs w:val="24"/>
        </w:rPr>
        <w:t>amicorum</w:t>
      </w:r>
      <w:proofErr w:type="spellEnd"/>
      <w:r w:rsidR="00D64E38" w:rsidRPr="00C37A0F">
        <w:rPr>
          <w:rFonts w:asciiTheme="minorHAnsi" w:hAnsiTheme="minorHAnsi"/>
          <w:b w:val="0"/>
          <w:i/>
          <w:sz w:val="24"/>
          <w:szCs w:val="24"/>
        </w:rPr>
        <w:t>, études offertes à Pierre Jaubert</w:t>
      </w:r>
      <w:r w:rsidRPr="00C37A0F">
        <w:rPr>
          <w:rFonts w:asciiTheme="minorHAnsi" w:hAnsiTheme="minorHAnsi"/>
          <w:b w:val="0"/>
          <w:sz w:val="24"/>
          <w:szCs w:val="24"/>
        </w:rPr>
        <w:t>, Presses universitaires de Bordeaux, 1992, p. 179-187.</w:t>
      </w:r>
    </w:p>
    <w:p w14:paraId="6332EC0C" w14:textId="14DB892F" w:rsidR="0001413A" w:rsidRDefault="0001413A" w:rsidP="00F8056A">
      <w:pPr>
        <w:pStyle w:val="Titre2"/>
      </w:pPr>
      <w:r>
        <w:rPr>
          <w:szCs w:val="24"/>
        </w:rPr>
        <w:br w:type="page"/>
      </w:r>
      <w:bookmarkStart w:id="28" w:name="_Toc523216937"/>
      <w:r w:rsidRPr="007E5DCB">
        <w:lastRenderedPageBreak/>
        <w:t xml:space="preserve">Citer un </w:t>
      </w:r>
      <w:r>
        <w:t xml:space="preserve">article de revue </w:t>
      </w:r>
      <w:commentRangeStart w:id="29"/>
      <w:r>
        <w:t>imprimée</w:t>
      </w:r>
      <w:bookmarkEnd w:id="28"/>
      <w:commentRangeEnd w:id="29"/>
      <w:r w:rsidR="00FA5FC3">
        <w:rPr>
          <w:rStyle w:val="Marquedecommentaire"/>
        </w:rPr>
        <w:commentReference w:id="29"/>
      </w:r>
    </w:p>
    <w:p w14:paraId="2D687964" w14:textId="35E3AFE0" w:rsidR="00F8056A" w:rsidRDefault="00F8056A" w:rsidP="00F8056A">
      <w:pPr>
        <w:jc w:val="center"/>
        <w:rPr>
          <w:szCs w:val="24"/>
        </w:rPr>
      </w:pPr>
      <w:r w:rsidRPr="00F8056A">
        <w:rPr>
          <w:szCs w:val="24"/>
        </w:rPr>
        <w:t>Deux modèles</w:t>
      </w:r>
      <w:r>
        <w:rPr>
          <w:szCs w:val="24"/>
        </w:rPr>
        <w:t xml:space="preserve"> sont proposés</w:t>
      </w:r>
      <w:r w:rsidRPr="00F8056A">
        <w:rPr>
          <w:szCs w:val="24"/>
        </w:rPr>
        <w:t xml:space="preserve">, avec ou sans guillemets </w:t>
      </w:r>
      <w:r w:rsidR="00560848">
        <w:rPr>
          <w:szCs w:val="24"/>
        </w:rPr>
        <w:t>encadrant</w:t>
      </w:r>
      <w:r w:rsidR="00560848" w:rsidRPr="00F8056A">
        <w:rPr>
          <w:szCs w:val="24"/>
        </w:rPr>
        <w:t xml:space="preserve"> </w:t>
      </w:r>
      <w:r w:rsidRPr="00F8056A">
        <w:rPr>
          <w:szCs w:val="24"/>
        </w:rPr>
        <w:t xml:space="preserve">le titre de </w:t>
      </w:r>
      <w:r>
        <w:rPr>
          <w:szCs w:val="24"/>
        </w:rPr>
        <w:t>l’article</w:t>
      </w:r>
      <w:r w:rsidRPr="00F8056A">
        <w:rPr>
          <w:szCs w:val="24"/>
        </w:rPr>
        <w:t>.</w:t>
      </w:r>
    </w:p>
    <w:p w14:paraId="0769DE0D" w14:textId="77777777" w:rsidR="002737C0" w:rsidRPr="00F8056A" w:rsidRDefault="002737C0" w:rsidP="00F8056A">
      <w:pPr>
        <w:jc w:val="center"/>
        <w:rPr>
          <w:szCs w:val="24"/>
        </w:rPr>
      </w:pPr>
    </w:p>
    <w:p w14:paraId="44CD8A5D" w14:textId="4A7C60AF" w:rsidR="007174D0" w:rsidRPr="00B3384A" w:rsidRDefault="007174D0" w:rsidP="007174D0">
      <w:pPr>
        <w:pStyle w:val="Titre5"/>
        <w:rPr>
          <w:rFonts w:asciiTheme="minorHAnsi" w:hAnsiTheme="minorHAnsi"/>
          <w:sz w:val="24"/>
          <w:szCs w:val="24"/>
        </w:rPr>
      </w:pPr>
      <w:r>
        <w:rPr>
          <w:rFonts w:asciiTheme="minorHAnsi" w:hAnsiTheme="minorHAnsi"/>
          <w:sz w:val="24"/>
          <w:szCs w:val="24"/>
        </w:rPr>
        <w:t>Modèle</w:t>
      </w:r>
      <w:r w:rsidR="00EE74C8">
        <w:rPr>
          <w:rFonts w:asciiTheme="minorHAnsi" w:hAnsiTheme="minorHAnsi"/>
          <w:sz w:val="24"/>
          <w:szCs w:val="24"/>
        </w:rPr>
        <w:t>s</w:t>
      </w:r>
      <w:r>
        <w:rPr>
          <w:rFonts w:asciiTheme="minorHAnsi" w:hAnsiTheme="minorHAnsi"/>
          <w:sz w:val="24"/>
          <w:szCs w:val="24"/>
        </w:rPr>
        <w:t xml:space="preserve"> pour</w:t>
      </w:r>
      <w:r w:rsidRPr="00B3384A">
        <w:rPr>
          <w:rFonts w:asciiTheme="minorHAnsi" w:hAnsiTheme="minorHAnsi"/>
          <w:sz w:val="24"/>
          <w:szCs w:val="24"/>
        </w:rPr>
        <w:t xml:space="preserve"> la bibliograp</w:t>
      </w:r>
      <w:r>
        <w:rPr>
          <w:rFonts w:asciiTheme="minorHAnsi" w:hAnsiTheme="minorHAnsi"/>
          <w:sz w:val="24"/>
          <w:szCs w:val="24"/>
        </w:rPr>
        <w:t>h</w:t>
      </w:r>
      <w:r w:rsidRPr="00B3384A">
        <w:rPr>
          <w:rFonts w:asciiTheme="minorHAnsi" w:hAnsiTheme="minorHAnsi"/>
          <w:sz w:val="24"/>
          <w:szCs w:val="24"/>
        </w:rPr>
        <w:t>ie</w:t>
      </w:r>
    </w:p>
    <w:p w14:paraId="24613327" w14:textId="2750ABED" w:rsidR="0001413A" w:rsidRDefault="0001413A" w:rsidP="007174D0">
      <w:pPr>
        <w:rPr>
          <w:rFonts w:eastAsia="Times New Roman" w:cs="Times New Roman"/>
          <w:color w:val="000000" w:themeColor="text1"/>
          <w:szCs w:val="24"/>
          <w:lang w:eastAsia="fr-FR"/>
        </w:rPr>
      </w:pPr>
      <w:r w:rsidRPr="007174D0">
        <w:rPr>
          <w:rFonts w:eastAsia="Times New Roman" w:cs="Times New Roman"/>
          <w:color w:val="000000" w:themeColor="text1"/>
          <w:szCs w:val="24"/>
          <w:lang w:eastAsia="fr-FR"/>
        </w:rPr>
        <w:t xml:space="preserve">Auteur [NOM prénom], « Titre de l’article, complément du titre », </w:t>
      </w:r>
      <w:r w:rsidRPr="007174D0">
        <w:rPr>
          <w:rFonts w:eastAsia="Times New Roman" w:cs="Times New Roman"/>
          <w:i/>
          <w:color w:val="000000" w:themeColor="text1"/>
          <w:szCs w:val="24"/>
          <w:lang w:eastAsia="fr-FR"/>
        </w:rPr>
        <w:t>Titre de la revue</w:t>
      </w:r>
      <w:r w:rsidRPr="007174D0">
        <w:rPr>
          <w:rFonts w:eastAsia="Times New Roman" w:cs="Times New Roman"/>
          <w:color w:val="000000" w:themeColor="text1"/>
          <w:szCs w:val="24"/>
          <w:lang w:eastAsia="fr-FR"/>
        </w:rPr>
        <w:t xml:space="preserve">, partie, </w:t>
      </w:r>
      <w:r w:rsidR="00AD6C9F" w:rsidRPr="007174D0">
        <w:rPr>
          <w:rFonts w:eastAsia="Times New Roman" w:cs="Times New Roman"/>
          <w:color w:val="000000" w:themeColor="text1"/>
          <w:szCs w:val="24"/>
          <w:lang w:eastAsia="fr-FR"/>
        </w:rPr>
        <w:t xml:space="preserve">mois </w:t>
      </w:r>
      <w:r w:rsidRPr="007174D0">
        <w:rPr>
          <w:rFonts w:eastAsia="Times New Roman" w:cs="Times New Roman"/>
          <w:color w:val="000000" w:themeColor="text1"/>
          <w:szCs w:val="24"/>
          <w:lang w:eastAsia="fr-FR"/>
        </w:rPr>
        <w:t xml:space="preserve">année, numéro, </w:t>
      </w:r>
      <w:r w:rsidR="00A364CF" w:rsidRPr="007174D0">
        <w:rPr>
          <w:rFonts w:eastAsia="Times New Roman" w:cs="Times New Roman"/>
          <w:color w:val="000000" w:themeColor="text1"/>
          <w:szCs w:val="24"/>
          <w:lang w:eastAsia="fr-FR"/>
        </w:rPr>
        <w:t>pagination globale</w:t>
      </w:r>
      <w:r w:rsidR="007174D0" w:rsidRPr="007174D0">
        <w:rPr>
          <w:rFonts w:eastAsia="Times New Roman" w:cs="Times New Roman"/>
          <w:color w:val="000000" w:themeColor="text1"/>
          <w:szCs w:val="24"/>
          <w:lang w:eastAsia="fr-FR"/>
        </w:rPr>
        <w:t>.</w:t>
      </w:r>
    </w:p>
    <w:p w14:paraId="6776BAA9" w14:textId="50E3CA06" w:rsidR="00CD23DF" w:rsidRPr="007174D0" w:rsidRDefault="00CD23DF" w:rsidP="007174D0">
      <w:pPr>
        <w:rPr>
          <w:rFonts w:eastAsia="Times New Roman" w:cs="Times New Roman"/>
          <w:color w:val="000000" w:themeColor="text1"/>
          <w:szCs w:val="24"/>
          <w:lang w:eastAsia="fr-FR"/>
        </w:rPr>
      </w:pPr>
      <w:proofErr w:type="gramStart"/>
      <w:r>
        <w:rPr>
          <w:rFonts w:eastAsia="Times New Roman" w:cs="Times New Roman"/>
          <w:color w:val="000000" w:themeColor="text1"/>
          <w:szCs w:val="24"/>
          <w:lang w:eastAsia="fr-FR"/>
        </w:rPr>
        <w:t>ou</w:t>
      </w:r>
      <w:proofErr w:type="gramEnd"/>
    </w:p>
    <w:p w14:paraId="3FF43004" w14:textId="486003ED" w:rsidR="0001413A" w:rsidRPr="007174D0" w:rsidRDefault="0001413A" w:rsidP="0001413A">
      <w:pPr>
        <w:rPr>
          <w:rFonts w:eastAsia="Times New Roman" w:cs="Times New Roman"/>
          <w:color w:val="000000" w:themeColor="text1"/>
          <w:szCs w:val="24"/>
          <w:lang w:eastAsia="fr-FR"/>
        </w:rPr>
      </w:pPr>
      <w:r w:rsidRPr="007174D0">
        <w:rPr>
          <w:rFonts w:eastAsia="Times New Roman" w:cs="Times New Roman"/>
          <w:color w:val="000000" w:themeColor="text1"/>
          <w:szCs w:val="24"/>
          <w:lang w:eastAsia="fr-FR"/>
        </w:rPr>
        <w:t xml:space="preserve">Auteur [NOM prénom], Titre de l’article, complément du titre, </w:t>
      </w:r>
      <w:r w:rsidRPr="007174D0">
        <w:rPr>
          <w:rFonts w:eastAsia="Times New Roman" w:cs="Times New Roman"/>
          <w:i/>
          <w:color w:val="000000" w:themeColor="text1"/>
          <w:szCs w:val="24"/>
          <w:lang w:eastAsia="fr-FR"/>
        </w:rPr>
        <w:t>Titre de la revue</w:t>
      </w:r>
      <w:r w:rsidRPr="007174D0">
        <w:rPr>
          <w:rFonts w:eastAsia="Times New Roman" w:cs="Times New Roman"/>
          <w:color w:val="000000" w:themeColor="text1"/>
          <w:szCs w:val="24"/>
          <w:lang w:eastAsia="fr-FR"/>
        </w:rPr>
        <w:t xml:space="preserve">, partie, </w:t>
      </w:r>
      <w:r w:rsidR="00AF7F71" w:rsidRPr="007174D0">
        <w:rPr>
          <w:rFonts w:eastAsia="Times New Roman" w:cs="Times New Roman"/>
          <w:color w:val="000000" w:themeColor="text1"/>
          <w:szCs w:val="24"/>
          <w:lang w:eastAsia="fr-FR"/>
        </w:rPr>
        <w:t xml:space="preserve">mois </w:t>
      </w:r>
      <w:r w:rsidRPr="007174D0">
        <w:rPr>
          <w:rFonts w:eastAsia="Times New Roman" w:cs="Times New Roman"/>
          <w:color w:val="000000" w:themeColor="text1"/>
          <w:szCs w:val="24"/>
          <w:lang w:eastAsia="fr-FR"/>
        </w:rPr>
        <w:t xml:space="preserve">année, numéro, </w:t>
      </w:r>
      <w:r w:rsidR="00A364CF" w:rsidRPr="007174D0">
        <w:rPr>
          <w:rFonts w:eastAsia="Times New Roman" w:cs="Times New Roman"/>
          <w:color w:val="000000" w:themeColor="text1"/>
          <w:szCs w:val="24"/>
          <w:lang w:eastAsia="fr-FR"/>
        </w:rPr>
        <w:t>pagination globale</w:t>
      </w:r>
      <w:r w:rsidR="007174D0" w:rsidRPr="007174D0">
        <w:rPr>
          <w:rFonts w:eastAsia="Times New Roman" w:cs="Times New Roman"/>
          <w:color w:val="000000" w:themeColor="text1"/>
          <w:szCs w:val="24"/>
          <w:lang w:eastAsia="fr-FR"/>
        </w:rPr>
        <w:t>.</w:t>
      </w:r>
    </w:p>
    <w:p w14:paraId="2991586F" w14:textId="77777777" w:rsidR="007174D0" w:rsidRPr="007174D0" w:rsidRDefault="007174D0" w:rsidP="007174D0">
      <w:pPr>
        <w:pStyle w:val="Titre5"/>
        <w:rPr>
          <w:rFonts w:asciiTheme="minorHAnsi" w:hAnsiTheme="minorHAnsi"/>
          <w:color w:val="000000" w:themeColor="text1"/>
          <w:sz w:val="24"/>
          <w:szCs w:val="24"/>
        </w:rPr>
      </w:pPr>
      <w:r w:rsidRPr="007174D0">
        <w:rPr>
          <w:rFonts w:asciiTheme="minorHAnsi" w:hAnsiTheme="minorHAnsi"/>
          <w:color w:val="000000" w:themeColor="text1"/>
          <w:sz w:val="24"/>
          <w:szCs w:val="24"/>
        </w:rPr>
        <w:t>Modèles pour les notes de bas de page</w:t>
      </w:r>
    </w:p>
    <w:p w14:paraId="2D5A80AD" w14:textId="1C25DBAD" w:rsidR="007174D0" w:rsidRDefault="007174D0" w:rsidP="007174D0">
      <w:pPr>
        <w:rPr>
          <w:rFonts w:eastAsia="Times New Roman" w:cs="Times New Roman"/>
          <w:color w:val="000000" w:themeColor="text1"/>
          <w:szCs w:val="24"/>
          <w:lang w:eastAsia="fr-FR"/>
        </w:rPr>
      </w:pPr>
      <w:r w:rsidRPr="007174D0">
        <w:rPr>
          <w:rFonts w:eastAsia="Times New Roman" w:cs="Times New Roman"/>
          <w:color w:val="000000" w:themeColor="text1"/>
          <w:szCs w:val="24"/>
          <w:lang w:eastAsia="fr-FR"/>
        </w:rPr>
        <w:t xml:space="preserve">Auteur [NOM prénom], « Titre de l’article », </w:t>
      </w:r>
      <w:r w:rsidRPr="007174D0">
        <w:rPr>
          <w:rFonts w:eastAsia="Times New Roman" w:cs="Times New Roman"/>
          <w:i/>
          <w:color w:val="000000" w:themeColor="text1"/>
          <w:szCs w:val="24"/>
          <w:lang w:eastAsia="fr-FR"/>
        </w:rPr>
        <w:t>Titre de la revue</w:t>
      </w:r>
      <w:r w:rsidR="00D64E38">
        <w:rPr>
          <w:rFonts w:eastAsia="Times New Roman" w:cs="Times New Roman"/>
          <w:i/>
          <w:color w:val="000000" w:themeColor="text1"/>
          <w:szCs w:val="24"/>
          <w:lang w:eastAsia="fr-FR"/>
        </w:rPr>
        <w:t xml:space="preserve"> abrégé</w:t>
      </w:r>
      <w:r w:rsidRPr="007174D0">
        <w:rPr>
          <w:rFonts w:eastAsia="Times New Roman" w:cs="Times New Roman"/>
          <w:color w:val="000000" w:themeColor="text1"/>
          <w:szCs w:val="24"/>
          <w:lang w:eastAsia="fr-FR"/>
        </w:rPr>
        <w:t xml:space="preserve">, année, </w:t>
      </w:r>
      <w:ins w:id="30" w:author="Pierre Gravier" w:date="2018-09-09T14:11:00Z">
        <w:r w:rsidR="007F16D1" w:rsidRPr="007174D0">
          <w:rPr>
            <w:rFonts w:eastAsia="Times New Roman" w:cs="Times New Roman"/>
            <w:color w:val="000000" w:themeColor="text1"/>
            <w:szCs w:val="24"/>
            <w:lang w:eastAsia="fr-FR"/>
          </w:rPr>
          <w:t xml:space="preserve">partie, </w:t>
        </w:r>
      </w:ins>
      <w:r w:rsidRPr="007174D0">
        <w:rPr>
          <w:rFonts w:eastAsia="Times New Roman" w:cs="Times New Roman"/>
          <w:color w:val="000000" w:themeColor="text1"/>
          <w:szCs w:val="24"/>
          <w:lang w:eastAsia="fr-FR"/>
        </w:rPr>
        <w:t>numéro de paragraphe ou des pages concernées.</w:t>
      </w:r>
    </w:p>
    <w:p w14:paraId="4DCA1FD8" w14:textId="5E348F3D" w:rsidR="00CD23DF" w:rsidRPr="007174D0" w:rsidRDefault="00CD23DF" w:rsidP="007174D0">
      <w:pPr>
        <w:rPr>
          <w:rFonts w:eastAsia="Times New Roman" w:cs="Times New Roman"/>
          <w:color w:val="000000" w:themeColor="text1"/>
          <w:szCs w:val="24"/>
          <w:lang w:eastAsia="fr-FR"/>
        </w:rPr>
      </w:pPr>
      <w:proofErr w:type="gramStart"/>
      <w:r>
        <w:rPr>
          <w:rFonts w:eastAsia="Times New Roman" w:cs="Times New Roman"/>
          <w:color w:val="000000" w:themeColor="text1"/>
          <w:szCs w:val="24"/>
          <w:lang w:eastAsia="fr-FR"/>
        </w:rPr>
        <w:t>ou</w:t>
      </w:r>
      <w:proofErr w:type="gramEnd"/>
    </w:p>
    <w:p w14:paraId="04073682" w14:textId="73694A38" w:rsidR="007174D0" w:rsidRPr="007174D0" w:rsidRDefault="007174D0" w:rsidP="007174D0">
      <w:pPr>
        <w:rPr>
          <w:rFonts w:eastAsia="Times New Roman" w:cs="Times New Roman"/>
          <w:color w:val="000000" w:themeColor="text1"/>
          <w:szCs w:val="24"/>
          <w:lang w:eastAsia="fr-FR"/>
        </w:rPr>
      </w:pPr>
      <w:r w:rsidRPr="007174D0">
        <w:rPr>
          <w:rFonts w:eastAsia="Times New Roman" w:cs="Times New Roman"/>
          <w:color w:val="000000" w:themeColor="text1"/>
          <w:szCs w:val="24"/>
          <w:lang w:eastAsia="fr-FR"/>
        </w:rPr>
        <w:t xml:space="preserve">Auteur [NOM prénom], Titre de l’article </w:t>
      </w:r>
      <w:r w:rsidRPr="007174D0">
        <w:rPr>
          <w:rFonts w:eastAsia="Times New Roman" w:cs="Times New Roman"/>
          <w:i/>
          <w:color w:val="000000" w:themeColor="text1"/>
          <w:szCs w:val="24"/>
          <w:lang w:eastAsia="fr-FR"/>
        </w:rPr>
        <w:t>Titre de la revue</w:t>
      </w:r>
      <w:r w:rsidR="00D64E38">
        <w:rPr>
          <w:rFonts w:eastAsia="Times New Roman" w:cs="Times New Roman"/>
          <w:i/>
          <w:color w:val="000000" w:themeColor="text1"/>
          <w:szCs w:val="24"/>
          <w:lang w:eastAsia="fr-FR"/>
        </w:rPr>
        <w:t xml:space="preserve"> abrégé</w:t>
      </w:r>
      <w:r w:rsidRPr="007174D0">
        <w:rPr>
          <w:rFonts w:eastAsia="Times New Roman" w:cs="Times New Roman"/>
          <w:color w:val="000000" w:themeColor="text1"/>
          <w:szCs w:val="24"/>
          <w:lang w:eastAsia="fr-FR"/>
        </w:rPr>
        <w:t xml:space="preserve">, année, </w:t>
      </w:r>
      <w:ins w:id="31" w:author="Pierre Gravier" w:date="2018-09-09T14:11:00Z">
        <w:r w:rsidR="007F16D1" w:rsidRPr="007174D0">
          <w:rPr>
            <w:rFonts w:eastAsia="Times New Roman" w:cs="Times New Roman"/>
            <w:color w:val="000000" w:themeColor="text1"/>
            <w:szCs w:val="24"/>
            <w:lang w:eastAsia="fr-FR"/>
          </w:rPr>
          <w:t xml:space="preserve">partie, </w:t>
        </w:r>
      </w:ins>
      <w:r w:rsidRPr="007174D0">
        <w:rPr>
          <w:rFonts w:eastAsia="Times New Roman" w:cs="Times New Roman"/>
          <w:color w:val="000000" w:themeColor="text1"/>
          <w:szCs w:val="24"/>
          <w:lang w:eastAsia="fr-FR"/>
        </w:rPr>
        <w:t>numéro de paragraphe ou des pages concernées.</w:t>
      </w:r>
    </w:p>
    <w:p w14:paraId="15E2E2EC" w14:textId="77777777" w:rsidR="0001413A" w:rsidRDefault="0001413A" w:rsidP="0001413A">
      <w:pPr>
        <w:rPr>
          <w:rFonts w:eastAsia="Times New Roman" w:cs="Times New Roman"/>
          <w:szCs w:val="24"/>
          <w:lang w:eastAsia="fr-FR"/>
        </w:rPr>
      </w:pPr>
    </w:p>
    <w:p w14:paraId="2167F4F9" w14:textId="77777777" w:rsidR="00CD23DF" w:rsidRDefault="00CD23DF" w:rsidP="0001413A">
      <w:pPr>
        <w:rPr>
          <w:rFonts w:eastAsia="Times New Roman" w:cs="Times New Roman"/>
          <w:szCs w:val="24"/>
          <w:lang w:eastAsia="fr-FR"/>
        </w:rPr>
      </w:pPr>
    </w:p>
    <w:p w14:paraId="3C282691" w14:textId="7F2C40CD" w:rsidR="0001413A" w:rsidRPr="00B3384A" w:rsidRDefault="00EE74C8" w:rsidP="0001413A">
      <w:pPr>
        <w:pStyle w:val="Titre5"/>
        <w:rPr>
          <w:rFonts w:asciiTheme="minorHAnsi" w:hAnsiTheme="minorHAnsi"/>
          <w:sz w:val="24"/>
          <w:szCs w:val="24"/>
        </w:rPr>
      </w:pPr>
      <w:r>
        <w:rPr>
          <w:rFonts w:asciiTheme="minorHAnsi" w:hAnsiTheme="minorHAnsi"/>
          <w:sz w:val="24"/>
          <w:szCs w:val="24"/>
        </w:rPr>
        <w:t>Exemples pour</w:t>
      </w:r>
      <w:r w:rsidR="0001413A" w:rsidRPr="00B3384A">
        <w:rPr>
          <w:rFonts w:asciiTheme="minorHAnsi" w:hAnsiTheme="minorHAnsi"/>
          <w:sz w:val="24"/>
          <w:szCs w:val="24"/>
        </w:rPr>
        <w:t xml:space="preserve"> la bibliographie</w:t>
      </w:r>
    </w:p>
    <w:p w14:paraId="6B5C504E" w14:textId="77777777" w:rsidR="0001413A" w:rsidRDefault="0001413A" w:rsidP="0001413A">
      <w:pPr>
        <w:pStyle w:val="Titre5"/>
        <w:rPr>
          <w:rFonts w:asciiTheme="minorHAnsi" w:hAnsiTheme="minorHAnsi"/>
          <w:b w:val="0"/>
          <w:sz w:val="24"/>
          <w:szCs w:val="24"/>
        </w:rPr>
      </w:pPr>
      <w:r w:rsidRPr="009C1A2A">
        <w:rPr>
          <w:rFonts w:asciiTheme="minorHAnsi" w:hAnsiTheme="minorHAnsi"/>
          <w:b w:val="0"/>
          <w:sz w:val="24"/>
          <w:szCs w:val="24"/>
        </w:rPr>
        <w:t xml:space="preserve">HAUSER Jean, </w:t>
      </w:r>
      <w:r w:rsidR="00AD6C9F" w:rsidRPr="009C1A2A">
        <w:rPr>
          <w:rFonts w:asciiTheme="minorHAnsi" w:hAnsiTheme="minorHAnsi"/>
          <w:b w:val="0"/>
          <w:sz w:val="24"/>
          <w:szCs w:val="24"/>
        </w:rPr>
        <w:t>« </w:t>
      </w:r>
      <w:r w:rsidRPr="009C1A2A">
        <w:rPr>
          <w:rFonts w:asciiTheme="minorHAnsi" w:hAnsiTheme="minorHAnsi"/>
          <w:b w:val="0"/>
          <w:sz w:val="24"/>
          <w:szCs w:val="24"/>
        </w:rPr>
        <w:t>Le préjudice d’être né, question de principe</w:t>
      </w:r>
      <w:r w:rsidR="00AD6C9F" w:rsidRPr="009C1A2A">
        <w:rPr>
          <w:rFonts w:asciiTheme="minorHAnsi" w:hAnsiTheme="minorHAnsi"/>
          <w:b w:val="0"/>
          <w:sz w:val="24"/>
          <w:szCs w:val="24"/>
        </w:rPr>
        <w:t> »</w:t>
      </w:r>
      <w:r w:rsidRPr="009C1A2A">
        <w:rPr>
          <w:rFonts w:asciiTheme="minorHAnsi" w:hAnsiTheme="minorHAnsi"/>
          <w:b w:val="0"/>
          <w:sz w:val="24"/>
          <w:szCs w:val="24"/>
        </w:rPr>
        <w:t xml:space="preserve">, </w:t>
      </w:r>
      <w:r w:rsidRPr="009C1A2A">
        <w:rPr>
          <w:rFonts w:asciiTheme="minorHAnsi" w:hAnsiTheme="minorHAnsi"/>
          <w:b w:val="0"/>
          <w:i/>
          <w:sz w:val="24"/>
          <w:szCs w:val="24"/>
        </w:rPr>
        <w:t>Droit et patrimoine</w:t>
      </w:r>
      <w:r w:rsidRPr="009C1A2A">
        <w:rPr>
          <w:rFonts w:asciiTheme="minorHAnsi" w:hAnsiTheme="minorHAnsi"/>
          <w:b w:val="0"/>
          <w:sz w:val="24"/>
          <w:szCs w:val="24"/>
        </w:rPr>
        <w:t xml:space="preserve">, </w:t>
      </w:r>
      <w:r w:rsidR="00AD6C9F" w:rsidRPr="009C1A2A">
        <w:rPr>
          <w:rFonts w:asciiTheme="minorHAnsi" w:hAnsiTheme="minorHAnsi"/>
          <w:b w:val="0"/>
          <w:sz w:val="24"/>
          <w:szCs w:val="24"/>
        </w:rPr>
        <w:t xml:space="preserve">janvier </w:t>
      </w:r>
      <w:r w:rsidRPr="009C1A2A">
        <w:rPr>
          <w:rFonts w:asciiTheme="minorHAnsi" w:hAnsiTheme="minorHAnsi"/>
          <w:b w:val="0"/>
          <w:sz w:val="24"/>
          <w:szCs w:val="24"/>
        </w:rPr>
        <w:t>2001, n° 89, p. 6-8</w:t>
      </w:r>
      <w:r w:rsidR="00AD6C9F" w:rsidRPr="009C1A2A">
        <w:rPr>
          <w:rFonts w:asciiTheme="minorHAnsi" w:hAnsiTheme="minorHAnsi"/>
          <w:b w:val="0"/>
          <w:sz w:val="24"/>
          <w:szCs w:val="24"/>
        </w:rPr>
        <w:t>.</w:t>
      </w:r>
    </w:p>
    <w:p w14:paraId="2438D244" w14:textId="77777777" w:rsidR="00CD23DF" w:rsidRDefault="00CD23DF" w:rsidP="00CD23DF">
      <w:r w:rsidRPr="00681E29">
        <w:t xml:space="preserve">GOGOS-GINTRAND Amélie, « Le pacte commissoire : une institution dangereuse par nature », </w:t>
      </w:r>
      <w:r w:rsidRPr="00681E29">
        <w:rPr>
          <w:i/>
        </w:rPr>
        <w:t>Revue de la recherche juridique. Droit prospectif</w:t>
      </w:r>
      <w:r w:rsidRPr="00681E29">
        <w:t>, septembre 2011, n° 1, p. 401-422.</w:t>
      </w:r>
    </w:p>
    <w:p w14:paraId="03350621" w14:textId="32E74FFA" w:rsidR="00CD23DF" w:rsidRPr="009C1A2A" w:rsidRDefault="00CD23DF" w:rsidP="0001413A">
      <w:pPr>
        <w:pStyle w:val="Titre5"/>
        <w:rPr>
          <w:rFonts w:asciiTheme="minorHAnsi" w:hAnsiTheme="minorHAnsi"/>
          <w:b w:val="0"/>
          <w:sz w:val="24"/>
          <w:szCs w:val="24"/>
        </w:rPr>
      </w:pPr>
      <w:proofErr w:type="gramStart"/>
      <w:r>
        <w:rPr>
          <w:rFonts w:asciiTheme="minorHAnsi" w:hAnsiTheme="minorHAnsi"/>
          <w:b w:val="0"/>
          <w:sz w:val="24"/>
          <w:szCs w:val="24"/>
        </w:rPr>
        <w:t>ou</w:t>
      </w:r>
      <w:proofErr w:type="gramEnd"/>
    </w:p>
    <w:p w14:paraId="5D5106C6" w14:textId="77777777" w:rsidR="00AD6C9F" w:rsidRPr="009C1A2A" w:rsidRDefault="00AD6C9F" w:rsidP="0001413A">
      <w:pPr>
        <w:rPr>
          <w:szCs w:val="24"/>
        </w:rPr>
      </w:pPr>
      <w:r w:rsidRPr="009C1A2A">
        <w:rPr>
          <w:szCs w:val="24"/>
        </w:rPr>
        <w:t xml:space="preserve">AUZERO Gilles, Le dispositif d’allègement des cotisations sociales, </w:t>
      </w:r>
      <w:r w:rsidRPr="009C1A2A">
        <w:rPr>
          <w:i/>
          <w:szCs w:val="24"/>
        </w:rPr>
        <w:t>Droit social</w:t>
      </w:r>
      <w:r w:rsidRPr="009C1A2A">
        <w:rPr>
          <w:szCs w:val="24"/>
        </w:rPr>
        <w:t>, décembre 1999, n° 12, p. 1026-1033.</w:t>
      </w:r>
    </w:p>
    <w:p w14:paraId="087DD3B1" w14:textId="4B4EFCE1" w:rsidR="00CD23DF" w:rsidRDefault="00AD6C9F" w:rsidP="0001413A">
      <w:pPr>
        <w:rPr>
          <w:szCs w:val="24"/>
        </w:rPr>
      </w:pPr>
      <w:r w:rsidRPr="009C1A2A">
        <w:rPr>
          <w:szCs w:val="24"/>
        </w:rPr>
        <w:t xml:space="preserve">AGOSTINI Éric, Le vin dans tous ses états, </w:t>
      </w:r>
      <w:r w:rsidRPr="009C1A2A">
        <w:rPr>
          <w:i/>
          <w:szCs w:val="24"/>
        </w:rPr>
        <w:t>Revue Lamy Droit des affaires</w:t>
      </w:r>
      <w:r w:rsidRPr="009C1A2A">
        <w:rPr>
          <w:szCs w:val="24"/>
        </w:rPr>
        <w:t>, avril 2008, n° 26, p. 65-68.</w:t>
      </w:r>
    </w:p>
    <w:p w14:paraId="30481FC0" w14:textId="77777777" w:rsidR="00CD23DF" w:rsidRDefault="00CD23DF">
      <w:pPr>
        <w:jc w:val="left"/>
        <w:rPr>
          <w:szCs w:val="24"/>
        </w:rPr>
      </w:pPr>
      <w:r>
        <w:rPr>
          <w:szCs w:val="24"/>
        </w:rPr>
        <w:br w:type="page"/>
      </w:r>
    </w:p>
    <w:p w14:paraId="486658F9" w14:textId="70D4767E" w:rsidR="0001413A" w:rsidRPr="009C1A2A" w:rsidRDefault="00EE74C8" w:rsidP="0001413A">
      <w:pPr>
        <w:pStyle w:val="Titre5"/>
        <w:rPr>
          <w:rFonts w:asciiTheme="minorHAnsi" w:hAnsiTheme="minorHAnsi"/>
          <w:sz w:val="24"/>
          <w:szCs w:val="24"/>
        </w:rPr>
      </w:pPr>
      <w:r>
        <w:rPr>
          <w:rFonts w:asciiTheme="minorHAnsi" w:hAnsiTheme="minorHAnsi"/>
          <w:sz w:val="24"/>
          <w:szCs w:val="24"/>
        </w:rPr>
        <w:lastRenderedPageBreak/>
        <w:t>Exemples pour les</w:t>
      </w:r>
      <w:r w:rsidR="0001413A" w:rsidRPr="009C1A2A">
        <w:rPr>
          <w:rFonts w:asciiTheme="minorHAnsi" w:hAnsiTheme="minorHAnsi"/>
          <w:sz w:val="24"/>
          <w:szCs w:val="24"/>
        </w:rPr>
        <w:t xml:space="preserve"> note</w:t>
      </w:r>
      <w:r>
        <w:rPr>
          <w:rFonts w:asciiTheme="minorHAnsi" w:hAnsiTheme="minorHAnsi"/>
          <w:sz w:val="24"/>
          <w:szCs w:val="24"/>
        </w:rPr>
        <w:t>s</w:t>
      </w:r>
      <w:r w:rsidR="0001413A" w:rsidRPr="009C1A2A">
        <w:rPr>
          <w:rFonts w:asciiTheme="minorHAnsi" w:hAnsiTheme="minorHAnsi"/>
          <w:sz w:val="24"/>
          <w:szCs w:val="24"/>
        </w:rPr>
        <w:t xml:space="preserve"> de bas de page</w:t>
      </w:r>
    </w:p>
    <w:p w14:paraId="19701CD4" w14:textId="77777777" w:rsidR="00AD6C9F" w:rsidRDefault="00AD6C9F" w:rsidP="00AD6C9F">
      <w:pPr>
        <w:pStyle w:val="Titre5"/>
        <w:rPr>
          <w:rFonts w:asciiTheme="minorHAnsi" w:hAnsiTheme="minorHAnsi"/>
          <w:b w:val="0"/>
          <w:sz w:val="24"/>
          <w:szCs w:val="24"/>
        </w:rPr>
      </w:pPr>
      <w:r w:rsidRPr="009C1A2A">
        <w:rPr>
          <w:rFonts w:asciiTheme="minorHAnsi" w:hAnsiTheme="minorHAnsi"/>
          <w:b w:val="0"/>
          <w:sz w:val="24"/>
          <w:szCs w:val="24"/>
        </w:rPr>
        <w:t xml:space="preserve">HAUSER Jean, « Le préjudice d’être né, question de principe », </w:t>
      </w:r>
      <w:r w:rsidR="00EF1D26" w:rsidRPr="009C1A2A">
        <w:rPr>
          <w:rFonts w:asciiTheme="minorHAnsi" w:hAnsiTheme="minorHAnsi"/>
          <w:b w:val="0"/>
          <w:i/>
          <w:sz w:val="24"/>
          <w:szCs w:val="24"/>
        </w:rPr>
        <w:t xml:space="preserve">Droit et </w:t>
      </w:r>
      <w:proofErr w:type="gramStart"/>
      <w:r w:rsidR="00EF1D26" w:rsidRPr="009C1A2A">
        <w:rPr>
          <w:rFonts w:asciiTheme="minorHAnsi" w:hAnsiTheme="minorHAnsi"/>
          <w:b w:val="0"/>
          <w:i/>
          <w:sz w:val="24"/>
          <w:szCs w:val="24"/>
        </w:rPr>
        <w:t>pat.</w:t>
      </w:r>
      <w:r w:rsidRPr="009C1A2A">
        <w:rPr>
          <w:rFonts w:asciiTheme="minorHAnsi" w:hAnsiTheme="minorHAnsi"/>
          <w:b w:val="0"/>
          <w:sz w:val="24"/>
          <w:szCs w:val="24"/>
        </w:rPr>
        <w:t>,</w:t>
      </w:r>
      <w:proofErr w:type="gramEnd"/>
      <w:r w:rsidRPr="009C1A2A">
        <w:rPr>
          <w:rFonts w:asciiTheme="minorHAnsi" w:hAnsiTheme="minorHAnsi"/>
          <w:b w:val="0"/>
          <w:sz w:val="24"/>
          <w:szCs w:val="24"/>
        </w:rPr>
        <w:t xml:space="preserve"> 2001, p. </w:t>
      </w:r>
      <w:r w:rsidR="00AF7F71" w:rsidRPr="009C1A2A">
        <w:rPr>
          <w:rFonts w:asciiTheme="minorHAnsi" w:hAnsiTheme="minorHAnsi"/>
          <w:b w:val="0"/>
          <w:sz w:val="24"/>
          <w:szCs w:val="24"/>
        </w:rPr>
        <w:t>7</w:t>
      </w:r>
      <w:r w:rsidRPr="009C1A2A">
        <w:rPr>
          <w:rFonts w:asciiTheme="minorHAnsi" w:hAnsiTheme="minorHAnsi"/>
          <w:b w:val="0"/>
          <w:sz w:val="24"/>
          <w:szCs w:val="24"/>
        </w:rPr>
        <w:t>.</w:t>
      </w:r>
    </w:p>
    <w:p w14:paraId="36915A75" w14:textId="77777777" w:rsidR="00CD23DF" w:rsidRDefault="00CD23DF" w:rsidP="00CD23DF">
      <w:r w:rsidRPr="00681E29">
        <w:t xml:space="preserve">GOGOS-GINTRAND Amélie, « Le pacte commissoire : une institution dangereuse par nature », </w:t>
      </w:r>
      <w:proofErr w:type="spellStart"/>
      <w:r w:rsidRPr="00681E29">
        <w:rPr>
          <w:i/>
        </w:rPr>
        <w:t>Rev</w:t>
      </w:r>
      <w:proofErr w:type="spellEnd"/>
      <w:r w:rsidRPr="00681E29">
        <w:rPr>
          <w:i/>
        </w:rPr>
        <w:t xml:space="preserve">. </w:t>
      </w:r>
      <w:proofErr w:type="spellStart"/>
      <w:proofErr w:type="gramStart"/>
      <w:r w:rsidRPr="00681E29">
        <w:rPr>
          <w:i/>
        </w:rPr>
        <w:t>rech</w:t>
      </w:r>
      <w:proofErr w:type="spellEnd"/>
      <w:proofErr w:type="gramEnd"/>
      <w:r w:rsidRPr="00681E29">
        <w:rPr>
          <w:i/>
        </w:rPr>
        <w:t xml:space="preserve">. </w:t>
      </w:r>
      <w:proofErr w:type="spellStart"/>
      <w:r w:rsidRPr="00681E29">
        <w:rPr>
          <w:i/>
        </w:rPr>
        <w:t>jurid</w:t>
      </w:r>
      <w:proofErr w:type="spellEnd"/>
      <w:r w:rsidRPr="00681E29">
        <w:rPr>
          <w:i/>
        </w:rPr>
        <w:t>., droit prospect.</w:t>
      </w:r>
      <w:r w:rsidRPr="00681E29">
        <w:t>, 2011, p. 403.</w:t>
      </w:r>
    </w:p>
    <w:p w14:paraId="1E40C9FB" w14:textId="59F6E4B0" w:rsidR="00CD23DF" w:rsidRPr="009C1A2A" w:rsidRDefault="00CD23DF" w:rsidP="00AD6C9F">
      <w:pPr>
        <w:pStyle w:val="Titre5"/>
        <w:rPr>
          <w:rFonts w:asciiTheme="minorHAnsi" w:hAnsiTheme="minorHAnsi"/>
          <w:b w:val="0"/>
          <w:sz w:val="24"/>
          <w:szCs w:val="24"/>
        </w:rPr>
      </w:pPr>
      <w:proofErr w:type="gramStart"/>
      <w:r>
        <w:rPr>
          <w:rFonts w:asciiTheme="minorHAnsi" w:hAnsiTheme="minorHAnsi"/>
          <w:b w:val="0"/>
          <w:sz w:val="24"/>
          <w:szCs w:val="24"/>
        </w:rPr>
        <w:t>ou</w:t>
      </w:r>
      <w:proofErr w:type="gramEnd"/>
    </w:p>
    <w:p w14:paraId="540A6848" w14:textId="77777777" w:rsidR="00AD6C9F" w:rsidRPr="009C1A2A" w:rsidRDefault="00AD6C9F" w:rsidP="00AD6C9F">
      <w:pPr>
        <w:rPr>
          <w:szCs w:val="24"/>
        </w:rPr>
      </w:pPr>
      <w:r w:rsidRPr="009C1A2A">
        <w:rPr>
          <w:szCs w:val="24"/>
        </w:rPr>
        <w:t xml:space="preserve">AUZERO Gilles, Le dispositif d’allègement des cotisations sociales, </w:t>
      </w:r>
      <w:r w:rsidRPr="009C1A2A">
        <w:rPr>
          <w:i/>
          <w:szCs w:val="24"/>
        </w:rPr>
        <w:t xml:space="preserve">Droit </w:t>
      </w:r>
      <w:proofErr w:type="gramStart"/>
      <w:r w:rsidRPr="009C1A2A">
        <w:rPr>
          <w:i/>
          <w:szCs w:val="24"/>
        </w:rPr>
        <w:t>soc</w:t>
      </w:r>
      <w:r w:rsidR="00EF1D26" w:rsidRPr="009C1A2A">
        <w:rPr>
          <w:i/>
          <w:szCs w:val="24"/>
        </w:rPr>
        <w:t>.</w:t>
      </w:r>
      <w:r w:rsidR="00AF7F71" w:rsidRPr="009C1A2A">
        <w:rPr>
          <w:szCs w:val="24"/>
        </w:rPr>
        <w:t>,</w:t>
      </w:r>
      <w:proofErr w:type="gramEnd"/>
      <w:r w:rsidR="00AF7F71" w:rsidRPr="009C1A2A">
        <w:rPr>
          <w:szCs w:val="24"/>
        </w:rPr>
        <w:t xml:space="preserve"> </w:t>
      </w:r>
      <w:r w:rsidRPr="009C1A2A">
        <w:rPr>
          <w:szCs w:val="24"/>
        </w:rPr>
        <w:t>1999, p. 102</w:t>
      </w:r>
      <w:r w:rsidR="00AF7F71" w:rsidRPr="009C1A2A">
        <w:rPr>
          <w:szCs w:val="24"/>
        </w:rPr>
        <w:t>7</w:t>
      </w:r>
      <w:r w:rsidRPr="009C1A2A">
        <w:rPr>
          <w:szCs w:val="24"/>
        </w:rPr>
        <w:t>.</w:t>
      </w:r>
    </w:p>
    <w:p w14:paraId="2E4F78CF" w14:textId="77777777" w:rsidR="00AB0636" w:rsidRDefault="00AD6C9F" w:rsidP="0001413A">
      <w:pPr>
        <w:rPr>
          <w:szCs w:val="24"/>
        </w:rPr>
      </w:pPr>
      <w:r w:rsidRPr="009C1A2A">
        <w:rPr>
          <w:szCs w:val="24"/>
        </w:rPr>
        <w:t xml:space="preserve">AGOSTINI Éric, Le vin dans tous ses états, </w:t>
      </w:r>
      <w:proofErr w:type="spellStart"/>
      <w:r w:rsidRPr="009C1A2A">
        <w:rPr>
          <w:i/>
          <w:szCs w:val="24"/>
        </w:rPr>
        <w:t>Rev</w:t>
      </w:r>
      <w:proofErr w:type="spellEnd"/>
      <w:r w:rsidR="00EF1D26" w:rsidRPr="009C1A2A">
        <w:rPr>
          <w:i/>
          <w:szCs w:val="24"/>
        </w:rPr>
        <w:t>.</w:t>
      </w:r>
      <w:r w:rsidRPr="009C1A2A">
        <w:rPr>
          <w:i/>
          <w:szCs w:val="24"/>
        </w:rPr>
        <w:t xml:space="preserve"> Lamy Droit </w:t>
      </w:r>
      <w:proofErr w:type="spellStart"/>
      <w:r w:rsidR="00EF1D26" w:rsidRPr="009C1A2A">
        <w:rPr>
          <w:i/>
          <w:szCs w:val="24"/>
        </w:rPr>
        <w:t>aff.</w:t>
      </w:r>
      <w:proofErr w:type="spellEnd"/>
      <w:r w:rsidRPr="009C1A2A">
        <w:rPr>
          <w:szCs w:val="24"/>
        </w:rPr>
        <w:t xml:space="preserve">, 2008, p. </w:t>
      </w:r>
      <w:r w:rsidR="00AF7F71" w:rsidRPr="009C1A2A">
        <w:rPr>
          <w:szCs w:val="24"/>
        </w:rPr>
        <w:t>66</w:t>
      </w:r>
      <w:r w:rsidRPr="009C1A2A">
        <w:rPr>
          <w:szCs w:val="24"/>
        </w:rPr>
        <w:t>.</w:t>
      </w:r>
    </w:p>
    <w:p w14:paraId="5228748D" w14:textId="77777777" w:rsidR="00EE74C8" w:rsidRDefault="00EE74C8" w:rsidP="0001413A">
      <w:pPr>
        <w:rPr>
          <w:szCs w:val="24"/>
        </w:rPr>
      </w:pPr>
    </w:p>
    <w:p w14:paraId="6FB008E7" w14:textId="77777777" w:rsidR="00CD23DF" w:rsidRDefault="00CD23DF" w:rsidP="0001413A">
      <w:pPr>
        <w:rPr>
          <w:szCs w:val="24"/>
        </w:rPr>
      </w:pPr>
    </w:p>
    <w:p w14:paraId="4F52855F" w14:textId="77777777" w:rsidR="00CD23DF" w:rsidRDefault="00CD23DF" w:rsidP="0001413A">
      <w:pPr>
        <w:rPr>
          <w:szCs w:val="24"/>
        </w:rPr>
      </w:pPr>
    </w:p>
    <w:p w14:paraId="2BD3664E" w14:textId="77777777" w:rsidR="00CD23DF" w:rsidRDefault="00CD23DF" w:rsidP="0001413A">
      <w:pPr>
        <w:rPr>
          <w:szCs w:val="24"/>
        </w:rPr>
      </w:pPr>
    </w:p>
    <w:p w14:paraId="68087B2D" w14:textId="77777777" w:rsidR="00CD23DF" w:rsidRDefault="00CD23DF" w:rsidP="0001413A">
      <w:pPr>
        <w:rPr>
          <w:szCs w:val="24"/>
        </w:rPr>
      </w:pPr>
    </w:p>
    <w:p w14:paraId="286A5A12" w14:textId="77777777" w:rsidR="00CD23DF" w:rsidRDefault="00CD23DF" w:rsidP="0001413A">
      <w:pPr>
        <w:rPr>
          <w:szCs w:val="24"/>
        </w:rPr>
      </w:pPr>
    </w:p>
    <w:p w14:paraId="130E2D86" w14:textId="77777777" w:rsidR="00CD23DF" w:rsidRDefault="00CD23DF" w:rsidP="0001413A">
      <w:pPr>
        <w:rPr>
          <w:szCs w:val="24"/>
        </w:rPr>
      </w:pPr>
    </w:p>
    <w:p w14:paraId="21F51E03" w14:textId="77777777" w:rsidR="00CD23DF" w:rsidRDefault="00CD23DF" w:rsidP="0001413A">
      <w:pPr>
        <w:rPr>
          <w:szCs w:val="24"/>
        </w:rPr>
      </w:pPr>
    </w:p>
    <w:p w14:paraId="538D12A2" w14:textId="77777777" w:rsidR="00CD23DF" w:rsidRDefault="00CD23DF" w:rsidP="0001413A">
      <w:pPr>
        <w:rPr>
          <w:szCs w:val="24"/>
        </w:rPr>
      </w:pPr>
    </w:p>
    <w:p w14:paraId="6610BDDF" w14:textId="77777777" w:rsidR="00CD23DF" w:rsidRDefault="00CD23DF" w:rsidP="0001413A">
      <w:pPr>
        <w:rPr>
          <w:szCs w:val="24"/>
        </w:rPr>
      </w:pPr>
    </w:p>
    <w:p w14:paraId="2B50F8DE" w14:textId="77777777" w:rsidR="00CD23DF" w:rsidRDefault="00CD23DF" w:rsidP="0001413A">
      <w:pPr>
        <w:rPr>
          <w:szCs w:val="24"/>
        </w:rPr>
      </w:pPr>
    </w:p>
    <w:p w14:paraId="5C6822DB" w14:textId="77777777" w:rsidR="00CD23DF" w:rsidRDefault="00CD23DF" w:rsidP="0001413A">
      <w:pPr>
        <w:rPr>
          <w:szCs w:val="24"/>
        </w:rPr>
      </w:pPr>
    </w:p>
    <w:p w14:paraId="220E0CF8" w14:textId="77777777" w:rsidR="00CD23DF" w:rsidRDefault="00CD23DF" w:rsidP="0001413A">
      <w:pPr>
        <w:rPr>
          <w:szCs w:val="24"/>
        </w:rPr>
      </w:pPr>
    </w:p>
    <w:p w14:paraId="10143EAB" w14:textId="77777777" w:rsidR="00CD23DF" w:rsidRDefault="00CD23DF" w:rsidP="0001413A">
      <w:pPr>
        <w:rPr>
          <w:szCs w:val="24"/>
        </w:rPr>
      </w:pPr>
    </w:p>
    <w:p w14:paraId="73B4DEEA" w14:textId="77777777" w:rsidR="00CD23DF" w:rsidRDefault="00CD23DF" w:rsidP="0001413A">
      <w:pPr>
        <w:rPr>
          <w:szCs w:val="24"/>
        </w:rPr>
      </w:pPr>
    </w:p>
    <w:p w14:paraId="7CD8AB11" w14:textId="77777777" w:rsidR="00CD23DF" w:rsidRDefault="00CD23DF" w:rsidP="0001413A">
      <w:pPr>
        <w:rPr>
          <w:szCs w:val="24"/>
        </w:rPr>
      </w:pPr>
    </w:p>
    <w:p w14:paraId="1F27B951" w14:textId="77777777" w:rsidR="00CD23DF" w:rsidRDefault="00CD23DF" w:rsidP="0001413A">
      <w:pPr>
        <w:rPr>
          <w:szCs w:val="24"/>
        </w:rPr>
      </w:pPr>
    </w:p>
    <w:p w14:paraId="51FD21EE" w14:textId="77777777" w:rsidR="00CD23DF" w:rsidRDefault="00CD23DF" w:rsidP="0001413A">
      <w:pPr>
        <w:rPr>
          <w:szCs w:val="24"/>
        </w:rPr>
      </w:pPr>
    </w:p>
    <w:p w14:paraId="10830C1A" w14:textId="77777777" w:rsidR="00CD23DF" w:rsidRDefault="00CD23DF" w:rsidP="0001413A">
      <w:pPr>
        <w:rPr>
          <w:szCs w:val="24"/>
        </w:rPr>
      </w:pPr>
    </w:p>
    <w:p w14:paraId="6758DF6A" w14:textId="577FDF1E" w:rsidR="00CD23DF" w:rsidRDefault="00AB0636" w:rsidP="00CD23DF">
      <w:pPr>
        <w:rPr>
          <w:szCs w:val="24"/>
        </w:rPr>
      </w:pPr>
      <w:r>
        <w:rPr>
          <w:szCs w:val="24"/>
        </w:rPr>
        <w:t>NB : on se réfèrera utilement à la façon dont chaque revue prescrit de référencer ses contenus, ainsi que l’abréviation recommandée par la revue. Par défaut, une liste des abréviations recommandées figure en annexe de ce document.</w:t>
      </w:r>
      <w:r w:rsidR="00CD23DF">
        <w:rPr>
          <w:szCs w:val="24"/>
        </w:rPr>
        <w:br w:type="page"/>
      </w:r>
    </w:p>
    <w:p w14:paraId="75402240" w14:textId="77777777" w:rsidR="0001413A" w:rsidRDefault="0001413A" w:rsidP="0022659B">
      <w:pPr>
        <w:pStyle w:val="Titre2"/>
      </w:pPr>
      <w:bookmarkStart w:id="32" w:name="_Toc523216938"/>
      <w:r>
        <w:lastRenderedPageBreak/>
        <w:t>Citer un article de revue numérique</w:t>
      </w:r>
      <w:bookmarkEnd w:id="32"/>
    </w:p>
    <w:p w14:paraId="73D49361" w14:textId="689A75BA" w:rsidR="00F8056A" w:rsidRDefault="00F8056A" w:rsidP="00F8056A">
      <w:pPr>
        <w:jc w:val="center"/>
        <w:rPr>
          <w:szCs w:val="24"/>
        </w:rPr>
      </w:pPr>
      <w:r w:rsidRPr="00F8056A">
        <w:rPr>
          <w:szCs w:val="24"/>
        </w:rPr>
        <w:t>Deux modèles</w:t>
      </w:r>
      <w:r>
        <w:rPr>
          <w:szCs w:val="24"/>
        </w:rPr>
        <w:t xml:space="preserve"> sont proposés</w:t>
      </w:r>
      <w:r w:rsidRPr="00F8056A">
        <w:rPr>
          <w:szCs w:val="24"/>
        </w:rPr>
        <w:t xml:space="preserve">, avec ou sans guillemets </w:t>
      </w:r>
      <w:r w:rsidR="00560848">
        <w:rPr>
          <w:szCs w:val="24"/>
        </w:rPr>
        <w:t>encadrant</w:t>
      </w:r>
      <w:r w:rsidR="00560848" w:rsidRPr="00F8056A">
        <w:rPr>
          <w:szCs w:val="24"/>
        </w:rPr>
        <w:t xml:space="preserve"> </w:t>
      </w:r>
      <w:r w:rsidRPr="00F8056A">
        <w:rPr>
          <w:szCs w:val="24"/>
        </w:rPr>
        <w:t xml:space="preserve">le titre de </w:t>
      </w:r>
      <w:r>
        <w:rPr>
          <w:szCs w:val="24"/>
        </w:rPr>
        <w:t>l’article</w:t>
      </w:r>
      <w:r w:rsidRPr="00F8056A">
        <w:rPr>
          <w:szCs w:val="24"/>
        </w:rPr>
        <w:t>.</w:t>
      </w:r>
    </w:p>
    <w:p w14:paraId="00F0D3A4" w14:textId="77777777" w:rsidR="00AD2FEA" w:rsidRPr="00F8056A" w:rsidRDefault="00AD2FEA" w:rsidP="00F8056A">
      <w:pPr>
        <w:jc w:val="center"/>
        <w:rPr>
          <w:szCs w:val="24"/>
        </w:rPr>
      </w:pPr>
    </w:p>
    <w:p w14:paraId="702AC9F3" w14:textId="77777777" w:rsidR="00AD2FEA" w:rsidRPr="00B3384A" w:rsidRDefault="00AD2FEA" w:rsidP="00AD2FEA">
      <w:pPr>
        <w:pStyle w:val="Titre5"/>
        <w:rPr>
          <w:rFonts w:asciiTheme="minorHAnsi" w:hAnsiTheme="minorHAnsi"/>
          <w:sz w:val="24"/>
          <w:szCs w:val="24"/>
        </w:rPr>
      </w:pPr>
      <w:r>
        <w:rPr>
          <w:rFonts w:asciiTheme="minorHAnsi" w:hAnsiTheme="minorHAnsi"/>
          <w:sz w:val="24"/>
          <w:szCs w:val="24"/>
        </w:rPr>
        <w:t>Modèles pour</w:t>
      </w:r>
      <w:r w:rsidRPr="00B3384A">
        <w:rPr>
          <w:rFonts w:asciiTheme="minorHAnsi" w:hAnsiTheme="minorHAnsi"/>
          <w:sz w:val="24"/>
          <w:szCs w:val="24"/>
        </w:rPr>
        <w:t xml:space="preserve"> la bibliograp</w:t>
      </w:r>
      <w:r>
        <w:rPr>
          <w:rFonts w:asciiTheme="minorHAnsi" w:hAnsiTheme="minorHAnsi"/>
          <w:sz w:val="24"/>
          <w:szCs w:val="24"/>
        </w:rPr>
        <w:t>h</w:t>
      </w:r>
      <w:r w:rsidRPr="00B3384A">
        <w:rPr>
          <w:rFonts w:asciiTheme="minorHAnsi" w:hAnsiTheme="minorHAnsi"/>
          <w:sz w:val="24"/>
          <w:szCs w:val="24"/>
        </w:rPr>
        <w:t>ie</w:t>
      </w:r>
    </w:p>
    <w:p w14:paraId="12D2E53C" w14:textId="3650579E" w:rsidR="00734736" w:rsidRDefault="00734736" w:rsidP="00734736">
      <w:pPr>
        <w:rPr>
          <w:rFonts w:eastAsia="Times New Roman" w:cs="Times New Roman"/>
          <w:color w:val="000000" w:themeColor="text1"/>
          <w:szCs w:val="24"/>
          <w:lang w:eastAsia="fr-FR"/>
        </w:rPr>
      </w:pPr>
      <w:r w:rsidRPr="007F72C2">
        <w:rPr>
          <w:rFonts w:eastAsia="Times New Roman" w:cs="Times New Roman"/>
          <w:color w:val="000000" w:themeColor="text1"/>
          <w:szCs w:val="24"/>
          <w:lang w:eastAsia="fr-FR"/>
        </w:rPr>
        <w:t>Auteur [NOM prénom], « Titre de l’article, complément du titre »</w:t>
      </w:r>
      <w:r w:rsidR="00D64E38">
        <w:rPr>
          <w:rFonts w:eastAsia="Times New Roman" w:cs="Times New Roman"/>
          <w:color w:val="000000" w:themeColor="text1"/>
          <w:szCs w:val="24"/>
          <w:lang w:eastAsia="fr-FR"/>
        </w:rPr>
        <w:t xml:space="preserve"> [en ligne]</w:t>
      </w:r>
      <w:r w:rsidRPr="007F72C2">
        <w:rPr>
          <w:rFonts w:eastAsia="Times New Roman" w:cs="Times New Roman"/>
          <w:color w:val="000000" w:themeColor="text1"/>
          <w:szCs w:val="24"/>
          <w:lang w:eastAsia="fr-FR"/>
        </w:rPr>
        <w:t xml:space="preserve">, </w:t>
      </w:r>
      <w:r w:rsidRPr="007F72C2">
        <w:rPr>
          <w:rFonts w:eastAsia="Times New Roman" w:cs="Times New Roman"/>
          <w:i/>
          <w:color w:val="000000" w:themeColor="text1"/>
          <w:szCs w:val="24"/>
          <w:lang w:eastAsia="fr-FR"/>
        </w:rPr>
        <w:t>Titre de la revue</w:t>
      </w:r>
      <w:r w:rsidRPr="007F72C2">
        <w:rPr>
          <w:rFonts w:eastAsia="Times New Roman" w:cs="Times New Roman"/>
          <w:color w:val="000000" w:themeColor="text1"/>
          <w:szCs w:val="24"/>
          <w:lang w:eastAsia="fr-FR"/>
        </w:rPr>
        <w:t xml:space="preserve">, partie, mois année, numéro, </w:t>
      </w:r>
      <w:r w:rsidR="00A364CF" w:rsidRPr="007F72C2">
        <w:rPr>
          <w:rFonts w:eastAsia="Times New Roman" w:cs="Times New Roman"/>
          <w:color w:val="000000" w:themeColor="text1"/>
          <w:szCs w:val="24"/>
          <w:lang w:eastAsia="fr-FR"/>
        </w:rPr>
        <w:t>pagination globale</w:t>
      </w:r>
      <w:r w:rsidRPr="007F72C2">
        <w:rPr>
          <w:rFonts w:eastAsia="Times New Roman" w:cs="Times New Roman"/>
          <w:color w:val="000000" w:themeColor="text1"/>
          <w:szCs w:val="24"/>
          <w:lang w:eastAsia="fr-FR"/>
        </w:rPr>
        <w:t>, [consulté le …]</w:t>
      </w:r>
      <w:r w:rsidR="00390D81" w:rsidRPr="007F72C2">
        <w:rPr>
          <w:rFonts w:eastAsia="Times New Roman" w:cs="Times New Roman"/>
          <w:color w:val="000000" w:themeColor="text1"/>
          <w:szCs w:val="24"/>
          <w:lang w:eastAsia="fr-FR"/>
        </w:rPr>
        <w:t>.</w:t>
      </w:r>
      <w:r w:rsidRPr="007F72C2">
        <w:rPr>
          <w:rFonts w:eastAsia="Times New Roman" w:cs="Times New Roman"/>
          <w:color w:val="000000" w:themeColor="text1"/>
          <w:szCs w:val="24"/>
          <w:lang w:eastAsia="fr-FR"/>
        </w:rPr>
        <w:t xml:space="preserve"> URL</w:t>
      </w:r>
    </w:p>
    <w:p w14:paraId="05DA6F67" w14:textId="27F07346" w:rsidR="002737C0" w:rsidRPr="007F72C2" w:rsidRDefault="002737C0" w:rsidP="00734736">
      <w:pPr>
        <w:rPr>
          <w:rFonts w:eastAsia="Times New Roman" w:cs="Times New Roman"/>
          <w:color w:val="000000" w:themeColor="text1"/>
          <w:szCs w:val="24"/>
          <w:lang w:eastAsia="fr-FR"/>
        </w:rPr>
      </w:pPr>
      <w:proofErr w:type="gramStart"/>
      <w:r>
        <w:rPr>
          <w:rFonts w:eastAsia="Times New Roman" w:cs="Times New Roman"/>
          <w:color w:val="000000" w:themeColor="text1"/>
          <w:szCs w:val="24"/>
          <w:lang w:eastAsia="fr-FR"/>
        </w:rPr>
        <w:t>ou</w:t>
      </w:r>
      <w:proofErr w:type="gramEnd"/>
    </w:p>
    <w:p w14:paraId="3FB0DE4D" w14:textId="2702ED24" w:rsidR="00734736" w:rsidRPr="007F72C2" w:rsidRDefault="00734736" w:rsidP="00734736">
      <w:pPr>
        <w:rPr>
          <w:rFonts w:eastAsia="Times New Roman" w:cs="Times New Roman"/>
          <w:color w:val="000000" w:themeColor="text1"/>
          <w:szCs w:val="24"/>
          <w:lang w:eastAsia="fr-FR"/>
        </w:rPr>
      </w:pPr>
      <w:r w:rsidRPr="007F72C2">
        <w:rPr>
          <w:rFonts w:eastAsia="Times New Roman" w:cs="Times New Roman"/>
          <w:color w:val="000000" w:themeColor="text1"/>
          <w:szCs w:val="24"/>
          <w:lang w:eastAsia="fr-FR"/>
        </w:rPr>
        <w:t>Auteur [NOM prénom], Titre de l’article, complément du titre</w:t>
      </w:r>
      <w:r w:rsidR="00D64E38">
        <w:rPr>
          <w:rFonts w:eastAsia="Times New Roman" w:cs="Times New Roman"/>
          <w:color w:val="000000" w:themeColor="text1"/>
          <w:szCs w:val="24"/>
          <w:lang w:eastAsia="fr-FR"/>
        </w:rPr>
        <w:t xml:space="preserve"> </w:t>
      </w:r>
      <w:r w:rsidR="00D64E38" w:rsidRPr="007F72C2">
        <w:rPr>
          <w:rFonts w:eastAsia="Times New Roman" w:cs="Times New Roman"/>
          <w:color w:val="000000" w:themeColor="text1"/>
          <w:szCs w:val="24"/>
          <w:lang w:eastAsia="fr-FR"/>
        </w:rPr>
        <w:t>[en ligne]</w:t>
      </w:r>
      <w:r w:rsidRPr="007F72C2">
        <w:rPr>
          <w:rFonts w:eastAsia="Times New Roman" w:cs="Times New Roman"/>
          <w:color w:val="000000" w:themeColor="text1"/>
          <w:szCs w:val="24"/>
          <w:lang w:eastAsia="fr-FR"/>
        </w:rPr>
        <w:t xml:space="preserve">, </w:t>
      </w:r>
      <w:r w:rsidRPr="007F72C2">
        <w:rPr>
          <w:rFonts w:eastAsia="Times New Roman" w:cs="Times New Roman"/>
          <w:i/>
          <w:color w:val="000000" w:themeColor="text1"/>
          <w:szCs w:val="24"/>
          <w:lang w:eastAsia="fr-FR"/>
        </w:rPr>
        <w:t>Titre de la revue</w:t>
      </w:r>
      <w:r w:rsidRPr="007F72C2">
        <w:rPr>
          <w:rFonts w:eastAsia="Times New Roman" w:cs="Times New Roman"/>
          <w:color w:val="000000" w:themeColor="text1"/>
          <w:szCs w:val="24"/>
          <w:lang w:eastAsia="fr-FR"/>
        </w:rPr>
        <w:t xml:space="preserve">, partie, mois année, numéro, </w:t>
      </w:r>
      <w:r w:rsidR="00A364CF" w:rsidRPr="007F72C2">
        <w:rPr>
          <w:rFonts w:eastAsia="Times New Roman" w:cs="Times New Roman"/>
          <w:color w:val="000000" w:themeColor="text1"/>
          <w:szCs w:val="24"/>
          <w:lang w:eastAsia="fr-FR"/>
        </w:rPr>
        <w:t>pagination globale</w:t>
      </w:r>
      <w:r w:rsidRPr="007F72C2">
        <w:rPr>
          <w:rFonts w:eastAsia="Times New Roman" w:cs="Times New Roman"/>
          <w:color w:val="000000" w:themeColor="text1"/>
          <w:szCs w:val="24"/>
          <w:lang w:eastAsia="fr-FR"/>
        </w:rPr>
        <w:t>, [consulté le …]</w:t>
      </w:r>
      <w:r w:rsidR="00390D81" w:rsidRPr="007F72C2">
        <w:rPr>
          <w:rFonts w:eastAsia="Times New Roman" w:cs="Times New Roman"/>
          <w:color w:val="000000" w:themeColor="text1"/>
          <w:szCs w:val="24"/>
          <w:lang w:eastAsia="fr-FR"/>
        </w:rPr>
        <w:t>.</w:t>
      </w:r>
      <w:r w:rsidRPr="007F72C2">
        <w:rPr>
          <w:rFonts w:eastAsia="Times New Roman" w:cs="Times New Roman"/>
          <w:color w:val="000000" w:themeColor="text1"/>
          <w:szCs w:val="24"/>
          <w:lang w:eastAsia="fr-FR"/>
        </w:rPr>
        <w:t xml:space="preserve"> URL</w:t>
      </w:r>
    </w:p>
    <w:p w14:paraId="6EF148D7" w14:textId="77777777" w:rsidR="00AD2FEA" w:rsidRDefault="00AD2FEA" w:rsidP="00AD2FEA">
      <w:pPr>
        <w:pStyle w:val="Titre5"/>
        <w:rPr>
          <w:rFonts w:asciiTheme="minorHAnsi" w:hAnsiTheme="minorHAnsi"/>
          <w:color w:val="000000" w:themeColor="text1"/>
          <w:sz w:val="24"/>
          <w:szCs w:val="24"/>
        </w:rPr>
      </w:pPr>
      <w:r w:rsidRPr="007174D0">
        <w:rPr>
          <w:rFonts w:asciiTheme="minorHAnsi" w:hAnsiTheme="minorHAnsi"/>
          <w:color w:val="000000" w:themeColor="text1"/>
          <w:sz w:val="24"/>
          <w:szCs w:val="24"/>
        </w:rPr>
        <w:t>Modèles pour les notes de bas de page</w:t>
      </w:r>
    </w:p>
    <w:p w14:paraId="534AE0D5" w14:textId="29514666" w:rsidR="00AD2FEA" w:rsidRDefault="00AD2FEA" w:rsidP="00AD2FEA">
      <w:pPr>
        <w:rPr>
          <w:rFonts w:eastAsia="Times New Roman" w:cs="Times New Roman"/>
          <w:color w:val="000000" w:themeColor="text1"/>
          <w:szCs w:val="24"/>
          <w:lang w:eastAsia="fr-FR"/>
        </w:rPr>
      </w:pPr>
      <w:r w:rsidRPr="00AD2FEA">
        <w:rPr>
          <w:rFonts w:eastAsia="Times New Roman" w:cs="Times New Roman"/>
          <w:color w:val="000000" w:themeColor="text1"/>
          <w:szCs w:val="24"/>
          <w:lang w:eastAsia="fr-FR"/>
        </w:rPr>
        <w:t>Auteur [NOM prénom], « Titre de l’article »</w:t>
      </w:r>
      <w:r w:rsidR="00C53C61">
        <w:rPr>
          <w:rFonts w:eastAsia="Times New Roman" w:cs="Times New Roman"/>
          <w:color w:val="000000" w:themeColor="text1"/>
          <w:szCs w:val="24"/>
          <w:lang w:eastAsia="fr-FR"/>
        </w:rPr>
        <w:t xml:space="preserve"> </w:t>
      </w:r>
      <w:r w:rsidR="00C53C61" w:rsidRPr="00AD2FEA">
        <w:rPr>
          <w:rFonts w:eastAsia="Times New Roman" w:cs="Times New Roman"/>
          <w:color w:val="000000" w:themeColor="text1"/>
          <w:szCs w:val="24"/>
          <w:lang w:eastAsia="fr-FR"/>
        </w:rPr>
        <w:t>[en ligne]</w:t>
      </w:r>
      <w:r w:rsidRPr="00AD2FEA">
        <w:rPr>
          <w:rFonts w:eastAsia="Times New Roman" w:cs="Times New Roman"/>
          <w:color w:val="000000" w:themeColor="text1"/>
          <w:szCs w:val="24"/>
          <w:lang w:eastAsia="fr-FR"/>
        </w:rPr>
        <w:t xml:space="preserve">, </w:t>
      </w:r>
      <w:r w:rsidRPr="00AD2FEA">
        <w:rPr>
          <w:rFonts w:eastAsia="Times New Roman" w:cs="Times New Roman"/>
          <w:i/>
          <w:color w:val="000000" w:themeColor="text1"/>
          <w:szCs w:val="24"/>
          <w:lang w:eastAsia="fr-FR"/>
        </w:rPr>
        <w:t>Titre de la revue</w:t>
      </w:r>
      <w:r w:rsidR="00C53C61">
        <w:rPr>
          <w:rFonts w:eastAsia="Times New Roman" w:cs="Times New Roman"/>
          <w:i/>
          <w:color w:val="000000" w:themeColor="text1"/>
          <w:szCs w:val="24"/>
          <w:lang w:eastAsia="fr-FR"/>
        </w:rPr>
        <w:t xml:space="preserve"> abrégé</w:t>
      </w:r>
      <w:r w:rsidRPr="00AD2FEA">
        <w:rPr>
          <w:rFonts w:eastAsia="Times New Roman" w:cs="Times New Roman"/>
          <w:color w:val="000000" w:themeColor="text1"/>
          <w:szCs w:val="24"/>
          <w:lang w:eastAsia="fr-FR"/>
        </w:rPr>
        <w:t xml:space="preserve">, année, </w:t>
      </w:r>
      <w:ins w:id="33" w:author="Pierre Gravier" w:date="2018-09-09T14:11:00Z">
        <w:r w:rsidR="007F16D1" w:rsidRPr="007174D0">
          <w:rPr>
            <w:rFonts w:eastAsia="Times New Roman" w:cs="Times New Roman"/>
            <w:color w:val="000000" w:themeColor="text1"/>
            <w:szCs w:val="24"/>
            <w:lang w:eastAsia="fr-FR"/>
          </w:rPr>
          <w:t xml:space="preserve">partie, </w:t>
        </w:r>
      </w:ins>
      <w:r w:rsidRPr="00AD2FEA">
        <w:rPr>
          <w:rFonts w:eastAsia="Times New Roman" w:cs="Times New Roman"/>
          <w:color w:val="000000" w:themeColor="text1"/>
          <w:szCs w:val="24"/>
          <w:lang w:eastAsia="fr-FR"/>
        </w:rPr>
        <w:t>numéro de paragraphe ou des pages concernées, [</w:t>
      </w:r>
      <w:r w:rsidR="001333E4" w:rsidRPr="000F3708">
        <w:rPr>
          <w:rFonts w:eastAsia="Times New Roman" w:cs="Times New Roman"/>
          <w:color w:val="000000" w:themeColor="text1"/>
          <w:szCs w:val="24"/>
          <w:lang w:eastAsia="fr-FR"/>
        </w:rPr>
        <w:t>consulté le</w:t>
      </w:r>
      <w:r w:rsidR="001333E4">
        <w:rPr>
          <w:rFonts w:eastAsia="Times New Roman" w:cs="Times New Roman"/>
          <w:color w:val="000000" w:themeColor="text1"/>
          <w:szCs w:val="24"/>
          <w:lang w:eastAsia="fr-FR"/>
        </w:rPr>
        <w:t xml:space="preserve"> </w:t>
      </w:r>
      <w:proofErr w:type="spellStart"/>
      <w:r w:rsidR="001333E4">
        <w:rPr>
          <w:rFonts w:eastAsia="Times New Roman" w:cs="Times New Roman"/>
          <w:color w:val="000000" w:themeColor="text1"/>
          <w:szCs w:val="24"/>
          <w:lang w:eastAsia="fr-FR"/>
        </w:rPr>
        <w:t>jj</w:t>
      </w:r>
      <w:proofErr w:type="spellEnd"/>
      <w:r w:rsidR="001333E4">
        <w:rPr>
          <w:rFonts w:eastAsia="Times New Roman" w:cs="Times New Roman"/>
          <w:color w:val="000000" w:themeColor="text1"/>
          <w:szCs w:val="24"/>
          <w:lang w:eastAsia="fr-FR"/>
        </w:rPr>
        <w:t xml:space="preserve"> mois AAAA</w:t>
      </w:r>
      <w:r w:rsidRPr="00AD2FEA">
        <w:rPr>
          <w:rFonts w:eastAsia="Times New Roman" w:cs="Times New Roman"/>
          <w:color w:val="000000" w:themeColor="text1"/>
          <w:szCs w:val="24"/>
          <w:lang w:eastAsia="fr-FR"/>
        </w:rPr>
        <w:t>].</w:t>
      </w:r>
    </w:p>
    <w:p w14:paraId="4E830864" w14:textId="13E5B481" w:rsidR="002737C0" w:rsidRPr="00AD2FEA" w:rsidRDefault="002737C0" w:rsidP="00AD2FEA">
      <w:pPr>
        <w:rPr>
          <w:rFonts w:eastAsia="Times New Roman" w:cs="Times New Roman"/>
          <w:color w:val="000000" w:themeColor="text1"/>
          <w:szCs w:val="24"/>
          <w:lang w:eastAsia="fr-FR"/>
        </w:rPr>
      </w:pPr>
      <w:proofErr w:type="gramStart"/>
      <w:r>
        <w:rPr>
          <w:rFonts w:eastAsia="Times New Roman" w:cs="Times New Roman"/>
          <w:color w:val="000000" w:themeColor="text1"/>
          <w:szCs w:val="24"/>
          <w:lang w:eastAsia="fr-FR"/>
        </w:rPr>
        <w:t>ou</w:t>
      </w:r>
      <w:proofErr w:type="gramEnd"/>
    </w:p>
    <w:p w14:paraId="7AA02810" w14:textId="2E067ADE" w:rsidR="00AD2FEA" w:rsidRPr="00AD2FEA" w:rsidRDefault="00AD2FEA" w:rsidP="00AD2FEA">
      <w:pPr>
        <w:rPr>
          <w:rFonts w:eastAsia="Times New Roman" w:cs="Times New Roman"/>
          <w:color w:val="000000" w:themeColor="text1"/>
          <w:szCs w:val="24"/>
          <w:lang w:eastAsia="fr-FR"/>
        </w:rPr>
      </w:pPr>
      <w:r w:rsidRPr="00AD2FEA">
        <w:rPr>
          <w:rFonts w:eastAsia="Times New Roman" w:cs="Times New Roman"/>
          <w:color w:val="000000" w:themeColor="text1"/>
          <w:szCs w:val="24"/>
          <w:lang w:eastAsia="fr-FR"/>
        </w:rPr>
        <w:t>Auteur [NOM prénom], Titre de l’article</w:t>
      </w:r>
      <w:r w:rsidR="00C53C61">
        <w:rPr>
          <w:rFonts w:eastAsia="Times New Roman" w:cs="Times New Roman"/>
          <w:color w:val="000000" w:themeColor="text1"/>
          <w:szCs w:val="24"/>
          <w:lang w:eastAsia="fr-FR"/>
        </w:rPr>
        <w:t xml:space="preserve"> </w:t>
      </w:r>
      <w:r w:rsidR="00C53C61" w:rsidRPr="00AD2FEA">
        <w:rPr>
          <w:rFonts w:eastAsia="Times New Roman" w:cs="Times New Roman"/>
          <w:color w:val="000000" w:themeColor="text1"/>
          <w:szCs w:val="24"/>
          <w:lang w:eastAsia="fr-FR"/>
        </w:rPr>
        <w:t>[en ligne]</w:t>
      </w:r>
      <w:r w:rsidRPr="00AD2FEA">
        <w:rPr>
          <w:rFonts w:eastAsia="Times New Roman" w:cs="Times New Roman"/>
          <w:color w:val="000000" w:themeColor="text1"/>
          <w:szCs w:val="24"/>
          <w:lang w:eastAsia="fr-FR"/>
        </w:rPr>
        <w:t xml:space="preserve">, </w:t>
      </w:r>
      <w:r w:rsidRPr="00AD2FEA">
        <w:rPr>
          <w:rFonts w:eastAsia="Times New Roman" w:cs="Times New Roman"/>
          <w:i/>
          <w:color w:val="000000" w:themeColor="text1"/>
          <w:szCs w:val="24"/>
          <w:lang w:eastAsia="fr-FR"/>
        </w:rPr>
        <w:t>Titre de la revue</w:t>
      </w:r>
      <w:r w:rsidRPr="00AD2FEA">
        <w:rPr>
          <w:rFonts w:eastAsia="Times New Roman" w:cs="Times New Roman"/>
          <w:color w:val="000000" w:themeColor="text1"/>
          <w:szCs w:val="24"/>
          <w:lang w:eastAsia="fr-FR"/>
        </w:rPr>
        <w:t xml:space="preserve"> </w:t>
      </w:r>
      <w:r w:rsidR="00C53C61">
        <w:rPr>
          <w:rFonts w:eastAsia="Times New Roman" w:cs="Times New Roman"/>
          <w:color w:val="000000" w:themeColor="text1"/>
          <w:szCs w:val="24"/>
          <w:lang w:eastAsia="fr-FR"/>
        </w:rPr>
        <w:t>abrégé</w:t>
      </w:r>
      <w:r w:rsidRPr="00AD2FEA">
        <w:rPr>
          <w:rFonts w:eastAsia="Times New Roman" w:cs="Times New Roman"/>
          <w:color w:val="000000" w:themeColor="text1"/>
          <w:szCs w:val="24"/>
          <w:lang w:eastAsia="fr-FR"/>
        </w:rPr>
        <w:t xml:space="preserve">, année, </w:t>
      </w:r>
      <w:ins w:id="34" w:author="Pierre Gravier" w:date="2018-09-09T14:11:00Z">
        <w:r w:rsidR="007F16D1" w:rsidRPr="007174D0">
          <w:rPr>
            <w:rFonts w:eastAsia="Times New Roman" w:cs="Times New Roman"/>
            <w:color w:val="000000" w:themeColor="text1"/>
            <w:szCs w:val="24"/>
            <w:lang w:eastAsia="fr-FR"/>
          </w:rPr>
          <w:t xml:space="preserve">partie, </w:t>
        </w:r>
      </w:ins>
      <w:r w:rsidRPr="00AD2FEA">
        <w:rPr>
          <w:rFonts w:eastAsia="Times New Roman" w:cs="Times New Roman"/>
          <w:color w:val="000000" w:themeColor="text1"/>
          <w:szCs w:val="24"/>
          <w:lang w:eastAsia="fr-FR"/>
        </w:rPr>
        <w:t>numéro de paragraphe ou des pages concernées, [</w:t>
      </w:r>
      <w:r w:rsidR="001333E4" w:rsidRPr="000F3708">
        <w:rPr>
          <w:rFonts w:eastAsia="Times New Roman" w:cs="Times New Roman"/>
          <w:color w:val="000000" w:themeColor="text1"/>
          <w:szCs w:val="24"/>
          <w:lang w:eastAsia="fr-FR"/>
        </w:rPr>
        <w:t>consulté le</w:t>
      </w:r>
      <w:r w:rsidR="001333E4">
        <w:rPr>
          <w:rFonts w:eastAsia="Times New Roman" w:cs="Times New Roman"/>
          <w:color w:val="000000" w:themeColor="text1"/>
          <w:szCs w:val="24"/>
          <w:lang w:eastAsia="fr-FR"/>
        </w:rPr>
        <w:t xml:space="preserve"> </w:t>
      </w:r>
      <w:proofErr w:type="spellStart"/>
      <w:r w:rsidR="001333E4">
        <w:rPr>
          <w:rFonts w:eastAsia="Times New Roman" w:cs="Times New Roman"/>
          <w:color w:val="000000" w:themeColor="text1"/>
          <w:szCs w:val="24"/>
          <w:lang w:eastAsia="fr-FR"/>
        </w:rPr>
        <w:t>jj</w:t>
      </w:r>
      <w:proofErr w:type="spellEnd"/>
      <w:r w:rsidR="001333E4">
        <w:rPr>
          <w:rFonts w:eastAsia="Times New Roman" w:cs="Times New Roman"/>
          <w:color w:val="000000" w:themeColor="text1"/>
          <w:szCs w:val="24"/>
          <w:lang w:eastAsia="fr-FR"/>
        </w:rPr>
        <w:t xml:space="preserve"> mois AAAA</w:t>
      </w:r>
      <w:r w:rsidRPr="00AD2FEA">
        <w:rPr>
          <w:rFonts w:eastAsia="Times New Roman" w:cs="Times New Roman"/>
          <w:color w:val="000000" w:themeColor="text1"/>
          <w:szCs w:val="24"/>
          <w:lang w:eastAsia="fr-FR"/>
        </w:rPr>
        <w:t>].</w:t>
      </w:r>
    </w:p>
    <w:p w14:paraId="6C8F5F60" w14:textId="77777777" w:rsidR="00AD2FEA" w:rsidRDefault="00AD2FEA" w:rsidP="00AD2FEA">
      <w:pPr>
        <w:pStyle w:val="Titre5"/>
        <w:rPr>
          <w:rFonts w:asciiTheme="minorHAnsi" w:hAnsiTheme="minorHAnsi"/>
          <w:color w:val="000000" w:themeColor="text1"/>
          <w:sz w:val="24"/>
          <w:szCs w:val="24"/>
        </w:rPr>
      </w:pPr>
    </w:p>
    <w:p w14:paraId="7F4D0FF4" w14:textId="0414704D" w:rsidR="00734736" w:rsidRPr="00FF61FE" w:rsidRDefault="00AD2FEA" w:rsidP="00734736">
      <w:pPr>
        <w:pStyle w:val="Titre5"/>
        <w:rPr>
          <w:rFonts w:asciiTheme="minorHAnsi" w:hAnsiTheme="minorHAnsi"/>
          <w:sz w:val="24"/>
          <w:szCs w:val="24"/>
        </w:rPr>
      </w:pPr>
      <w:r>
        <w:rPr>
          <w:rFonts w:asciiTheme="minorHAnsi" w:hAnsiTheme="minorHAnsi"/>
          <w:sz w:val="24"/>
          <w:szCs w:val="24"/>
        </w:rPr>
        <w:t>Exemples pour</w:t>
      </w:r>
      <w:r w:rsidR="00734736" w:rsidRPr="00FF61FE">
        <w:rPr>
          <w:rFonts w:asciiTheme="minorHAnsi" w:hAnsiTheme="minorHAnsi"/>
          <w:sz w:val="24"/>
          <w:szCs w:val="24"/>
        </w:rPr>
        <w:t xml:space="preserve"> la bibliographie</w:t>
      </w:r>
    </w:p>
    <w:p w14:paraId="4A69F7A1" w14:textId="6E8731EB" w:rsidR="00734736" w:rsidRPr="00FF61FE" w:rsidRDefault="00734736" w:rsidP="00734736">
      <w:pPr>
        <w:pStyle w:val="Titre5"/>
        <w:rPr>
          <w:rStyle w:val="Lienhypertexte"/>
          <w:rFonts w:asciiTheme="minorHAnsi" w:hAnsiTheme="minorHAnsi"/>
          <w:b w:val="0"/>
          <w:sz w:val="24"/>
          <w:szCs w:val="24"/>
        </w:rPr>
      </w:pPr>
      <w:r w:rsidRPr="00FF61FE">
        <w:rPr>
          <w:rFonts w:asciiTheme="minorHAnsi" w:hAnsiTheme="minorHAnsi"/>
          <w:b w:val="0"/>
          <w:sz w:val="24"/>
          <w:szCs w:val="24"/>
        </w:rPr>
        <w:t xml:space="preserve">DAUGAREILH Isabelle, « L’audace retenue du Comité européen des droits sociaux », </w:t>
      </w:r>
      <w:r w:rsidR="001F4B7E" w:rsidRPr="00FF61FE">
        <w:rPr>
          <w:rFonts w:asciiTheme="minorHAnsi" w:hAnsiTheme="minorHAnsi"/>
          <w:b w:val="0"/>
          <w:i/>
          <w:sz w:val="24"/>
          <w:szCs w:val="24"/>
        </w:rPr>
        <w:t>Revue de droit sanitaire et social</w:t>
      </w:r>
      <w:r w:rsidR="001F4B7E" w:rsidRPr="00FF61FE">
        <w:rPr>
          <w:rFonts w:asciiTheme="minorHAnsi" w:hAnsiTheme="minorHAnsi"/>
          <w:b w:val="0"/>
          <w:sz w:val="24"/>
          <w:szCs w:val="24"/>
        </w:rPr>
        <w:t xml:space="preserve"> [en ligne]</w:t>
      </w:r>
      <w:r w:rsidRPr="00FF61FE">
        <w:rPr>
          <w:rFonts w:asciiTheme="minorHAnsi" w:hAnsiTheme="minorHAnsi"/>
          <w:b w:val="0"/>
          <w:sz w:val="24"/>
          <w:szCs w:val="24"/>
        </w:rPr>
        <w:t xml:space="preserve">, </w:t>
      </w:r>
      <w:r w:rsidR="001F4B7E" w:rsidRPr="00FF61FE">
        <w:rPr>
          <w:rFonts w:asciiTheme="minorHAnsi" w:hAnsiTheme="minorHAnsi"/>
          <w:b w:val="0"/>
          <w:sz w:val="24"/>
          <w:szCs w:val="24"/>
        </w:rPr>
        <w:t>juillet 2005, n° 4</w:t>
      </w:r>
      <w:r w:rsidRPr="00FF61FE">
        <w:rPr>
          <w:rFonts w:asciiTheme="minorHAnsi" w:hAnsiTheme="minorHAnsi"/>
          <w:b w:val="0"/>
          <w:sz w:val="24"/>
          <w:szCs w:val="24"/>
        </w:rPr>
        <w:t xml:space="preserve">, p. </w:t>
      </w:r>
      <w:r w:rsidR="001F4B7E" w:rsidRPr="00FF61FE">
        <w:rPr>
          <w:rFonts w:asciiTheme="minorHAnsi" w:hAnsiTheme="minorHAnsi"/>
          <w:b w:val="0"/>
          <w:sz w:val="24"/>
          <w:szCs w:val="24"/>
        </w:rPr>
        <w:t>555-564, [consulté le 16 mars 2017]</w:t>
      </w:r>
      <w:r w:rsidR="00E706D4">
        <w:rPr>
          <w:rFonts w:asciiTheme="minorHAnsi" w:hAnsiTheme="minorHAnsi"/>
          <w:b w:val="0"/>
          <w:sz w:val="24"/>
          <w:szCs w:val="24"/>
        </w:rPr>
        <w:t>.</w:t>
      </w:r>
      <w:r w:rsidR="001F4B7E" w:rsidRPr="00FF61FE">
        <w:rPr>
          <w:rFonts w:asciiTheme="minorHAnsi" w:hAnsiTheme="minorHAnsi"/>
          <w:b w:val="0"/>
          <w:sz w:val="24"/>
          <w:szCs w:val="24"/>
        </w:rPr>
        <w:t xml:space="preserve"> </w:t>
      </w:r>
      <w:hyperlink r:id="rId25" w:history="1">
        <w:r w:rsidR="0074270C" w:rsidRPr="003D0FB2">
          <w:rPr>
            <w:rStyle w:val="Lienhypertexte"/>
            <w:rFonts w:asciiTheme="minorHAnsi" w:hAnsiTheme="minorHAnsi"/>
            <w:b w:val="0"/>
            <w:sz w:val="24"/>
            <w:szCs w:val="24"/>
          </w:rPr>
          <w:t>http://www.dalloz.fr</w:t>
        </w:r>
      </w:hyperlink>
    </w:p>
    <w:p w14:paraId="5E4DBC38" w14:textId="08D7EC2A" w:rsidR="00EF1D26" w:rsidRPr="00FF61FE" w:rsidRDefault="00EF1D26" w:rsidP="00AC37EF">
      <w:pPr>
        <w:rPr>
          <w:b/>
          <w:szCs w:val="24"/>
        </w:rPr>
      </w:pPr>
      <w:r w:rsidRPr="00FF61FE">
        <w:rPr>
          <w:szCs w:val="24"/>
        </w:rPr>
        <w:t xml:space="preserve">DUPRAT Jean-Pierre, « Le parlement évaluateur », </w:t>
      </w:r>
      <w:r w:rsidRPr="00FF61FE">
        <w:rPr>
          <w:i/>
          <w:szCs w:val="24"/>
        </w:rPr>
        <w:t>Revue internationale de droit comparé</w:t>
      </w:r>
      <w:r w:rsidR="00AC37EF" w:rsidRPr="00FF61FE">
        <w:rPr>
          <w:szCs w:val="24"/>
        </w:rPr>
        <w:t xml:space="preserve"> [en ligne]</w:t>
      </w:r>
      <w:r w:rsidRPr="00FF61FE">
        <w:rPr>
          <w:szCs w:val="24"/>
        </w:rPr>
        <w:t>, avril 1998, n° 2, p. 552-576</w:t>
      </w:r>
      <w:r w:rsidR="00AC37EF" w:rsidRPr="00FF61FE">
        <w:rPr>
          <w:szCs w:val="24"/>
        </w:rPr>
        <w:t>, [consulté le 16 mars 2017]</w:t>
      </w:r>
      <w:r w:rsidR="00E706D4">
        <w:rPr>
          <w:szCs w:val="24"/>
        </w:rPr>
        <w:t>.</w:t>
      </w:r>
      <w:r w:rsidR="00AC37EF" w:rsidRPr="00FF61FE">
        <w:rPr>
          <w:szCs w:val="24"/>
        </w:rPr>
        <w:t xml:space="preserve"> </w:t>
      </w:r>
      <w:hyperlink r:id="rId26" w:history="1">
        <w:r w:rsidR="0074270C" w:rsidRPr="003D0FB2">
          <w:rPr>
            <w:rStyle w:val="Lienhypertexte"/>
            <w:szCs w:val="24"/>
          </w:rPr>
          <w:t>http://www.persee.fr</w:t>
        </w:r>
      </w:hyperlink>
    </w:p>
    <w:p w14:paraId="3166DFE2" w14:textId="52A7B685" w:rsidR="002737C0" w:rsidRDefault="002737C0" w:rsidP="00734736">
      <w:pPr>
        <w:rPr>
          <w:szCs w:val="24"/>
        </w:rPr>
      </w:pPr>
      <w:proofErr w:type="gramStart"/>
      <w:r>
        <w:rPr>
          <w:szCs w:val="24"/>
        </w:rPr>
        <w:t>ou</w:t>
      </w:r>
      <w:proofErr w:type="gramEnd"/>
    </w:p>
    <w:p w14:paraId="4EB0FDC4" w14:textId="4265662C" w:rsidR="00734736" w:rsidRPr="00FF61FE" w:rsidRDefault="00FF61FE" w:rsidP="00734736">
      <w:pPr>
        <w:rPr>
          <w:szCs w:val="24"/>
        </w:rPr>
      </w:pPr>
      <w:r w:rsidRPr="00FF61FE">
        <w:rPr>
          <w:szCs w:val="24"/>
        </w:rPr>
        <w:t>PONTHOREAU Marie-Claire, Trois interprétations de la globalisation juridique</w:t>
      </w:r>
      <w:ins w:id="35" w:author="Pierre Gravier" w:date="2018-09-09T14:12:00Z">
        <w:r w:rsidR="007F16D1" w:rsidRPr="00FF61FE">
          <w:rPr>
            <w:szCs w:val="24"/>
          </w:rPr>
          <w:t xml:space="preserve"> [en ligne]</w:t>
        </w:r>
      </w:ins>
      <w:r w:rsidRPr="00FF61FE">
        <w:rPr>
          <w:szCs w:val="24"/>
        </w:rPr>
        <w:t xml:space="preserve">, </w:t>
      </w:r>
      <w:r w:rsidRPr="00FF61FE">
        <w:rPr>
          <w:i/>
          <w:szCs w:val="24"/>
        </w:rPr>
        <w:t>Actualité juridique droit administratif</w:t>
      </w:r>
      <w:del w:id="36" w:author="Pierre Gravier" w:date="2018-09-09T14:12:00Z">
        <w:r w:rsidRPr="00FF61FE" w:rsidDel="007F16D1">
          <w:rPr>
            <w:szCs w:val="24"/>
          </w:rPr>
          <w:delText xml:space="preserve"> [en ligne]</w:delText>
        </w:r>
      </w:del>
      <w:r w:rsidRPr="00FF61FE">
        <w:rPr>
          <w:szCs w:val="24"/>
        </w:rPr>
        <w:t>, janvier 2006, n° 1, p 20-25, [consulté le 16 mars 2017]</w:t>
      </w:r>
      <w:r w:rsidR="00E706D4">
        <w:rPr>
          <w:szCs w:val="24"/>
        </w:rPr>
        <w:t>.</w:t>
      </w:r>
      <w:r w:rsidRPr="00FF61FE">
        <w:rPr>
          <w:szCs w:val="24"/>
        </w:rPr>
        <w:t xml:space="preserve"> </w:t>
      </w:r>
      <w:hyperlink r:id="rId27" w:history="1">
        <w:r w:rsidR="0074270C" w:rsidRPr="003D0FB2">
          <w:rPr>
            <w:rStyle w:val="Lienhypertexte"/>
            <w:szCs w:val="24"/>
          </w:rPr>
          <w:t>http://www.dalloz.fr</w:t>
        </w:r>
      </w:hyperlink>
    </w:p>
    <w:p w14:paraId="770438E4" w14:textId="0A5A33E3" w:rsidR="001333E4" w:rsidRDefault="00FF61FE" w:rsidP="00734736">
      <w:pPr>
        <w:rPr>
          <w:rStyle w:val="Lienhypertexte"/>
          <w:szCs w:val="24"/>
        </w:rPr>
      </w:pPr>
      <w:r w:rsidRPr="00FF61FE">
        <w:rPr>
          <w:szCs w:val="24"/>
        </w:rPr>
        <w:t>CAPDEPON Yannick, Ne pas soulever un moyen de droit équivaut à y renoncer</w:t>
      </w:r>
      <w:ins w:id="37" w:author="Pierre Gravier" w:date="2018-09-09T14:12:00Z">
        <w:r w:rsidR="007F16D1" w:rsidRPr="00FF61FE">
          <w:rPr>
            <w:szCs w:val="24"/>
          </w:rPr>
          <w:t xml:space="preserve"> [en ligne]</w:t>
        </w:r>
      </w:ins>
      <w:r w:rsidRPr="00FF61FE">
        <w:rPr>
          <w:szCs w:val="24"/>
        </w:rPr>
        <w:t xml:space="preserve">, </w:t>
      </w:r>
      <w:r w:rsidRPr="00FF61FE">
        <w:rPr>
          <w:i/>
          <w:szCs w:val="24"/>
        </w:rPr>
        <w:t>Semaine juridique édition générale</w:t>
      </w:r>
      <w:del w:id="38" w:author="Pierre Gravier" w:date="2018-09-09T14:12:00Z">
        <w:r w:rsidRPr="00FF61FE" w:rsidDel="007F16D1">
          <w:rPr>
            <w:szCs w:val="24"/>
          </w:rPr>
          <w:delText xml:space="preserve"> [en ligne]</w:delText>
        </w:r>
      </w:del>
      <w:r w:rsidRPr="00FF61FE">
        <w:rPr>
          <w:szCs w:val="24"/>
        </w:rPr>
        <w:t>, juillet 2010, n° 28, p 1444, [consulté le 16 mars 2017]</w:t>
      </w:r>
      <w:r w:rsidR="00E706D4">
        <w:rPr>
          <w:szCs w:val="24"/>
        </w:rPr>
        <w:t>.</w:t>
      </w:r>
      <w:r w:rsidRPr="00FF61FE">
        <w:rPr>
          <w:szCs w:val="24"/>
        </w:rPr>
        <w:t xml:space="preserve"> </w:t>
      </w:r>
      <w:hyperlink r:id="rId28" w:history="1">
        <w:r w:rsidR="0074270C" w:rsidRPr="003D0FB2">
          <w:rPr>
            <w:rStyle w:val="Lienhypertexte"/>
            <w:szCs w:val="24"/>
          </w:rPr>
          <w:t>http://www.lexisnexis.com</w:t>
        </w:r>
      </w:hyperlink>
    </w:p>
    <w:p w14:paraId="40857FE1" w14:textId="77777777" w:rsidR="001333E4" w:rsidRDefault="001333E4">
      <w:pPr>
        <w:jc w:val="left"/>
        <w:rPr>
          <w:rStyle w:val="Lienhypertexte"/>
          <w:szCs w:val="24"/>
        </w:rPr>
      </w:pPr>
      <w:r>
        <w:rPr>
          <w:rStyle w:val="Lienhypertexte"/>
          <w:szCs w:val="24"/>
        </w:rPr>
        <w:br w:type="page"/>
      </w:r>
    </w:p>
    <w:p w14:paraId="78078A38" w14:textId="0F7E33A9" w:rsidR="00734736" w:rsidRPr="00FF61FE" w:rsidRDefault="00AD2FEA" w:rsidP="00734736">
      <w:pPr>
        <w:pStyle w:val="Titre5"/>
        <w:rPr>
          <w:rFonts w:asciiTheme="minorHAnsi" w:hAnsiTheme="minorHAnsi"/>
          <w:sz w:val="24"/>
          <w:szCs w:val="24"/>
        </w:rPr>
      </w:pPr>
      <w:r>
        <w:rPr>
          <w:rFonts w:asciiTheme="minorHAnsi" w:hAnsiTheme="minorHAnsi"/>
          <w:sz w:val="24"/>
          <w:szCs w:val="24"/>
        </w:rPr>
        <w:lastRenderedPageBreak/>
        <w:t xml:space="preserve">Exemples pour </w:t>
      </w:r>
      <w:r w:rsidR="004F0B6C">
        <w:rPr>
          <w:rFonts w:asciiTheme="minorHAnsi" w:hAnsiTheme="minorHAnsi"/>
          <w:sz w:val="24"/>
          <w:szCs w:val="24"/>
        </w:rPr>
        <w:t xml:space="preserve">les </w:t>
      </w:r>
      <w:r w:rsidR="00734736" w:rsidRPr="00FF61FE">
        <w:rPr>
          <w:rFonts w:asciiTheme="minorHAnsi" w:hAnsiTheme="minorHAnsi"/>
          <w:sz w:val="24"/>
          <w:szCs w:val="24"/>
        </w:rPr>
        <w:t>note</w:t>
      </w:r>
      <w:r>
        <w:rPr>
          <w:rFonts w:asciiTheme="minorHAnsi" w:hAnsiTheme="minorHAnsi"/>
          <w:sz w:val="24"/>
          <w:szCs w:val="24"/>
        </w:rPr>
        <w:t>s</w:t>
      </w:r>
      <w:r w:rsidR="00734736" w:rsidRPr="00FF61FE">
        <w:rPr>
          <w:rFonts w:asciiTheme="minorHAnsi" w:hAnsiTheme="minorHAnsi"/>
          <w:sz w:val="24"/>
          <w:szCs w:val="24"/>
        </w:rPr>
        <w:t xml:space="preserve"> de bas de page</w:t>
      </w:r>
    </w:p>
    <w:p w14:paraId="544E8F3D" w14:textId="79B845A0" w:rsidR="001F4B7E" w:rsidRPr="00FF61FE" w:rsidRDefault="001F4B7E" w:rsidP="001F4B7E">
      <w:pPr>
        <w:pStyle w:val="Titre5"/>
        <w:rPr>
          <w:rFonts w:asciiTheme="minorHAnsi" w:hAnsiTheme="minorHAnsi"/>
          <w:b w:val="0"/>
          <w:sz w:val="24"/>
          <w:szCs w:val="24"/>
        </w:rPr>
      </w:pPr>
      <w:r w:rsidRPr="00FF61FE">
        <w:rPr>
          <w:rFonts w:asciiTheme="minorHAnsi" w:hAnsiTheme="minorHAnsi"/>
          <w:b w:val="0"/>
          <w:sz w:val="24"/>
          <w:szCs w:val="24"/>
        </w:rPr>
        <w:t>DAUGAREILH Isabelle, « L’audace retenue du Comité européen des droits sociaux »</w:t>
      </w:r>
      <w:r w:rsidR="00C53C61">
        <w:rPr>
          <w:rFonts w:asciiTheme="minorHAnsi" w:hAnsiTheme="minorHAnsi"/>
          <w:b w:val="0"/>
          <w:sz w:val="24"/>
          <w:szCs w:val="24"/>
        </w:rPr>
        <w:t xml:space="preserve"> </w:t>
      </w:r>
      <w:r w:rsidR="00C53C61" w:rsidRPr="00FF61FE">
        <w:rPr>
          <w:rFonts w:asciiTheme="minorHAnsi" w:hAnsiTheme="minorHAnsi"/>
          <w:b w:val="0"/>
          <w:sz w:val="24"/>
          <w:szCs w:val="24"/>
        </w:rPr>
        <w:t>[en ligne]</w:t>
      </w:r>
      <w:r w:rsidRPr="00FF61FE">
        <w:rPr>
          <w:rFonts w:asciiTheme="minorHAnsi" w:hAnsiTheme="minorHAnsi"/>
          <w:b w:val="0"/>
          <w:sz w:val="24"/>
          <w:szCs w:val="24"/>
        </w:rPr>
        <w:t xml:space="preserve">, </w:t>
      </w:r>
      <w:r w:rsidRPr="00FF61FE">
        <w:rPr>
          <w:rFonts w:asciiTheme="minorHAnsi" w:hAnsiTheme="minorHAnsi"/>
          <w:b w:val="0"/>
          <w:i/>
          <w:sz w:val="24"/>
          <w:szCs w:val="24"/>
        </w:rPr>
        <w:t>RDSS</w:t>
      </w:r>
      <w:r w:rsidRPr="00FF61FE">
        <w:rPr>
          <w:rFonts w:asciiTheme="minorHAnsi" w:hAnsiTheme="minorHAnsi"/>
          <w:b w:val="0"/>
          <w:sz w:val="24"/>
          <w:szCs w:val="24"/>
        </w:rPr>
        <w:t>, 2005, p. 556, [consulté le 16 mars 2017].</w:t>
      </w:r>
    </w:p>
    <w:p w14:paraId="64D9EB9A" w14:textId="0DE154A5" w:rsidR="00734736" w:rsidRDefault="00734736" w:rsidP="00734736">
      <w:pPr>
        <w:rPr>
          <w:szCs w:val="24"/>
        </w:rPr>
      </w:pPr>
      <w:r w:rsidRPr="00FF61FE">
        <w:rPr>
          <w:szCs w:val="24"/>
        </w:rPr>
        <w:t>DUPRAT Jean-Pierre, « Le parlement évaluateur </w:t>
      </w:r>
      <w:r w:rsidRPr="00C53C61">
        <w:rPr>
          <w:szCs w:val="24"/>
        </w:rPr>
        <w:t>»</w:t>
      </w:r>
      <w:r w:rsidR="00C53C61" w:rsidRPr="00C53C61">
        <w:rPr>
          <w:szCs w:val="24"/>
        </w:rPr>
        <w:t xml:space="preserve"> </w:t>
      </w:r>
      <w:r w:rsidR="00C53C61" w:rsidRPr="001333E4">
        <w:rPr>
          <w:szCs w:val="24"/>
        </w:rPr>
        <w:t>[en ligne]</w:t>
      </w:r>
      <w:r w:rsidRPr="00C53C61">
        <w:rPr>
          <w:szCs w:val="24"/>
        </w:rPr>
        <w:t>,</w:t>
      </w:r>
      <w:r w:rsidRPr="00FF61FE">
        <w:rPr>
          <w:szCs w:val="24"/>
        </w:rPr>
        <w:t xml:space="preserve"> </w:t>
      </w:r>
      <w:r w:rsidR="001A1F3B">
        <w:rPr>
          <w:i/>
          <w:szCs w:val="24"/>
        </w:rPr>
        <w:t>RIDC</w:t>
      </w:r>
      <w:r w:rsidRPr="00FF61FE">
        <w:rPr>
          <w:szCs w:val="24"/>
        </w:rPr>
        <w:t>, 1998, p. 555</w:t>
      </w:r>
      <w:r w:rsidR="001A1F3B">
        <w:rPr>
          <w:szCs w:val="24"/>
        </w:rPr>
        <w:t xml:space="preserve">, </w:t>
      </w:r>
      <w:r w:rsidR="001A1F3B" w:rsidRPr="00FF61FE">
        <w:rPr>
          <w:szCs w:val="24"/>
        </w:rPr>
        <w:t>[consulté le 16 mars 2017]</w:t>
      </w:r>
      <w:r w:rsidRPr="00FF61FE">
        <w:rPr>
          <w:szCs w:val="24"/>
        </w:rPr>
        <w:t>.</w:t>
      </w:r>
    </w:p>
    <w:p w14:paraId="0711E8DB" w14:textId="551ED98C" w:rsidR="002737C0" w:rsidRPr="00FF61FE" w:rsidRDefault="002737C0" w:rsidP="00734736">
      <w:pPr>
        <w:rPr>
          <w:szCs w:val="24"/>
        </w:rPr>
      </w:pPr>
      <w:proofErr w:type="gramStart"/>
      <w:r>
        <w:rPr>
          <w:szCs w:val="24"/>
        </w:rPr>
        <w:t>ou</w:t>
      </w:r>
      <w:proofErr w:type="gramEnd"/>
    </w:p>
    <w:p w14:paraId="3711FDBF" w14:textId="1878E5F5" w:rsidR="00FF61FE" w:rsidRPr="00FF61FE" w:rsidRDefault="00FF61FE" w:rsidP="00FF61FE">
      <w:pPr>
        <w:rPr>
          <w:szCs w:val="24"/>
        </w:rPr>
      </w:pPr>
      <w:r w:rsidRPr="00FF61FE">
        <w:rPr>
          <w:szCs w:val="24"/>
        </w:rPr>
        <w:t>PONTHOREAU Marie-Claire, Trois interprétations de la globalisation juridique</w:t>
      </w:r>
      <w:r w:rsidR="00C53C61">
        <w:rPr>
          <w:szCs w:val="24"/>
        </w:rPr>
        <w:t xml:space="preserve"> </w:t>
      </w:r>
      <w:r w:rsidR="00C53C61" w:rsidRPr="001333E4">
        <w:rPr>
          <w:szCs w:val="24"/>
        </w:rPr>
        <w:t>[en ligne]</w:t>
      </w:r>
      <w:r w:rsidRPr="00FF61FE">
        <w:rPr>
          <w:szCs w:val="24"/>
        </w:rPr>
        <w:t xml:space="preserve">, </w:t>
      </w:r>
      <w:r w:rsidRPr="00FF61FE">
        <w:rPr>
          <w:i/>
          <w:szCs w:val="24"/>
        </w:rPr>
        <w:t>AJDA</w:t>
      </w:r>
      <w:r w:rsidRPr="00FF61FE">
        <w:rPr>
          <w:szCs w:val="24"/>
        </w:rPr>
        <w:t>, 2006, p</w:t>
      </w:r>
      <w:r w:rsidR="001A1F3B">
        <w:rPr>
          <w:szCs w:val="24"/>
        </w:rPr>
        <w:t>.</w:t>
      </w:r>
      <w:r w:rsidRPr="00FF61FE">
        <w:rPr>
          <w:szCs w:val="24"/>
        </w:rPr>
        <w:t xml:space="preserve"> 22, [consulté le 16 mars 2017]</w:t>
      </w:r>
      <w:r w:rsidR="001A1F3B">
        <w:rPr>
          <w:szCs w:val="24"/>
        </w:rPr>
        <w:t>.</w:t>
      </w:r>
    </w:p>
    <w:p w14:paraId="1B772A3F" w14:textId="24C5CF9E" w:rsidR="00AD2FEA" w:rsidRDefault="00FF61FE" w:rsidP="00AB0636">
      <w:pPr>
        <w:rPr>
          <w:szCs w:val="24"/>
        </w:rPr>
      </w:pPr>
      <w:r w:rsidRPr="00FF61FE">
        <w:rPr>
          <w:szCs w:val="24"/>
        </w:rPr>
        <w:t>CAPDEPON Yannick, Ne pas soulever un moyen de droit équivaut à y renoncer</w:t>
      </w:r>
      <w:r w:rsidR="00D039A9">
        <w:rPr>
          <w:szCs w:val="24"/>
        </w:rPr>
        <w:t xml:space="preserve"> </w:t>
      </w:r>
      <w:r w:rsidR="00D039A9" w:rsidRPr="001333E4">
        <w:rPr>
          <w:szCs w:val="24"/>
        </w:rPr>
        <w:t>[en ligne]</w:t>
      </w:r>
      <w:r w:rsidRPr="00FF61FE">
        <w:rPr>
          <w:szCs w:val="24"/>
        </w:rPr>
        <w:t xml:space="preserve">, </w:t>
      </w:r>
      <w:r w:rsidR="001A1F3B">
        <w:rPr>
          <w:i/>
          <w:szCs w:val="24"/>
        </w:rPr>
        <w:t>JCP G</w:t>
      </w:r>
      <w:r w:rsidRPr="00FF61FE">
        <w:rPr>
          <w:szCs w:val="24"/>
        </w:rPr>
        <w:t>, 2010, p</w:t>
      </w:r>
      <w:r w:rsidR="001A1F3B">
        <w:rPr>
          <w:szCs w:val="24"/>
        </w:rPr>
        <w:t>.</w:t>
      </w:r>
      <w:r w:rsidRPr="00FF61FE">
        <w:rPr>
          <w:szCs w:val="24"/>
        </w:rPr>
        <w:t xml:space="preserve"> 1444, [consulté le 16 mars 2017]</w:t>
      </w:r>
      <w:r w:rsidR="001A1F3B">
        <w:rPr>
          <w:szCs w:val="24"/>
        </w:rPr>
        <w:t>.</w:t>
      </w:r>
    </w:p>
    <w:p w14:paraId="4627A161" w14:textId="77777777" w:rsidR="00AD2FEA" w:rsidRDefault="00AD2FEA">
      <w:pPr>
        <w:jc w:val="left"/>
        <w:rPr>
          <w:szCs w:val="24"/>
        </w:rPr>
      </w:pPr>
      <w:r>
        <w:rPr>
          <w:szCs w:val="24"/>
        </w:rPr>
        <w:br w:type="page"/>
      </w:r>
    </w:p>
    <w:p w14:paraId="44C74FF1" w14:textId="7DA7CA67" w:rsidR="00DE4F0B" w:rsidRDefault="00560848" w:rsidP="0022659B">
      <w:pPr>
        <w:pStyle w:val="Titre2"/>
      </w:pPr>
      <w:bookmarkStart w:id="39" w:name="_Toc523216939"/>
      <w:r>
        <w:lastRenderedPageBreak/>
        <w:t xml:space="preserve">Citer </w:t>
      </w:r>
      <w:r w:rsidR="0022659B">
        <w:t xml:space="preserve">les actes publiés d’un </w:t>
      </w:r>
      <w:r w:rsidR="00DE4F0B">
        <w:t>colloque</w:t>
      </w:r>
      <w:bookmarkEnd w:id="39"/>
    </w:p>
    <w:p w14:paraId="2BCCDBC2" w14:textId="0C02A110" w:rsidR="007F72C2" w:rsidRPr="00B3384A" w:rsidRDefault="007F72C2" w:rsidP="007F72C2">
      <w:pPr>
        <w:pStyle w:val="Titre5"/>
        <w:rPr>
          <w:rFonts w:asciiTheme="minorHAnsi" w:hAnsiTheme="minorHAnsi"/>
          <w:sz w:val="24"/>
          <w:szCs w:val="24"/>
        </w:rPr>
      </w:pPr>
      <w:r>
        <w:rPr>
          <w:rFonts w:asciiTheme="minorHAnsi" w:hAnsiTheme="minorHAnsi"/>
          <w:sz w:val="24"/>
          <w:szCs w:val="24"/>
        </w:rPr>
        <w:t>Modèle pour</w:t>
      </w:r>
      <w:r w:rsidRPr="00B3384A">
        <w:rPr>
          <w:rFonts w:asciiTheme="minorHAnsi" w:hAnsiTheme="minorHAnsi"/>
          <w:sz w:val="24"/>
          <w:szCs w:val="24"/>
        </w:rPr>
        <w:t xml:space="preserve"> la bibliograp</w:t>
      </w:r>
      <w:r>
        <w:rPr>
          <w:rFonts w:asciiTheme="minorHAnsi" w:hAnsiTheme="minorHAnsi"/>
          <w:sz w:val="24"/>
          <w:szCs w:val="24"/>
        </w:rPr>
        <w:t>h</w:t>
      </w:r>
      <w:r w:rsidRPr="00B3384A">
        <w:rPr>
          <w:rFonts w:asciiTheme="minorHAnsi" w:hAnsiTheme="minorHAnsi"/>
          <w:sz w:val="24"/>
          <w:szCs w:val="24"/>
        </w:rPr>
        <w:t>ie</w:t>
      </w:r>
    </w:p>
    <w:p w14:paraId="58CF7F72" w14:textId="742FBB0C" w:rsidR="00DE4F0B" w:rsidRPr="004F0B6C" w:rsidRDefault="00DE4F0B" w:rsidP="00DE4F0B">
      <w:pPr>
        <w:rPr>
          <w:rFonts w:eastAsia="Times New Roman" w:cs="Times New Roman"/>
          <w:color w:val="000000" w:themeColor="text1"/>
          <w:szCs w:val="24"/>
          <w:lang w:eastAsia="fr-FR"/>
        </w:rPr>
      </w:pPr>
      <w:r w:rsidRPr="004F0B6C">
        <w:rPr>
          <w:rFonts w:eastAsia="Times New Roman" w:cs="Times New Roman"/>
          <w:color w:val="000000" w:themeColor="text1"/>
          <w:szCs w:val="24"/>
          <w:lang w:eastAsia="fr-FR"/>
        </w:rPr>
        <w:t>Responsabilité du colloque [NOM prénom</w:t>
      </w:r>
      <w:r w:rsidR="00A364CF" w:rsidRPr="004F0B6C">
        <w:rPr>
          <w:rFonts w:eastAsia="Times New Roman" w:cs="Times New Roman"/>
          <w:color w:val="000000" w:themeColor="text1"/>
          <w:szCs w:val="24"/>
          <w:lang w:eastAsia="fr-FR"/>
        </w:rPr>
        <w:t xml:space="preserve"> (</w:t>
      </w:r>
      <w:proofErr w:type="spellStart"/>
      <w:r w:rsidR="00CA690B">
        <w:rPr>
          <w:rFonts w:eastAsia="Times New Roman" w:cs="Times New Roman"/>
          <w:color w:val="000000" w:themeColor="text1"/>
          <w:szCs w:val="24"/>
          <w:lang w:eastAsia="fr-FR"/>
        </w:rPr>
        <w:t>dir</w:t>
      </w:r>
      <w:proofErr w:type="spellEnd"/>
      <w:r w:rsidR="00A364CF" w:rsidRPr="004F0B6C">
        <w:rPr>
          <w:rFonts w:eastAsia="Times New Roman" w:cs="Times New Roman"/>
          <w:color w:val="000000" w:themeColor="text1"/>
          <w:szCs w:val="24"/>
          <w:lang w:eastAsia="fr-FR"/>
        </w:rPr>
        <w:t>.)</w:t>
      </w:r>
      <w:r w:rsidRPr="004F0B6C">
        <w:rPr>
          <w:rFonts w:eastAsia="Times New Roman" w:cs="Times New Roman"/>
          <w:color w:val="000000" w:themeColor="text1"/>
          <w:szCs w:val="24"/>
          <w:lang w:eastAsia="fr-FR"/>
        </w:rPr>
        <w:t xml:space="preserve">], </w:t>
      </w:r>
      <w:r w:rsidRPr="004F0B6C">
        <w:rPr>
          <w:rFonts w:eastAsia="Times New Roman" w:cs="Times New Roman"/>
          <w:i/>
          <w:color w:val="000000" w:themeColor="text1"/>
          <w:szCs w:val="24"/>
          <w:lang w:eastAsia="fr-FR"/>
        </w:rPr>
        <w:t>Titre du colloque</w:t>
      </w:r>
      <w:r w:rsidRPr="004F0B6C">
        <w:rPr>
          <w:rFonts w:eastAsia="Times New Roman" w:cs="Times New Roman"/>
          <w:color w:val="000000" w:themeColor="text1"/>
          <w:szCs w:val="24"/>
          <w:lang w:eastAsia="fr-FR"/>
        </w:rPr>
        <w:t xml:space="preserve">, lieu d’édition, éditeur, année, </w:t>
      </w:r>
      <w:r w:rsidR="00A364CF" w:rsidRPr="004F0B6C">
        <w:rPr>
          <w:rFonts w:eastAsia="Times New Roman" w:cs="Times New Roman"/>
          <w:color w:val="000000" w:themeColor="text1"/>
          <w:szCs w:val="24"/>
          <w:lang w:eastAsia="fr-FR"/>
        </w:rPr>
        <w:t>pagination globale</w:t>
      </w:r>
      <w:r w:rsidR="004F0B6C" w:rsidRPr="004F0B6C">
        <w:rPr>
          <w:rFonts w:eastAsia="Times New Roman" w:cs="Times New Roman"/>
          <w:color w:val="000000" w:themeColor="text1"/>
          <w:szCs w:val="24"/>
          <w:lang w:eastAsia="fr-FR"/>
        </w:rPr>
        <w:t>.</w:t>
      </w:r>
    </w:p>
    <w:p w14:paraId="363C429F" w14:textId="5BE98D98" w:rsidR="007F72C2" w:rsidRPr="004F0B6C" w:rsidRDefault="007F72C2" w:rsidP="007F72C2">
      <w:pPr>
        <w:pStyle w:val="Titre5"/>
        <w:rPr>
          <w:rFonts w:asciiTheme="minorHAnsi" w:hAnsiTheme="minorHAnsi"/>
          <w:color w:val="000000" w:themeColor="text1"/>
          <w:sz w:val="24"/>
          <w:szCs w:val="24"/>
        </w:rPr>
      </w:pPr>
      <w:r w:rsidRPr="004F0B6C">
        <w:rPr>
          <w:rFonts w:asciiTheme="minorHAnsi" w:hAnsiTheme="minorHAnsi"/>
          <w:color w:val="000000" w:themeColor="text1"/>
          <w:sz w:val="24"/>
          <w:szCs w:val="24"/>
        </w:rPr>
        <w:t>Modèle pour les notes de bas de page</w:t>
      </w:r>
    </w:p>
    <w:p w14:paraId="06A8C8F9" w14:textId="6627A023" w:rsidR="004F0B6C" w:rsidRPr="004F0B6C" w:rsidRDefault="004F0B6C" w:rsidP="004F0B6C">
      <w:pPr>
        <w:rPr>
          <w:rFonts w:eastAsia="Times New Roman" w:cs="Times New Roman"/>
          <w:color w:val="000000" w:themeColor="text1"/>
          <w:szCs w:val="24"/>
          <w:lang w:eastAsia="fr-FR"/>
        </w:rPr>
      </w:pPr>
      <w:r w:rsidRPr="004F0B6C">
        <w:rPr>
          <w:rFonts w:eastAsia="Times New Roman" w:cs="Times New Roman"/>
          <w:color w:val="000000" w:themeColor="text1"/>
          <w:szCs w:val="24"/>
          <w:lang w:eastAsia="fr-FR"/>
        </w:rPr>
        <w:t>Responsabilité du colloque [NOM prénom (</w:t>
      </w:r>
      <w:proofErr w:type="spellStart"/>
      <w:r w:rsidR="00CA690B">
        <w:rPr>
          <w:rFonts w:eastAsia="Times New Roman" w:cs="Times New Roman"/>
          <w:color w:val="000000" w:themeColor="text1"/>
          <w:szCs w:val="24"/>
          <w:lang w:eastAsia="fr-FR"/>
        </w:rPr>
        <w:t>dir</w:t>
      </w:r>
      <w:proofErr w:type="spellEnd"/>
      <w:r w:rsidRPr="004F0B6C">
        <w:rPr>
          <w:rFonts w:eastAsia="Times New Roman" w:cs="Times New Roman"/>
          <w:color w:val="000000" w:themeColor="text1"/>
          <w:szCs w:val="24"/>
          <w:lang w:eastAsia="fr-FR"/>
        </w:rPr>
        <w:t xml:space="preserve">.)], </w:t>
      </w:r>
      <w:r w:rsidRPr="004F0B6C">
        <w:rPr>
          <w:rFonts w:eastAsia="Times New Roman" w:cs="Times New Roman"/>
          <w:i/>
          <w:color w:val="000000" w:themeColor="text1"/>
          <w:szCs w:val="24"/>
          <w:lang w:eastAsia="fr-FR"/>
        </w:rPr>
        <w:t>Titre du colloque</w:t>
      </w:r>
      <w:r w:rsidRPr="004F0B6C">
        <w:rPr>
          <w:rFonts w:eastAsia="Times New Roman" w:cs="Times New Roman"/>
          <w:color w:val="000000" w:themeColor="text1"/>
          <w:szCs w:val="24"/>
          <w:lang w:eastAsia="fr-FR"/>
        </w:rPr>
        <w:t xml:space="preserve"> éditeur, année, </w:t>
      </w:r>
      <w:r w:rsidR="00691DBA">
        <w:rPr>
          <w:rFonts w:eastAsia="Times New Roman" w:cs="Times New Roman"/>
          <w:color w:val="000000" w:themeColor="text1"/>
          <w:szCs w:val="24"/>
          <w:lang w:eastAsia="fr-FR"/>
        </w:rPr>
        <w:t>numéro des pages concernées</w:t>
      </w:r>
      <w:r w:rsidRPr="004F0B6C">
        <w:rPr>
          <w:rFonts w:eastAsia="Times New Roman" w:cs="Times New Roman"/>
          <w:color w:val="000000" w:themeColor="text1"/>
          <w:szCs w:val="24"/>
          <w:lang w:eastAsia="fr-FR"/>
        </w:rPr>
        <w:t>.</w:t>
      </w:r>
    </w:p>
    <w:p w14:paraId="2B591B65" w14:textId="77777777" w:rsidR="00DE4F0B" w:rsidRDefault="00DE4F0B" w:rsidP="00DE4F0B">
      <w:pPr>
        <w:rPr>
          <w:rFonts w:eastAsia="Times New Roman" w:cs="Times New Roman"/>
          <w:szCs w:val="24"/>
          <w:lang w:eastAsia="fr-FR"/>
        </w:rPr>
      </w:pPr>
    </w:p>
    <w:p w14:paraId="01D9E4E8" w14:textId="77777777" w:rsidR="007E0784" w:rsidRDefault="007E0784" w:rsidP="00DE4F0B">
      <w:pPr>
        <w:rPr>
          <w:rFonts w:eastAsia="Times New Roman" w:cs="Times New Roman"/>
          <w:szCs w:val="24"/>
          <w:lang w:eastAsia="fr-FR"/>
        </w:rPr>
      </w:pPr>
    </w:p>
    <w:p w14:paraId="147CC983" w14:textId="02DE3050" w:rsidR="00DE4F0B" w:rsidRPr="00B3384A" w:rsidRDefault="004F0B6C" w:rsidP="00DE4F0B">
      <w:pPr>
        <w:pStyle w:val="Titre5"/>
        <w:rPr>
          <w:rFonts w:asciiTheme="minorHAnsi" w:hAnsiTheme="minorHAnsi"/>
          <w:sz w:val="24"/>
          <w:szCs w:val="24"/>
        </w:rPr>
      </w:pPr>
      <w:r>
        <w:rPr>
          <w:rFonts w:asciiTheme="minorHAnsi" w:hAnsiTheme="minorHAnsi"/>
          <w:sz w:val="24"/>
          <w:szCs w:val="24"/>
        </w:rPr>
        <w:t>Exemples pour</w:t>
      </w:r>
      <w:r w:rsidR="00DE4F0B" w:rsidRPr="00B3384A">
        <w:rPr>
          <w:rFonts w:asciiTheme="minorHAnsi" w:hAnsiTheme="minorHAnsi"/>
          <w:sz w:val="24"/>
          <w:szCs w:val="24"/>
        </w:rPr>
        <w:t xml:space="preserve"> la bibliographie</w:t>
      </w:r>
    </w:p>
    <w:p w14:paraId="124B5593" w14:textId="77777777" w:rsidR="00DE4F0B" w:rsidRDefault="00DE4F0B" w:rsidP="00DE4F0B">
      <w:pPr>
        <w:pStyle w:val="Titre5"/>
        <w:rPr>
          <w:rFonts w:asciiTheme="minorHAnsi" w:hAnsiTheme="minorHAnsi"/>
          <w:b w:val="0"/>
          <w:sz w:val="24"/>
          <w:szCs w:val="24"/>
        </w:rPr>
      </w:pPr>
      <w:r>
        <w:rPr>
          <w:rFonts w:asciiTheme="minorHAnsi" w:hAnsiTheme="minorHAnsi"/>
          <w:b w:val="0"/>
          <w:sz w:val="24"/>
          <w:szCs w:val="24"/>
        </w:rPr>
        <w:t>BONIS-GAR</w:t>
      </w:r>
      <w:r w:rsidR="00A364CF">
        <w:rPr>
          <w:rFonts w:asciiTheme="minorHAnsi" w:hAnsiTheme="minorHAnsi"/>
          <w:b w:val="0"/>
          <w:sz w:val="24"/>
          <w:szCs w:val="24"/>
        </w:rPr>
        <w:t>Ç</w:t>
      </w:r>
      <w:r>
        <w:rPr>
          <w:rFonts w:asciiTheme="minorHAnsi" w:hAnsiTheme="minorHAnsi"/>
          <w:b w:val="0"/>
          <w:sz w:val="24"/>
          <w:szCs w:val="24"/>
        </w:rPr>
        <w:t xml:space="preserve">ON </w:t>
      </w:r>
      <w:r w:rsidR="00A364CF">
        <w:rPr>
          <w:rFonts w:asciiTheme="minorHAnsi" w:hAnsiTheme="minorHAnsi"/>
          <w:b w:val="0"/>
          <w:sz w:val="24"/>
          <w:szCs w:val="24"/>
        </w:rPr>
        <w:t>É</w:t>
      </w:r>
      <w:r>
        <w:rPr>
          <w:rFonts w:asciiTheme="minorHAnsi" w:hAnsiTheme="minorHAnsi"/>
          <w:b w:val="0"/>
          <w:sz w:val="24"/>
          <w:szCs w:val="24"/>
        </w:rPr>
        <w:t>vely</w:t>
      </w:r>
      <w:r w:rsidR="00A364CF">
        <w:rPr>
          <w:rFonts w:asciiTheme="minorHAnsi" w:hAnsiTheme="minorHAnsi"/>
          <w:b w:val="0"/>
          <w:sz w:val="24"/>
          <w:szCs w:val="24"/>
        </w:rPr>
        <w:t>n</w:t>
      </w:r>
      <w:r>
        <w:rPr>
          <w:rFonts w:asciiTheme="minorHAnsi" w:hAnsiTheme="minorHAnsi"/>
          <w:b w:val="0"/>
          <w:sz w:val="24"/>
          <w:szCs w:val="24"/>
        </w:rPr>
        <w:t>e (</w:t>
      </w:r>
      <w:proofErr w:type="spellStart"/>
      <w:r>
        <w:rPr>
          <w:rFonts w:asciiTheme="minorHAnsi" w:hAnsiTheme="minorHAnsi"/>
          <w:b w:val="0"/>
          <w:sz w:val="24"/>
          <w:szCs w:val="24"/>
        </w:rPr>
        <w:t>dir</w:t>
      </w:r>
      <w:proofErr w:type="spellEnd"/>
      <w:r>
        <w:rPr>
          <w:rFonts w:asciiTheme="minorHAnsi" w:hAnsiTheme="minorHAnsi"/>
          <w:b w:val="0"/>
          <w:sz w:val="24"/>
          <w:szCs w:val="24"/>
        </w:rPr>
        <w:t xml:space="preserve">.), </w:t>
      </w:r>
      <w:r w:rsidRPr="00A364CF">
        <w:rPr>
          <w:rFonts w:asciiTheme="minorHAnsi" w:hAnsiTheme="minorHAnsi"/>
          <w:b w:val="0"/>
          <w:i/>
          <w:sz w:val="24"/>
          <w:szCs w:val="24"/>
        </w:rPr>
        <w:t>Pour u</w:t>
      </w:r>
      <w:r w:rsidR="00A364CF" w:rsidRPr="00A364CF">
        <w:rPr>
          <w:rFonts w:asciiTheme="minorHAnsi" w:hAnsiTheme="minorHAnsi"/>
          <w:b w:val="0"/>
          <w:i/>
          <w:sz w:val="24"/>
          <w:szCs w:val="24"/>
        </w:rPr>
        <w:t>ne refonte du droit des peines: quels changements si les préconisations de la Commission Cotte étaient suivies ?</w:t>
      </w:r>
      <w:r w:rsidR="00A364CF" w:rsidRPr="00A364CF">
        <w:rPr>
          <w:rFonts w:asciiTheme="minorHAnsi" w:hAnsiTheme="minorHAnsi"/>
          <w:b w:val="0"/>
          <w:sz w:val="24"/>
          <w:szCs w:val="24"/>
        </w:rPr>
        <w:t xml:space="preserve">, Paris, </w:t>
      </w:r>
      <w:proofErr w:type="spellStart"/>
      <w:r w:rsidR="00A364CF" w:rsidRPr="00A364CF">
        <w:rPr>
          <w:rFonts w:asciiTheme="minorHAnsi" w:hAnsiTheme="minorHAnsi"/>
          <w:b w:val="0"/>
          <w:sz w:val="24"/>
          <w:szCs w:val="24"/>
        </w:rPr>
        <w:t>LexisNexis</w:t>
      </w:r>
      <w:proofErr w:type="spellEnd"/>
      <w:r w:rsidR="00A364CF" w:rsidRPr="00A364CF">
        <w:rPr>
          <w:rFonts w:asciiTheme="minorHAnsi" w:hAnsiTheme="minorHAnsi"/>
          <w:b w:val="0"/>
          <w:sz w:val="24"/>
          <w:szCs w:val="24"/>
        </w:rPr>
        <w:t>, 2016, 226 p.</w:t>
      </w:r>
    </w:p>
    <w:p w14:paraId="6F1E979B" w14:textId="77777777" w:rsidR="00A364CF" w:rsidRDefault="00A364CF" w:rsidP="00DE4F0B">
      <w:pPr>
        <w:pStyle w:val="Titre5"/>
        <w:rPr>
          <w:rFonts w:asciiTheme="minorHAnsi" w:hAnsiTheme="minorHAnsi"/>
          <w:b w:val="0"/>
          <w:sz w:val="24"/>
          <w:szCs w:val="24"/>
        </w:rPr>
      </w:pPr>
      <w:r>
        <w:rPr>
          <w:rFonts w:asciiTheme="minorHAnsi" w:hAnsiTheme="minorHAnsi"/>
          <w:b w:val="0"/>
          <w:sz w:val="24"/>
          <w:szCs w:val="24"/>
        </w:rPr>
        <w:t>ALLINNE Jean-Pierre et SOULA Mathieu (</w:t>
      </w:r>
      <w:proofErr w:type="spellStart"/>
      <w:r>
        <w:rPr>
          <w:rFonts w:asciiTheme="minorHAnsi" w:hAnsiTheme="minorHAnsi"/>
          <w:b w:val="0"/>
          <w:sz w:val="24"/>
          <w:szCs w:val="24"/>
        </w:rPr>
        <w:t>dir</w:t>
      </w:r>
      <w:proofErr w:type="spellEnd"/>
      <w:r>
        <w:rPr>
          <w:rFonts w:asciiTheme="minorHAnsi" w:hAnsiTheme="minorHAnsi"/>
          <w:b w:val="0"/>
          <w:sz w:val="24"/>
          <w:szCs w:val="24"/>
        </w:rPr>
        <w:t xml:space="preserve">.), </w:t>
      </w:r>
      <w:r w:rsidRPr="004819ED">
        <w:rPr>
          <w:rFonts w:asciiTheme="minorHAnsi" w:hAnsiTheme="minorHAnsi"/>
          <w:b w:val="0"/>
          <w:i/>
          <w:sz w:val="24"/>
          <w:szCs w:val="24"/>
        </w:rPr>
        <w:t>La mort pénale : les enjeux historiques et contemporains de la peine de mort</w:t>
      </w:r>
      <w:r>
        <w:rPr>
          <w:rFonts w:asciiTheme="minorHAnsi" w:hAnsiTheme="minorHAnsi"/>
          <w:b w:val="0"/>
          <w:sz w:val="24"/>
          <w:szCs w:val="24"/>
        </w:rPr>
        <w:t>, Rennes, Presses Universitaires de Rennes, 2015, 208 p.</w:t>
      </w:r>
    </w:p>
    <w:p w14:paraId="03AAFFC9" w14:textId="4FFE34A9" w:rsidR="00DE4F0B" w:rsidRPr="00DE4F0B" w:rsidRDefault="00DE4F0B" w:rsidP="00DE4F0B">
      <w:pPr>
        <w:pStyle w:val="Titre5"/>
        <w:rPr>
          <w:rFonts w:asciiTheme="minorHAnsi" w:hAnsiTheme="minorHAnsi"/>
          <w:b w:val="0"/>
          <w:sz w:val="24"/>
          <w:szCs w:val="24"/>
        </w:rPr>
      </w:pPr>
      <w:r w:rsidRPr="00DE4F0B">
        <w:rPr>
          <w:rFonts w:asciiTheme="minorHAnsi" w:hAnsiTheme="minorHAnsi"/>
          <w:b w:val="0"/>
          <w:sz w:val="24"/>
          <w:szCs w:val="24"/>
        </w:rPr>
        <w:t>SOCI</w:t>
      </w:r>
      <w:r w:rsidR="00A364CF">
        <w:rPr>
          <w:rFonts w:asciiTheme="minorHAnsi" w:hAnsiTheme="minorHAnsi"/>
          <w:b w:val="0"/>
          <w:sz w:val="24"/>
          <w:szCs w:val="24"/>
        </w:rPr>
        <w:t>É</w:t>
      </w:r>
      <w:r w:rsidRPr="00DE4F0B">
        <w:rPr>
          <w:rFonts w:asciiTheme="minorHAnsi" w:hAnsiTheme="minorHAnsi"/>
          <w:b w:val="0"/>
          <w:sz w:val="24"/>
          <w:szCs w:val="24"/>
        </w:rPr>
        <w:t>T</w:t>
      </w:r>
      <w:r w:rsidR="00A364CF">
        <w:rPr>
          <w:rFonts w:asciiTheme="minorHAnsi" w:hAnsiTheme="minorHAnsi"/>
          <w:b w:val="0"/>
          <w:sz w:val="24"/>
          <w:szCs w:val="24"/>
        </w:rPr>
        <w:t>É</w:t>
      </w:r>
      <w:r w:rsidRPr="00DE4F0B">
        <w:rPr>
          <w:rFonts w:asciiTheme="minorHAnsi" w:hAnsiTheme="minorHAnsi"/>
          <w:b w:val="0"/>
          <w:sz w:val="24"/>
          <w:szCs w:val="24"/>
        </w:rPr>
        <w:t xml:space="preserve"> FRAN</w:t>
      </w:r>
      <w:r w:rsidR="00A364CF">
        <w:rPr>
          <w:rFonts w:asciiTheme="minorHAnsi" w:hAnsiTheme="minorHAnsi"/>
          <w:b w:val="0"/>
          <w:sz w:val="24"/>
          <w:szCs w:val="24"/>
        </w:rPr>
        <w:t>Ç</w:t>
      </w:r>
      <w:r w:rsidRPr="00DE4F0B">
        <w:rPr>
          <w:rFonts w:asciiTheme="minorHAnsi" w:hAnsiTheme="minorHAnsi"/>
          <w:b w:val="0"/>
          <w:sz w:val="24"/>
          <w:szCs w:val="24"/>
        </w:rPr>
        <w:t>AISE POUR LE DROIT INTERNATIONAL</w:t>
      </w:r>
      <w:r w:rsidR="00CE616A">
        <w:rPr>
          <w:rFonts w:asciiTheme="minorHAnsi" w:hAnsiTheme="minorHAnsi"/>
          <w:b w:val="0"/>
          <w:sz w:val="24"/>
          <w:szCs w:val="24"/>
        </w:rPr>
        <w:t xml:space="preserve"> (</w:t>
      </w:r>
      <w:proofErr w:type="spellStart"/>
      <w:r w:rsidR="00CE616A">
        <w:rPr>
          <w:rFonts w:asciiTheme="minorHAnsi" w:hAnsiTheme="minorHAnsi"/>
          <w:b w:val="0"/>
          <w:sz w:val="24"/>
          <w:szCs w:val="24"/>
        </w:rPr>
        <w:t>dir</w:t>
      </w:r>
      <w:proofErr w:type="spellEnd"/>
      <w:r w:rsidR="00CE616A">
        <w:rPr>
          <w:rFonts w:asciiTheme="minorHAnsi" w:hAnsiTheme="minorHAnsi"/>
          <w:b w:val="0"/>
          <w:sz w:val="24"/>
          <w:szCs w:val="24"/>
        </w:rPr>
        <w:t xml:space="preserve">.), </w:t>
      </w:r>
      <w:r w:rsidRPr="00DE4F0B">
        <w:rPr>
          <w:rFonts w:asciiTheme="minorHAnsi" w:hAnsiTheme="minorHAnsi"/>
          <w:b w:val="0"/>
          <w:i/>
          <w:sz w:val="24"/>
          <w:szCs w:val="24"/>
        </w:rPr>
        <w:t>Droit international et droit communautaire, perspectives actuelles</w:t>
      </w:r>
      <w:r w:rsidRPr="00DE4F0B">
        <w:rPr>
          <w:rFonts w:asciiTheme="minorHAnsi" w:hAnsiTheme="minorHAnsi"/>
          <w:b w:val="0"/>
          <w:sz w:val="24"/>
          <w:szCs w:val="24"/>
        </w:rPr>
        <w:t xml:space="preserve">, Paris, </w:t>
      </w:r>
      <w:proofErr w:type="spellStart"/>
      <w:r w:rsidRPr="00DE4F0B">
        <w:rPr>
          <w:rFonts w:asciiTheme="minorHAnsi" w:hAnsiTheme="minorHAnsi"/>
          <w:b w:val="0"/>
          <w:sz w:val="24"/>
          <w:szCs w:val="24"/>
        </w:rPr>
        <w:t>P</w:t>
      </w:r>
      <w:r w:rsidR="00AB0636">
        <w:rPr>
          <w:rFonts w:asciiTheme="minorHAnsi" w:hAnsiTheme="minorHAnsi"/>
          <w:b w:val="0"/>
          <w:sz w:val="24"/>
          <w:szCs w:val="24"/>
        </w:rPr>
        <w:t>e</w:t>
      </w:r>
      <w:r w:rsidRPr="00DE4F0B">
        <w:rPr>
          <w:rFonts w:asciiTheme="minorHAnsi" w:hAnsiTheme="minorHAnsi"/>
          <w:b w:val="0"/>
          <w:sz w:val="24"/>
          <w:szCs w:val="24"/>
        </w:rPr>
        <w:t>done</w:t>
      </w:r>
      <w:proofErr w:type="spellEnd"/>
      <w:r w:rsidRPr="00DE4F0B">
        <w:rPr>
          <w:rFonts w:asciiTheme="minorHAnsi" w:hAnsiTheme="minorHAnsi"/>
          <w:b w:val="0"/>
          <w:sz w:val="24"/>
          <w:szCs w:val="24"/>
        </w:rPr>
        <w:t>, 2000, 448 p.</w:t>
      </w:r>
    </w:p>
    <w:p w14:paraId="522379D7" w14:textId="07C00D3C" w:rsidR="00DE4F0B" w:rsidRPr="00A364CF" w:rsidRDefault="00DE4F0B" w:rsidP="00A364CF">
      <w:pPr>
        <w:pStyle w:val="Titre5"/>
        <w:rPr>
          <w:rFonts w:asciiTheme="minorHAnsi" w:hAnsiTheme="minorHAnsi"/>
          <w:b w:val="0"/>
          <w:sz w:val="24"/>
          <w:szCs w:val="24"/>
        </w:rPr>
      </w:pPr>
      <w:r>
        <w:rPr>
          <w:rFonts w:asciiTheme="minorHAnsi" w:hAnsiTheme="minorHAnsi"/>
          <w:b w:val="0"/>
          <w:sz w:val="24"/>
          <w:szCs w:val="24"/>
        </w:rPr>
        <w:t>CENTRE D’</w:t>
      </w:r>
      <w:r w:rsidR="00A364CF">
        <w:rPr>
          <w:rFonts w:asciiTheme="minorHAnsi" w:hAnsiTheme="minorHAnsi"/>
          <w:b w:val="0"/>
          <w:sz w:val="24"/>
          <w:szCs w:val="24"/>
        </w:rPr>
        <w:t>É</w:t>
      </w:r>
      <w:r>
        <w:rPr>
          <w:rFonts w:asciiTheme="minorHAnsi" w:hAnsiTheme="minorHAnsi"/>
          <w:b w:val="0"/>
          <w:sz w:val="24"/>
          <w:szCs w:val="24"/>
        </w:rPr>
        <w:t>TUDES ET DE RECHERCHES SUR LE DROIT DE LA MER</w:t>
      </w:r>
      <w:r w:rsidR="00CE616A">
        <w:rPr>
          <w:rFonts w:asciiTheme="minorHAnsi" w:hAnsiTheme="minorHAnsi"/>
          <w:b w:val="0"/>
          <w:sz w:val="24"/>
          <w:szCs w:val="24"/>
        </w:rPr>
        <w:t xml:space="preserve"> (</w:t>
      </w:r>
      <w:proofErr w:type="spellStart"/>
      <w:r w:rsidR="00CE616A">
        <w:rPr>
          <w:rFonts w:asciiTheme="minorHAnsi" w:hAnsiTheme="minorHAnsi"/>
          <w:b w:val="0"/>
          <w:sz w:val="24"/>
          <w:szCs w:val="24"/>
        </w:rPr>
        <w:t>dir</w:t>
      </w:r>
      <w:proofErr w:type="spellEnd"/>
      <w:r w:rsidR="00CE616A">
        <w:rPr>
          <w:rFonts w:asciiTheme="minorHAnsi" w:hAnsiTheme="minorHAnsi"/>
          <w:b w:val="0"/>
          <w:sz w:val="24"/>
          <w:szCs w:val="24"/>
        </w:rPr>
        <w:t xml:space="preserve">.), </w:t>
      </w:r>
      <w:r w:rsidRPr="00A364CF">
        <w:rPr>
          <w:rFonts w:asciiTheme="minorHAnsi" w:hAnsiTheme="minorHAnsi"/>
          <w:b w:val="0"/>
          <w:i/>
          <w:sz w:val="24"/>
          <w:szCs w:val="24"/>
        </w:rPr>
        <w:t>L'immobilisation forcée des navires</w:t>
      </w:r>
      <w:r w:rsidRPr="00A364CF">
        <w:rPr>
          <w:rFonts w:asciiTheme="minorHAnsi" w:hAnsiTheme="minorHAnsi"/>
          <w:b w:val="0"/>
          <w:sz w:val="24"/>
          <w:szCs w:val="24"/>
        </w:rPr>
        <w:t>, Talence, Presses Universitaires de Bordeaux, 1990, 175 p.</w:t>
      </w:r>
    </w:p>
    <w:p w14:paraId="221F8E40" w14:textId="5FC167E7" w:rsidR="00DE4F0B" w:rsidRPr="00B3384A" w:rsidRDefault="004F0B6C" w:rsidP="00DE4F0B">
      <w:pPr>
        <w:pStyle w:val="Titre5"/>
        <w:rPr>
          <w:rFonts w:asciiTheme="minorHAnsi" w:hAnsiTheme="minorHAnsi"/>
          <w:sz w:val="24"/>
          <w:szCs w:val="24"/>
        </w:rPr>
      </w:pPr>
      <w:r>
        <w:rPr>
          <w:rFonts w:asciiTheme="minorHAnsi" w:hAnsiTheme="minorHAnsi"/>
          <w:sz w:val="24"/>
          <w:szCs w:val="24"/>
        </w:rPr>
        <w:t>Exemples pour</w:t>
      </w:r>
      <w:r w:rsidR="00DE4F0B" w:rsidRPr="00B3384A">
        <w:rPr>
          <w:rFonts w:asciiTheme="minorHAnsi" w:hAnsiTheme="minorHAnsi"/>
          <w:sz w:val="24"/>
          <w:szCs w:val="24"/>
        </w:rPr>
        <w:t xml:space="preserve"> </w:t>
      </w:r>
      <w:r w:rsidR="00920559">
        <w:rPr>
          <w:rFonts w:asciiTheme="minorHAnsi" w:hAnsiTheme="minorHAnsi"/>
          <w:sz w:val="24"/>
          <w:szCs w:val="24"/>
        </w:rPr>
        <w:t xml:space="preserve">les </w:t>
      </w:r>
      <w:r w:rsidR="00DE4F0B" w:rsidRPr="00B3384A">
        <w:rPr>
          <w:rFonts w:asciiTheme="minorHAnsi" w:hAnsiTheme="minorHAnsi"/>
          <w:sz w:val="24"/>
          <w:szCs w:val="24"/>
        </w:rPr>
        <w:t>note</w:t>
      </w:r>
      <w:r>
        <w:rPr>
          <w:rFonts w:asciiTheme="minorHAnsi" w:hAnsiTheme="minorHAnsi"/>
          <w:sz w:val="24"/>
          <w:szCs w:val="24"/>
        </w:rPr>
        <w:t>s</w:t>
      </w:r>
      <w:r w:rsidR="00DE4F0B" w:rsidRPr="00B3384A">
        <w:rPr>
          <w:rFonts w:asciiTheme="minorHAnsi" w:hAnsiTheme="minorHAnsi"/>
          <w:sz w:val="24"/>
          <w:szCs w:val="24"/>
        </w:rPr>
        <w:t xml:space="preserve"> de bas de page</w:t>
      </w:r>
    </w:p>
    <w:p w14:paraId="2FA0EAD8" w14:textId="5268BD27" w:rsidR="00A364CF" w:rsidRDefault="00A364CF" w:rsidP="00A364CF">
      <w:pPr>
        <w:pStyle w:val="Titre5"/>
        <w:rPr>
          <w:rFonts w:asciiTheme="minorHAnsi" w:hAnsiTheme="minorHAnsi"/>
          <w:b w:val="0"/>
          <w:sz w:val="24"/>
          <w:szCs w:val="24"/>
        </w:rPr>
      </w:pPr>
      <w:r>
        <w:rPr>
          <w:rFonts w:asciiTheme="minorHAnsi" w:hAnsiTheme="minorHAnsi"/>
          <w:b w:val="0"/>
          <w:sz w:val="24"/>
          <w:szCs w:val="24"/>
        </w:rPr>
        <w:t>BONIS-GARÇON Évelyne (</w:t>
      </w:r>
      <w:proofErr w:type="spellStart"/>
      <w:r>
        <w:rPr>
          <w:rFonts w:asciiTheme="minorHAnsi" w:hAnsiTheme="minorHAnsi"/>
          <w:b w:val="0"/>
          <w:sz w:val="24"/>
          <w:szCs w:val="24"/>
        </w:rPr>
        <w:t>dir</w:t>
      </w:r>
      <w:proofErr w:type="spellEnd"/>
      <w:r>
        <w:rPr>
          <w:rFonts w:asciiTheme="minorHAnsi" w:hAnsiTheme="minorHAnsi"/>
          <w:b w:val="0"/>
          <w:sz w:val="24"/>
          <w:szCs w:val="24"/>
        </w:rPr>
        <w:t xml:space="preserve">.), </w:t>
      </w:r>
      <w:r w:rsidRPr="00A364CF">
        <w:rPr>
          <w:rFonts w:asciiTheme="minorHAnsi" w:hAnsiTheme="minorHAnsi"/>
          <w:b w:val="0"/>
          <w:i/>
          <w:sz w:val="24"/>
          <w:szCs w:val="24"/>
        </w:rPr>
        <w:t>Pour une refonte du droit des peines: quels changements si les préconisations de la Commission Cotte étaient suivies ?</w:t>
      </w:r>
      <w:r w:rsidRPr="00A364CF">
        <w:rPr>
          <w:rFonts w:asciiTheme="minorHAnsi" w:hAnsiTheme="minorHAnsi"/>
          <w:b w:val="0"/>
          <w:sz w:val="24"/>
          <w:szCs w:val="24"/>
        </w:rPr>
        <w:t xml:space="preserve">, </w:t>
      </w:r>
      <w:proofErr w:type="spellStart"/>
      <w:r w:rsidR="00E0031B" w:rsidRPr="00A364CF">
        <w:rPr>
          <w:rFonts w:asciiTheme="minorHAnsi" w:hAnsiTheme="minorHAnsi"/>
          <w:b w:val="0"/>
          <w:sz w:val="24"/>
          <w:szCs w:val="24"/>
        </w:rPr>
        <w:t>LexisNexis</w:t>
      </w:r>
      <w:proofErr w:type="spellEnd"/>
      <w:r w:rsidR="00E0031B" w:rsidRPr="00A364CF">
        <w:rPr>
          <w:rFonts w:asciiTheme="minorHAnsi" w:hAnsiTheme="minorHAnsi"/>
          <w:b w:val="0"/>
          <w:sz w:val="24"/>
          <w:szCs w:val="24"/>
        </w:rPr>
        <w:t xml:space="preserve">, </w:t>
      </w:r>
      <w:r w:rsidRPr="00A364CF">
        <w:rPr>
          <w:rFonts w:asciiTheme="minorHAnsi" w:hAnsiTheme="minorHAnsi"/>
          <w:b w:val="0"/>
          <w:sz w:val="24"/>
          <w:szCs w:val="24"/>
        </w:rPr>
        <w:t xml:space="preserve">2016, </w:t>
      </w:r>
      <w:r>
        <w:rPr>
          <w:rFonts w:asciiTheme="minorHAnsi" w:hAnsiTheme="minorHAnsi"/>
          <w:b w:val="0"/>
          <w:sz w:val="24"/>
          <w:szCs w:val="24"/>
        </w:rPr>
        <w:t>p. 14</w:t>
      </w:r>
      <w:r w:rsidRPr="00A364CF">
        <w:rPr>
          <w:rFonts w:asciiTheme="minorHAnsi" w:hAnsiTheme="minorHAnsi"/>
          <w:b w:val="0"/>
          <w:sz w:val="24"/>
          <w:szCs w:val="24"/>
        </w:rPr>
        <w:t>.</w:t>
      </w:r>
    </w:p>
    <w:p w14:paraId="4B5E1FC8" w14:textId="0AA6D9AF" w:rsidR="00A364CF" w:rsidRDefault="00A364CF" w:rsidP="00A364CF">
      <w:pPr>
        <w:pStyle w:val="Titre5"/>
        <w:rPr>
          <w:rFonts w:asciiTheme="minorHAnsi" w:hAnsiTheme="minorHAnsi"/>
          <w:b w:val="0"/>
          <w:sz w:val="24"/>
          <w:szCs w:val="24"/>
        </w:rPr>
      </w:pPr>
      <w:r>
        <w:rPr>
          <w:rFonts w:asciiTheme="minorHAnsi" w:hAnsiTheme="minorHAnsi"/>
          <w:b w:val="0"/>
          <w:sz w:val="24"/>
          <w:szCs w:val="24"/>
        </w:rPr>
        <w:t>ALLINNE Jean-Pierre et SOULA Mathieu (</w:t>
      </w:r>
      <w:proofErr w:type="spellStart"/>
      <w:r>
        <w:rPr>
          <w:rFonts w:asciiTheme="minorHAnsi" w:hAnsiTheme="minorHAnsi"/>
          <w:b w:val="0"/>
          <w:sz w:val="24"/>
          <w:szCs w:val="24"/>
        </w:rPr>
        <w:t>dir</w:t>
      </w:r>
      <w:proofErr w:type="spellEnd"/>
      <w:r>
        <w:rPr>
          <w:rFonts w:asciiTheme="minorHAnsi" w:hAnsiTheme="minorHAnsi"/>
          <w:b w:val="0"/>
          <w:sz w:val="24"/>
          <w:szCs w:val="24"/>
        </w:rPr>
        <w:t xml:space="preserve">.), </w:t>
      </w:r>
      <w:r w:rsidRPr="00A364CF">
        <w:rPr>
          <w:rFonts w:asciiTheme="minorHAnsi" w:hAnsiTheme="minorHAnsi"/>
          <w:b w:val="0"/>
          <w:i/>
          <w:sz w:val="24"/>
          <w:szCs w:val="24"/>
        </w:rPr>
        <w:t>La mort pénale : les enjeux historiques et contemporains de la peine de mort</w:t>
      </w:r>
      <w:r>
        <w:rPr>
          <w:rFonts w:asciiTheme="minorHAnsi" w:hAnsiTheme="minorHAnsi"/>
          <w:b w:val="0"/>
          <w:sz w:val="24"/>
          <w:szCs w:val="24"/>
        </w:rPr>
        <w:t xml:space="preserve">, </w:t>
      </w:r>
      <w:r w:rsidR="00E0031B">
        <w:rPr>
          <w:rFonts w:asciiTheme="minorHAnsi" w:hAnsiTheme="minorHAnsi"/>
          <w:b w:val="0"/>
          <w:sz w:val="24"/>
          <w:szCs w:val="24"/>
        </w:rPr>
        <w:t xml:space="preserve">Presses Universitaires de Rennes, </w:t>
      </w:r>
      <w:r>
        <w:rPr>
          <w:rFonts w:asciiTheme="minorHAnsi" w:hAnsiTheme="minorHAnsi"/>
          <w:b w:val="0"/>
          <w:sz w:val="24"/>
          <w:szCs w:val="24"/>
        </w:rPr>
        <w:t>2015, p. 150.</w:t>
      </w:r>
    </w:p>
    <w:p w14:paraId="74F62826" w14:textId="3A5A4B5B" w:rsidR="00A364CF" w:rsidRPr="00DE4F0B" w:rsidRDefault="00A364CF" w:rsidP="00A364CF">
      <w:pPr>
        <w:pStyle w:val="Titre5"/>
        <w:rPr>
          <w:rFonts w:asciiTheme="minorHAnsi" w:hAnsiTheme="minorHAnsi"/>
          <w:b w:val="0"/>
          <w:sz w:val="24"/>
          <w:szCs w:val="24"/>
        </w:rPr>
      </w:pPr>
      <w:r w:rsidRPr="00DE4F0B">
        <w:rPr>
          <w:rFonts w:asciiTheme="minorHAnsi" w:hAnsiTheme="minorHAnsi"/>
          <w:b w:val="0"/>
          <w:sz w:val="24"/>
          <w:szCs w:val="24"/>
        </w:rPr>
        <w:t>SOCI</w:t>
      </w:r>
      <w:r>
        <w:rPr>
          <w:rFonts w:asciiTheme="minorHAnsi" w:hAnsiTheme="minorHAnsi"/>
          <w:b w:val="0"/>
          <w:sz w:val="24"/>
          <w:szCs w:val="24"/>
        </w:rPr>
        <w:t>É</w:t>
      </w:r>
      <w:r w:rsidRPr="00DE4F0B">
        <w:rPr>
          <w:rFonts w:asciiTheme="minorHAnsi" w:hAnsiTheme="minorHAnsi"/>
          <w:b w:val="0"/>
          <w:sz w:val="24"/>
          <w:szCs w:val="24"/>
        </w:rPr>
        <w:t>T</w:t>
      </w:r>
      <w:r>
        <w:rPr>
          <w:rFonts w:asciiTheme="minorHAnsi" w:hAnsiTheme="minorHAnsi"/>
          <w:b w:val="0"/>
          <w:sz w:val="24"/>
          <w:szCs w:val="24"/>
        </w:rPr>
        <w:t>É</w:t>
      </w:r>
      <w:r w:rsidRPr="00DE4F0B">
        <w:rPr>
          <w:rFonts w:asciiTheme="minorHAnsi" w:hAnsiTheme="minorHAnsi"/>
          <w:b w:val="0"/>
          <w:sz w:val="24"/>
          <w:szCs w:val="24"/>
        </w:rPr>
        <w:t xml:space="preserve"> FRAN</w:t>
      </w:r>
      <w:r>
        <w:rPr>
          <w:rFonts w:asciiTheme="minorHAnsi" w:hAnsiTheme="minorHAnsi"/>
          <w:b w:val="0"/>
          <w:sz w:val="24"/>
          <w:szCs w:val="24"/>
        </w:rPr>
        <w:t>Ç</w:t>
      </w:r>
      <w:r w:rsidRPr="00DE4F0B">
        <w:rPr>
          <w:rFonts w:asciiTheme="minorHAnsi" w:hAnsiTheme="minorHAnsi"/>
          <w:b w:val="0"/>
          <w:sz w:val="24"/>
          <w:szCs w:val="24"/>
        </w:rPr>
        <w:t>AISE POUR LE DROIT INTERNATIONAL</w:t>
      </w:r>
      <w:r w:rsidR="00CE616A">
        <w:rPr>
          <w:rFonts w:asciiTheme="minorHAnsi" w:hAnsiTheme="minorHAnsi"/>
          <w:b w:val="0"/>
          <w:sz w:val="24"/>
          <w:szCs w:val="24"/>
        </w:rPr>
        <w:t xml:space="preserve"> (</w:t>
      </w:r>
      <w:proofErr w:type="spellStart"/>
      <w:r w:rsidR="00CE616A">
        <w:rPr>
          <w:rFonts w:asciiTheme="minorHAnsi" w:hAnsiTheme="minorHAnsi"/>
          <w:b w:val="0"/>
          <w:sz w:val="24"/>
          <w:szCs w:val="24"/>
        </w:rPr>
        <w:t>dir</w:t>
      </w:r>
      <w:proofErr w:type="spellEnd"/>
      <w:r w:rsidR="00CE616A">
        <w:rPr>
          <w:rFonts w:asciiTheme="minorHAnsi" w:hAnsiTheme="minorHAnsi"/>
          <w:b w:val="0"/>
          <w:sz w:val="24"/>
          <w:szCs w:val="24"/>
        </w:rPr>
        <w:t xml:space="preserve">.), </w:t>
      </w:r>
      <w:r w:rsidRPr="00DE4F0B">
        <w:rPr>
          <w:rFonts w:asciiTheme="minorHAnsi" w:hAnsiTheme="minorHAnsi"/>
          <w:b w:val="0"/>
          <w:i/>
          <w:sz w:val="24"/>
          <w:szCs w:val="24"/>
        </w:rPr>
        <w:t>Droit international et droit communautaire, perspectives actuelles</w:t>
      </w:r>
      <w:r w:rsidRPr="00DE4F0B">
        <w:rPr>
          <w:rFonts w:asciiTheme="minorHAnsi" w:hAnsiTheme="minorHAnsi"/>
          <w:b w:val="0"/>
          <w:sz w:val="24"/>
          <w:szCs w:val="24"/>
        </w:rPr>
        <w:t xml:space="preserve">, </w:t>
      </w:r>
      <w:proofErr w:type="spellStart"/>
      <w:r w:rsidR="00E0031B" w:rsidRPr="00DE4F0B">
        <w:rPr>
          <w:rFonts w:asciiTheme="minorHAnsi" w:hAnsiTheme="minorHAnsi"/>
          <w:b w:val="0"/>
          <w:sz w:val="24"/>
          <w:szCs w:val="24"/>
        </w:rPr>
        <w:t>P</w:t>
      </w:r>
      <w:r w:rsidR="00E0031B">
        <w:rPr>
          <w:rFonts w:asciiTheme="minorHAnsi" w:hAnsiTheme="minorHAnsi"/>
          <w:b w:val="0"/>
          <w:sz w:val="24"/>
          <w:szCs w:val="24"/>
        </w:rPr>
        <w:t>e</w:t>
      </w:r>
      <w:r w:rsidR="00E0031B" w:rsidRPr="00DE4F0B">
        <w:rPr>
          <w:rFonts w:asciiTheme="minorHAnsi" w:hAnsiTheme="minorHAnsi"/>
          <w:b w:val="0"/>
          <w:sz w:val="24"/>
          <w:szCs w:val="24"/>
        </w:rPr>
        <w:t>done</w:t>
      </w:r>
      <w:proofErr w:type="spellEnd"/>
      <w:r w:rsidR="00E0031B" w:rsidRPr="00DE4F0B">
        <w:rPr>
          <w:rFonts w:asciiTheme="minorHAnsi" w:hAnsiTheme="minorHAnsi"/>
          <w:b w:val="0"/>
          <w:sz w:val="24"/>
          <w:szCs w:val="24"/>
        </w:rPr>
        <w:t xml:space="preserve">, </w:t>
      </w:r>
      <w:r w:rsidRPr="00DE4F0B">
        <w:rPr>
          <w:rFonts w:asciiTheme="minorHAnsi" w:hAnsiTheme="minorHAnsi"/>
          <w:b w:val="0"/>
          <w:sz w:val="24"/>
          <w:szCs w:val="24"/>
        </w:rPr>
        <w:t xml:space="preserve">2000, </w:t>
      </w:r>
      <w:r>
        <w:rPr>
          <w:rFonts w:asciiTheme="minorHAnsi" w:hAnsiTheme="minorHAnsi"/>
          <w:b w:val="0"/>
          <w:sz w:val="24"/>
          <w:szCs w:val="24"/>
        </w:rPr>
        <w:t>p. 37.</w:t>
      </w:r>
    </w:p>
    <w:p w14:paraId="226F3A9C" w14:textId="504F45AD" w:rsidR="00AD0244" w:rsidRDefault="00A364CF" w:rsidP="00A364CF">
      <w:pPr>
        <w:pStyle w:val="Titre5"/>
        <w:rPr>
          <w:rFonts w:asciiTheme="minorHAnsi" w:hAnsiTheme="minorHAnsi"/>
          <w:b w:val="0"/>
          <w:sz w:val="24"/>
          <w:szCs w:val="24"/>
        </w:rPr>
      </w:pPr>
      <w:r>
        <w:rPr>
          <w:rFonts w:asciiTheme="minorHAnsi" w:hAnsiTheme="minorHAnsi"/>
          <w:b w:val="0"/>
          <w:sz w:val="24"/>
          <w:szCs w:val="24"/>
        </w:rPr>
        <w:t>CENTRE D’ÉTUDES ET DE RECHERCHES SUR LE DROIT DE LA MER</w:t>
      </w:r>
      <w:r w:rsidR="00CE616A">
        <w:rPr>
          <w:rFonts w:asciiTheme="minorHAnsi" w:hAnsiTheme="minorHAnsi"/>
          <w:b w:val="0"/>
          <w:sz w:val="24"/>
          <w:szCs w:val="24"/>
        </w:rPr>
        <w:t xml:space="preserve"> (</w:t>
      </w:r>
      <w:proofErr w:type="spellStart"/>
      <w:r w:rsidR="00CE616A">
        <w:rPr>
          <w:rFonts w:asciiTheme="minorHAnsi" w:hAnsiTheme="minorHAnsi"/>
          <w:b w:val="0"/>
          <w:sz w:val="24"/>
          <w:szCs w:val="24"/>
        </w:rPr>
        <w:t>dir</w:t>
      </w:r>
      <w:proofErr w:type="spellEnd"/>
      <w:r w:rsidR="00CE616A">
        <w:rPr>
          <w:rFonts w:asciiTheme="minorHAnsi" w:hAnsiTheme="minorHAnsi"/>
          <w:b w:val="0"/>
          <w:sz w:val="24"/>
          <w:szCs w:val="24"/>
        </w:rPr>
        <w:t xml:space="preserve">.), </w:t>
      </w:r>
      <w:r w:rsidRPr="00A364CF">
        <w:rPr>
          <w:rFonts w:asciiTheme="minorHAnsi" w:hAnsiTheme="minorHAnsi"/>
          <w:b w:val="0"/>
          <w:i/>
          <w:sz w:val="24"/>
          <w:szCs w:val="24"/>
        </w:rPr>
        <w:t>L'immobilisation forcée des navires</w:t>
      </w:r>
      <w:r w:rsidR="00F57C48">
        <w:rPr>
          <w:rFonts w:asciiTheme="minorHAnsi" w:hAnsiTheme="minorHAnsi"/>
          <w:b w:val="0"/>
          <w:sz w:val="24"/>
          <w:szCs w:val="24"/>
        </w:rPr>
        <w:t xml:space="preserve">, </w:t>
      </w:r>
      <w:r w:rsidR="00E0031B" w:rsidRPr="00A364CF">
        <w:rPr>
          <w:rFonts w:asciiTheme="minorHAnsi" w:hAnsiTheme="minorHAnsi"/>
          <w:b w:val="0"/>
          <w:sz w:val="24"/>
          <w:szCs w:val="24"/>
        </w:rPr>
        <w:t xml:space="preserve">Presses Universitaires de Bordeaux, </w:t>
      </w:r>
      <w:r w:rsidR="00F57C48">
        <w:rPr>
          <w:rFonts w:asciiTheme="minorHAnsi" w:hAnsiTheme="minorHAnsi"/>
          <w:b w:val="0"/>
          <w:sz w:val="24"/>
          <w:szCs w:val="24"/>
        </w:rPr>
        <w:t xml:space="preserve">1990, </w:t>
      </w:r>
      <w:r w:rsidRPr="00A364CF">
        <w:rPr>
          <w:rFonts w:asciiTheme="minorHAnsi" w:hAnsiTheme="minorHAnsi"/>
          <w:b w:val="0"/>
          <w:sz w:val="24"/>
          <w:szCs w:val="24"/>
        </w:rPr>
        <w:t>p</w:t>
      </w:r>
      <w:r>
        <w:rPr>
          <w:rFonts w:asciiTheme="minorHAnsi" w:hAnsiTheme="minorHAnsi"/>
          <w:b w:val="0"/>
          <w:sz w:val="24"/>
          <w:szCs w:val="24"/>
        </w:rPr>
        <w:t xml:space="preserve"> 3</w:t>
      </w:r>
      <w:r w:rsidRPr="00A364CF">
        <w:rPr>
          <w:rFonts w:asciiTheme="minorHAnsi" w:hAnsiTheme="minorHAnsi"/>
          <w:b w:val="0"/>
          <w:sz w:val="24"/>
          <w:szCs w:val="24"/>
        </w:rPr>
        <w:t>.</w:t>
      </w:r>
    </w:p>
    <w:p w14:paraId="20282F71" w14:textId="77777777" w:rsidR="00AD0244" w:rsidRDefault="00AD0244">
      <w:pPr>
        <w:rPr>
          <w:rFonts w:eastAsia="Times New Roman" w:cs="Times New Roman"/>
          <w:bCs/>
          <w:szCs w:val="24"/>
          <w:lang w:eastAsia="fr-FR"/>
        </w:rPr>
      </w:pPr>
      <w:r>
        <w:rPr>
          <w:b/>
          <w:szCs w:val="24"/>
        </w:rPr>
        <w:br w:type="page"/>
      </w:r>
    </w:p>
    <w:p w14:paraId="40B0C171" w14:textId="77777777" w:rsidR="00AD0244" w:rsidRDefault="00AD0244" w:rsidP="0022659B">
      <w:pPr>
        <w:pStyle w:val="Titre2"/>
      </w:pPr>
      <w:bookmarkStart w:id="40" w:name="_Toc523216940"/>
      <w:r>
        <w:lastRenderedPageBreak/>
        <w:t>Citer une contribution</w:t>
      </w:r>
      <w:r w:rsidR="006403B7">
        <w:br/>
        <w:t>parmi les actes publiés d’</w:t>
      </w:r>
      <w:r w:rsidR="0022659B">
        <w:t xml:space="preserve">un </w:t>
      </w:r>
      <w:r>
        <w:t>colloque</w:t>
      </w:r>
      <w:bookmarkEnd w:id="40"/>
    </w:p>
    <w:p w14:paraId="3FE2BA8C" w14:textId="77777777" w:rsidR="00691DBA" w:rsidRPr="00B3384A" w:rsidRDefault="00691DBA" w:rsidP="00691DBA">
      <w:pPr>
        <w:pStyle w:val="Titre5"/>
        <w:rPr>
          <w:rFonts w:asciiTheme="minorHAnsi" w:hAnsiTheme="minorHAnsi"/>
          <w:sz w:val="24"/>
          <w:szCs w:val="24"/>
        </w:rPr>
      </w:pPr>
      <w:r>
        <w:rPr>
          <w:rFonts w:asciiTheme="minorHAnsi" w:hAnsiTheme="minorHAnsi"/>
          <w:sz w:val="24"/>
          <w:szCs w:val="24"/>
        </w:rPr>
        <w:t>Modèle pour</w:t>
      </w:r>
      <w:r w:rsidRPr="00B3384A">
        <w:rPr>
          <w:rFonts w:asciiTheme="minorHAnsi" w:hAnsiTheme="minorHAnsi"/>
          <w:sz w:val="24"/>
          <w:szCs w:val="24"/>
        </w:rPr>
        <w:t xml:space="preserve"> la bibliograp</w:t>
      </w:r>
      <w:r>
        <w:rPr>
          <w:rFonts w:asciiTheme="minorHAnsi" w:hAnsiTheme="minorHAnsi"/>
          <w:sz w:val="24"/>
          <w:szCs w:val="24"/>
        </w:rPr>
        <w:t>h</w:t>
      </w:r>
      <w:r w:rsidRPr="00B3384A">
        <w:rPr>
          <w:rFonts w:asciiTheme="minorHAnsi" w:hAnsiTheme="minorHAnsi"/>
          <w:sz w:val="24"/>
          <w:szCs w:val="24"/>
        </w:rPr>
        <w:t>ie</w:t>
      </w:r>
    </w:p>
    <w:p w14:paraId="270C837D" w14:textId="19374465" w:rsidR="00AD0244" w:rsidRPr="00691DBA" w:rsidRDefault="00AD0244" w:rsidP="00AD0244">
      <w:pPr>
        <w:rPr>
          <w:rFonts w:eastAsia="Times New Roman" w:cs="Times New Roman"/>
          <w:color w:val="000000" w:themeColor="text1"/>
          <w:szCs w:val="24"/>
          <w:lang w:eastAsia="fr-FR"/>
        </w:rPr>
      </w:pPr>
      <w:r w:rsidRPr="00691DBA">
        <w:rPr>
          <w:rFonts w:eastAsia="Times New Roman" w:cs="Times New Roman"/>
          <w:color w:val="000000" w:themeColor="text1"/>
          <w:szCs w:val="24"/>
          <w:lang w:eastAsia="fr-FR"/>
        </w:rPr>
        <w:t>Auteur [NOM prénom], Titre de la contribution</w:t>
      </w:r>
      <w:r w:rsidR="00AB0636" w:rsidRPr="00691DBA">
        <w:rPr>
          <w:rFonts w:eastAsia="Times New Roman" w:cs="Times New Roman"/>
          <w:color w:val="000000" w:themeColor="text1"/>
          <w:szCs w:val="24"/>
          <w:lang w:eastAsia="fr-FR"/>
        </w:rPr>
        <w:t>,</w:t>
      </w:r>
      <w:r w:rsidRPr="00691DBA">
        <w:rPr>
          <w:rFonts w:eastAsia="Times New Roman" w:cs="Times New Roman"/>
          <w:color w:val="000000" w:themeColor="text1"/>
          <w:szCs w:val="24"/>
          <w:lang w:eastAsia="fr-FR"/>
        </w:rPr>
        <w:t xml:space="preserve"> in </w:t>
      </w:r>
      <w:r w:rsidR="00E65DFF" w:rsidRPr="00691DBA">
        <w:rPr>
          <w:rFonts w:eastAsia="Times New Roman" w:cs="Times New Roman"/>
          <w:color w:val="000000" w:themeColor="text1"/>
          <w:szCs w:val="24"/>
          <w:lang w:eastAsia="fr-FR"/>
        </w:rPr>
        <w:t>Responsabilité du colloque [N</w:t>
      </w:r>
      <w:r w:rsidR="005E22CD" w:rsidRPr="00691DBA">
        <w:rPr>
          <w:rFonts w:eastAsia="Times New Roman" w:cs="Times New Roman"/>
          <w:color w:val="000000" w:themeColor="text1"/>
          <w:szCs w:val="24"/>
          <w:lang w:eastAsia="fr-FR"/>
        </w:rPr>
        <w:t>om</w:t>
      </w:r>
      <w:r w:rsidR="00E65DFF" w:rsidRPr="00691DBA">
        <w:rPr>
          <w:rFonts w:eastAsia="Times New Roman" w:cs="Times New Roman"/>
          <w:color w:val="000000" w:themeColor="text1"/>
          <w:szCs w:val="24"/>
          <w:lang w:eastAsia="fr-FR"/>
        </w:rPr>
        <w:t xml:space="preserve"> prénom (</w:t>
      </w:r>
      <w:proofErr w:type="spellStart"/>
      <w:r w:rsidR="00CA690B">
        <w:rPr>
          <w:rFonts w:eastAsia="Times New Roman" w:cs="Times New Roman"/>
          <w:color w:val="000000" w:themeColor="text1"/>
          <w:szCs w:val="24"/>
          <w:lang w:eastAsia="fr-FR"/>
        </w:rPr>
        <w:t>dir</w:t>
      </w:r>
      <w:proofErr w:type="spellEnd"/>
      <w:r w:rsidR="00E65DFF" w:rsidRPr="00691DBA">
        <w:rPr>
          <w:rFonts w:eastAsia="Times New Roman" w:cs="Times New Roman"/>
          <w:color w:val="000000" w:themeColor="text1"/>
          <w:szCs w:val="24"/>
          <w:lang w:eastAsia="fr-FR"/>
        </w:rPr>
        <w:t xml:space="preserve">.)], </w:t>
      </w:r>
      <w:r w:rsidRPr="00691DBA">
        <w:rPr>
          <w:rFonts w:eastAsia="Times New Roman" w:cs="Times New Roman"/>
          <w:i/>
          <w:color w:val="000000" w:themeColor="text1"/>
          <w:szCs w:val="24"/>
          <w:lang w:eastAsia="fr-FR"/>
        </w:rPr>
        <w:t>Titre du colloque</w:t>
      </w:r>
      <w:r w:rsidRPr="00691DBA">
        <w:rPr>
          <w:rFonts w:eastAsia="Times New Roman" w:cs="Times New Roman"/>
          <w:color w:val="000000" w:themeColor="text1"/>
          <w:szCs w:val="24"/>
          <w:lang w:eastAsia="fr-FR"/>
        </w:rPr>
        <w:t>, lieu d’édition, éditeur, année, pagination globale</w:t>
      </w:r>
      <w:r w:rsidR="00691DBA">
        <w:rPr>
          <w:rFonts w:eastAsia="Times New Roman" w:cs="Times New Roman"/>
          <w:color w:val="000000" w:themeColor="text1"/>
          <w:szCs w:val="24"/>
          <w:lang w:eastAsia="fr-FR"/>
        </w:rPr>
        <w:t>.</w:t>
      </w:r>
    </w:p>
    <w:p w14:paraId="0200D2B4" w14:textId="77777777" w:rsidR="00691DBA" w:rsidRPr="00691DBA" w:rsidRDefault="00691DBA" w:rsidP="00691DBA">
      <w:pPr>
        <w:pStyle w:val="Titre5"/>
        <w:rPr>
          <w:rFonts w:asciiTheme="minorHAnsi" w:hAnsiTheme="minorHAnsi"/>
          <w:color w:val="000000" w:themeColor="text1"/>
          <w:sz w:val="24"/>
          <w:szCs w:val="24"/>
        </w:rPr>
      </w:pPr>
      <w:r w:rsidRPr="00691DBA">
        <w:rPr>
          <w:rFonts w:asciiTheme="minorHAnsi" w:hAnsiTheme="minorHAnsi"/>
          <w:color w:val="000000" w:themeColor="text1"/>
          <w:sz w:val="24"/>
          <w:szCs w:val="24"/>
        </w:rPr>
        <w:t>Modèle pour les notes de bas de page</w:t>
      </w:r>
    </w:p>
    <w:p w14:paraId="3921A510" w14:textId="78479CD2" w:rsidR="00691DBA" w:rsidRPr="00691DBA" w:rsidRDefault="00691DBA" w:rsidP="00691DBA">
      <w:pPr>
        <w:rPr>
          <w:rFonts w:eastAsia="Times New Roman" w:cs="Times New Roman"/>
          <w:color w:val="000000" w:themeColor="text1"/>
          <w:szCs w:val="24"/>
          <w:lang w:eastAsia="fr-FR"/>
        </w:rPr>
      </w:pPr>
      <w:r w:rsidRPr="00691DBA">
        <w:rPr>
          <w:rFonts w:eastAsia="Times New Roman" w:cs="Times New Roman"/>
          <w:color w:val="000000" w:themeColor="text1"/>
          <w:szCs w:val="24"/>
          <w:lang w:eastAsia="fr-FR"/>
        </w:rPr>
        <w:t>Auteur [NOM prénom], Titre de la contribution, in Responsabilité du colloque [Nom prénom (</w:t>
      </w:r>
      <w:proofErr w:type="spellStart"/>
      <w:r w:rsidR="00CA690B">
        <w:rPr>
          <w:rFonts w:eastAsia="Times New Roman" w:cs="Times New Roman"/>
          <w:color w:val="000000" w:themeColor="text1"/>
          <w:szCs w:val="24"/>
          <w:lang w:eastAsia="fr-FR"/>
        </w:rPr>
        <w:t>dir</w:t>
      </w:r>
      <w:proofErr w:type="spellEnd"/>
      <w:r w:rsidRPr="00691DBA">
        <w:rPr>
          <w:rFonts w:eastAsia="Times New Roman" w:cs="Times New Roman"/>
          <w:color w:val="000000" w:themeColor="text1"/>
          <w:szCs w:val="24"/>
          <w:lang w:eastAsia="fr-FR"/>
        </w:rPr>
        <w:t xml:space="preserve">.)], </w:t>
      </w:r>
      <w:r w:rsidRPr="00691DBA">
        <w:rPr>
          <w:rFonts w:eastAsia="Times New Roman" w:cs="Times New Roman"/>
          <w:i/>
          <w:color w:val="000000" w:themeColor="text1"/>
          <w:szCs w:val="24"/>
          <w:lang w:eastAsia="fr-FR"/>
        </w:rPr>
        <w:t>Titre du colloque</w:t>
      </w:r>
      <w:r w:rsidRPr="00691DBA">
        <w:rPr>
          <w:rFonts w:eastAsia="Times New Roman" w:cs="Times New Roman"/>
          <w:color w:val="000000" w:themeColor="text1"/>
          <w:szCs w:val="24"/>
          <w:lang w:eastAsia="fr-FR"/>
        </w:rPr>
        <w:t>, éditeur, année, numéro des pages concernées.</w:t>
      </w:r>
    </w:p>
    <w:p w14:paraId="261D0F7B" w14:textId="77777777" w:rsidR="00AD0244" w:rsidRDefault="00AD0244" w:rsidP="00AD0244">
      <w:pPr>
        <w:rPr>
          <w:rFonts w:eastAsia="Times New Roman" w:cs="Times New Roman"/>
          <w:szCs w:val="24"/>
          <w:lang w:eastAsia="fr-FR"/>
        </w:rPr>
      </w:pPr>
    </w:p>
    <w:p w14:paraId="2CD30F15" w14:textId="77777777" w:rsidR="00691DBA" w:rsidRDefault="00691DBA" w:rsidP="00AD0244">
      <w:pPr>
        <w:rPr>
          <w:rFonts w:eastAsia="Times New Roman" w:cs="Times New Roman"/>
          <w:szCs w:val="24"/>
          <w:lang w:eastAsia="fr-FR"/>
        </w:rPr>
      </w:pPr>
    </w:p>
    <w:p w14:paraId="43E79695" w14:textId="08DAD7CF" w:rsidR="00AD0244" w:rsidRPr="00B3384A" w:rsidRDefault="00691DBA" w:rsidP="00AD0244">
      <w:pPr>
        <w:pStyle w:val="Titre5"/>
        <w:rPr>
          <w:rFonts w:asciiTheme="minorHAnsi" w:hAnsiTheme="minorHAnsi"/>
          <w:sz w:val="24"/>
          <w:szCs w:val="24"/>
        </w:rPr>
      </w:pPr>
      <w:r>
        <w:rPr>
          <w:rFonts w:asciiTheme="minorHAnsi" w:hAnsiTheme="minorHAnsi"/>
          <w:sz w:val="24"/>
          <w:szCs w:val="24"/>
        </w:rPr>
        <w:t>Exemples pour</w:t>
      </w:r>
      <w:r w:rsidRPr="00B3384A">
        <w:rPr>
          <w:rFonts w:asciiTheme="minorHAnsi" w:hAnsiTheme="minorHAnsi"/>
          <w:sz w:val="24"/>
          <w:szCs w:val="24"/>
        </w:rPr>
        <w:t xml:space="preserve"> </w:t>
      </w:r>
      <w:r w:rsidR="00AD0244" w:rsidRPr="00B3384A">
        <w:rPr>
          <w:rFonts w:asciiTheme="minorHAnsi" w:hAnsiTheme="minorHAnsi"/>
          <w:sz w:val="24"/>
          <w:szCs w:val="24"/>
        </w:rPr>
        <w:t>la bibliographie</w:t>
      </w:r>
    </w:p>
    <w:p w14:paraId="2688B51C" w14:textId="3C88CB46" w:rsidR="00AD0244" w:rsidRPr="004819ED" w:rsidRDefault="004819ED" w:rsidP="00AD0244">
      <w:pPr>
        <w:pStyle w:val="Titre5"/>
        <w:rPr>
          <w:rFonts w:asciiTheme="minorHAnsi" w:hAnsiTheme="minorHAnsi"/>
          <w:b w:val="0"/>
          <w:sz w:val="24"/>
          <w:szCs w:val="24"/>
        </w:rPr>
      </w:pPr>
      <w:r w:rsidRPr="004819ED">
        <w:rPr>
          <w:rFonts w:asciiTheme="minorHAnsi" w:hAnsiTheme="minorHAnsi"/>
          <w:b w:val="0"/>
          <w:sz w:val="24"/>
          <w:szCs w:val="24"/>
        </w:rPr>
        <w:t>MALABAT Valérie, Simplifier mais comment ?</w:t>
      </w:r>
      <w:r w:rsidR="00AB0636">
        <w:rPr>
          <w:rFonts w:asciiTheme="minorHAnsi" w:hAnsiTheme="minorHAnsi"/>
          <w:b w:val="0"/>
          <w:sz w:val="24"/>
          <w:szCs w:val="24"/>
        </w:rPr>
        <w:t>,</w:t>
      </w:r>
      <w:r w:rsidRPr="004819ED">
        <w:rPr>
          <w:rFonts w:asciiTheme="minorHAnsi" w:hAnsiTheme="minorHAnsi"/>
          <w:b w:val="0"/>
          <w:sz w:val="24"/>
          <w:szCs w:val="24"/>
        </w:rPr>
        <w:t xml:space="preserve"> in </w:t>
      </w:r>
      <w:r w:rsidR="00DD5889">
        <w:rPr>
          <w:rFonts w:asciiTheme="minorHAnsi" w:hAnsiTheme="minorHAnsi"/>
          <w:b w:val="0"/>
          <w:sz w:val="24"/>
          <w:szCs w:val="24"/>
        </w:rPr>
        <w:t>B</w:t>
      </w:r>
      <w:r w:rsidR="00DD5889" w:rsidRPr="004819ED">
        <w:rPr>
          <w:rFonts w:asciiTheme="minorHAnsi" w:hAnsiTheme="minorHAnsi"/>
          <w:b w:val="0"/>
          <w:sz w:val="24"/>
          <w:szCs w:val="24"/>
        </w:rPr>
        <w:t>onis-</w:t>
      </w:r>
      <w:r w:rsidR="00DD5889">
        <w:rPr>
          <w:rFonts w:asciiTheme="minorHAnsi" w:hAnsiTheme="minorHAnsi"/>
          <w:b w:val="0"/>
          <w:sz w:val="24"/>
          <w:szCs w:val="24"/>
        </w:rPr>
        <w:t>G</w:t>
      </w:r>
      <w:r w:rsidR="00DD5889" w:rsidRPr="004819ED">
        <w:rPr>
          <w:rFonts w:asciiTheme="minorHAnsi" w:hAnsiTheme="minorHAnsi"/>
          <w:b w:val="0"/>
          <w:sz w:val="24"/>
          <w:szCs w:val="24"/>
        </w:rPr>
        <w:t xml:space="preserve">arçon </w:t>
      </w:r>
      <w:r w:rsidR="00AD0244" w:rsidRPr="004819ED">
        <w:rPr>
          <w:rFonts w:asciiTheme="minorHAnsi" w:hAnsiTheme="minorHAnsi"/>
          <w:b w:val="0"/>
          <w:sz w:val="24"/>
          <w:szCs w:val="24"/>
        </w:rPr>
        <w:t>Évelyne (</w:t>
      </w:r>
      <w:proofErr w:type="spellStart"/>
      <w:r w:rsidR="00AD0244" w:rsidRPr="004819ED">
        <w:rPr>
          <w:rFonts w:asciiTheme="minorHAnsi" w:hAnsiTheme="minorHAnsi"/>
          <w:b w:val="0"/>
          <w:sz w:val="24"/>
          <w:szCs w:val="24"/>
        </w:rPr>
        <w:t>dir</w:t>
      </w:r>
      <w:proofErr w:type="spellEnd"/>
      <w:r w:rsidR="00AD0244" w:rsidRPr="004819ED">
        <w:rPr>
          <w:rFonts w:asciiTheme="minorHAnsi" w:hAnsiTheme="minorHAnsi"/>
          <w:b w:val="0"/>
          <w:sz w:val="24"/>
          <w:szCs w:val="24"/>
        </w:rPr>
        <w:t xml:space="preserve">.), </w:t>
      </w:r>
      <w:r w:rsidR="00AD0244" w:rsidRPr="004819ED">
        <w:rPr>
          <w:rFonts w:asciiTheme="minorHAnsi" w:hAnsiTheme="minorHAnsi"/>
          <w:b w:val="0"/>
          <w:i/>
          <w:sz w:val="24"/>
          <w:szCs w:val="24"/>
        </w:rPr>
        <w:t>Pour une refonte du droit des peines</w:t>
      </w:r>
      <w:r w:rsidR="00C41372">
        <w:rPr>
          <w:rFonts w:asciiTheme="minorHAnsi" w:hAnsiTheme="minorHAnsi"/>
          <w:b w:val="0"/>
          <w:i/>
          <w:sz w:val="24"/>
          <w:szCs w:val="24"/>
        </w:rPr>
        <w:t> </w:t>
      </w:r>
      <w:r w:rsidR="00AD0244" w:rsidRPr="004819ED">
        <w:rPr>
          <w:rFonts w:asciiTheme="minorHAnsi" w:hAnsiTheme="minorHAnsi"/>
          <w:b w:val="0"/>
          <w:i/>
          <w:sz w:val="24"/>
          <w:szCs w:val="24"/>
        </w:rPr>
        <w:t>: quels changements si les préconisations de la Commission Cotte étaient suivies</w:t>
      </w:r>
      <w:r w:rsidR="00C41372">
        <w:rPr>
          <w:rFonts w:asciiTheme="minorHAnsi" w:hAnsiTheme="minorHAnsi"/>
          <w:b w:val="0"/>
          <w:i/>
          <w:sz w:val="24"/>
          <w:szCs w:val="24"/>
        </w:rPr>
        <w:t> </w:t>
      </w:r>
      <w:r w:rsidR="00AD0244" w:rsidRPr="004819ED">
        <w:rPr>
          <w:rFonts w:asciiTheme="minorHAnsi" w:hAnsiTheme="minorHAnsi"/>
          <w:b w:val="0"/>
          <w:i/>
          <w:sz w:val="24"/>
          <w:szCs w:val="24"/>
        </w:rPr>
        <w:t>?</w:t>
      </w:r>
      <w:r w:rsidR="00C41372">
        <w:rPr>
          <w:rFonts w:asciiTheme="minorHAnsi" w:hAnsiTheme="minorHAnsi"/>
          <w:b w:val="0"/>
          <w:sz w:val="24"/>
          <w:szCs w:val="24"/>
        </w:rPr>
        <w:t xml:space="preserve">, </w:t>
      </w:r>
      <w:r w:rsidR="00AD0244" w:rsidRPr="004819ED">
        <w:rPr>
          <w:rFonts w:asciiTheme="minorHAnsi" w:hAnsiTheme="minorHAnsi"/>
          <w:b w:val="0"/>
          <w:sz w:val="24"/>
          <w:szCs w:val="24"/>
        </w:rPr>
        <w:t xml:space="preserve">Paris, </w:t>
      </w:r>
      <w:proofErr w:type="spellStart"/>
      <w:r w:rsidR="00AD0244" w:rsidRPr="004819ED">
        <w:rPr>
          <w:rFonts w:asciiTheme="minorHAnsi" w:hAnsiTheme="minorHAnsi"/>
          <w:b w:val="0"/>
          <w:sz w:val="24"/>
          <w:szCs w:val="24"/>
        </w:rPr>
        <w:t>LexisNexis</w:t>
      </w:r>
      <w:proofErr w:type="spellEnd"/>
      <w:r w:rsidR="00AD0244" w:rsidRPr="004819ED">
        <w:rPr>
          <w:rFonts w:asciiTheme="minorHAnsi" w:hAnsiTheme="minorHAnsi"/>
          <w:b w:val="0"/>
          <w:sz w:val="24"/>
          <w:szCs w:val="24"/>
        </w:rPr>
        <w:t xml:space="preserve">, 2016, </w:t>
      </w:r>
      <w:r w:rsidR="00E60BB9">
        <w:rPr>
          <w:rFonts w:asciiTheme="minorHAnsi" w:hAnsiTheme="minorHAnsi"/>
          <w:b w:val="0"/>
          <w:sz w:val="24"/>
          <w:szCs w:val="24"/>
        </w:rPr>
        <w:t>p. 89-93.</w:t>
      </w:r>
    </w:p>
    <w:p w14:paraId="6598CAFC" w14:textId="5D6627B2" w:rsidR="00AD0244" w:rsidRPr="004819ED" w:rsidRDefault="004819ED" w:rsidP="00AD0244">
      <w:pPr>
        <w:pStyle w:val="Titre5"/>
        <w:rPr>
          <w:rFonts w:asciiTheme="minorHAnsi" w:hAnsiTheme="minorHAnsi"/>
          <w:b w:val="0"/>
          <w:sz w:val="24"/>
          <w:szCs w:val="24"/>
        </w:rPr>
      </w:pPr>
      <w:r w:rsidRPr="004819ED">
        <w:rPr>
          <w:rFonts w:asciiTheme="minorHAnsi" w:hAnsiTheme="minorHAnsi"/>
          <w:b w:val="0"/>
          <w:sz w:val="24"/>
          <w:szCs w:val="24"/>
        </w:rPr>
        <w:t>GAUTRON Jean-Claude et GRARD Loïc, Le droit international dans la construction de l’Union européenne</w:t>
      </w:r>
      <w:r w:rsidR="00AB0636">
        <w:rPr>
          <w:rFonts w:asciiTheme="minorHAnsi" w:hAnsiTheme="minorHAnsi"/>
          <w:b w:val="0"/>
          <w:sz w:val="24"/>
          <w:szCs w:val="24"/>
        </w:rPr>
        <w:t>,</w:t>
      </w:r>
      <w:r w:rsidRPr="004819ED">
        <w:rPr>
          <w:rFonts w:asciiTheme="minorHAnsi" w:hAnsiTheme="minorHAnsi"/>
          <w:b w:val="0"/>
          <w:sz w:val="24"/>
          <w:szCs w:val="24"/>
        </w:rPr>
        <w:t xml:space="preserve"> in </w:t>
      </w:r>
      <w:r w:rsidR="005E22CD">
        <w:rPr>
          <w:rFonts w:asciiTheme="minorHAnsi" w:hAnsiTheme="minorHAnsi"/>
          <w:b w:val="0"/>
          <w:sz w:val="24"/>
          <w:szCs w:val="24"/>
        </w:rPr>
        <w:t>S</w:t>
      </w:r>
      <w:r w:rsidR="005E22CD" w:rsidRPr="005E22CD">
        <w:rPr>
          <w:rFonts w:asciiTheme="minorHAnsi" w:hAnsiTheme="minorHAnsi"/>
          <w:b w:val="0"/>
          <w:sz w:val="24"/>
          <w:szCs w:val="24"/>
        </w:rPr>
        <w:t xml:space="preserve">ociété française pour le droit international </w:t>
      </w:r>
      <w:r w:rsidR="005E22CD">
        <w:rPr>
          <w:rFonts w:asciiTheme="minorHAnsi" w:hAnsiTheme="minorHAnsi"/>
          <w:b w:val="0"/>
          <w:sz w:val="24"/>
          <w:szCs w:val="24"/>
        </w:rPr>
        <w:t>(</w:t>
      </w:r>
      <w:proofErr w:type="spellStart"/>
      <w:r w:rsidR="005E22CD">
        <w:rPr>
          <w:rFonts w:asciiTheme="minorHAnsi" w:hAnsiTheme="minorHAnsi"/>
          <w:b w:val="0"/>
          <w:sz w:val="24"/>
          <w:szCs w:val="24"/>
        </w:rPr>
        <w:t>dir</w:t>
      </w:r>
      <w:proofErr w:type="spellEnd"/>
      <w:r w:rsidR="005E22CD">
        <w:rPr>
          <w:rFonts w:asciiTheme="minorHAnsi" w:hAnsiTheme="minorHAnsi"/>
          <w:b w:val="0"/>
          <w:sz w:val="24"/>
          <w:szCs w:val="24"/>
        </w:rPr>
        <w:t xml:space="preserve">.), </w:t>
      </w:r>
      <w:r w:rsidR="00AD0244" w:rsidRPr="004819ED">
        <w:rPr>
          <w:rFonts w:asciiTheme="minorHAnsi" w:hAnsiTheme="minorHAnsi"/>
          <w:b w:val="0"/>
          <w:i/>
          <w:sz w:val="24"/>
          <w:szCs w:val="24"/>
        </w:rPr>
        <w:t>Droit international et droit communautaire, perspectives actuelles</w:t>
      </w:r>
      <w:r w:rsidR="00AD0244" w:rsidRPr="004819ED">
        <w:rPr>
          <w:rFonts w:asciiTheme="minorHAnsi" w:hAnsiTheme="minorHAnsi"/>
          <w:b w:val="0"/>
          <w:sz w:val="24"/>
          <w:szCs w:val="24"/>
        </w:rPr>
        <w:t xml:space="preserve">, Paris, </w:t>
      </w:r>
      <w:proofErr w:type="spellStart"/>
      <w:r w:rsidR="00AD0244" w:rsidRPr="004819ED">
        <w:rPr>
          <w:rFonts w:asciiTheme="minorHAnsi" w:hAnsiTheme="minorHAnsi"/>
          <w:b w:val="0"/>
          <w:sz w:val="24"/>
          <w:szCs w:val="24"/>
        </w:rPr>
        <w:t>P</w:t>
      </w:r>
      <w:r w:rsidR="00AB0636">
        <w:rPr>
          <w:rFonts w:asciiTheme="minorHAnsi" w:hAnsiTheme="minorHAnsi"/>
          <w:b w:val="0"/>
          <w:sz w:val="24"/>
          <w:szCs w:val="24"/>
        </w:rPr>
        <w:t>e</w:t>
      </w:r>
      <w:r w:rsidR="00AD0244" w:rsidRPr="004819ED">
        <w:rPr>
          <w:rFonts w:asciiTheme="minorHAnsi" w:hAnsiTheme="minorHAnsi"/>
          <w:b w:val="0"/>
          <w:sz w:val="24"/>
          <w:szCs w:val="24"/>
        </w:rPr>
        <w:t>done</w:t>
      </w:r>
      <w:proofErr w:type="spellEnd"/>
      <w:r w:rsidR="00AD0244" w:rsidRPr="004819ED">
        <w:rPr>
          <w:rFonts w:asciiTheme="minorHAnsi" w:hAnsiTheme="minorHAnsi"/>
          <w:b w:val="0"/>
          <w:sz w:val="24"/>
          <w:szCs w:val="24"/>
        </w:rPr>
        <w:t xml:space="preserve">, 2000, </w:t>
      </w:r>
      <w:r w:rsidR="00E60BB9">
        <w:rPr>
          <w:rFonts w:asciiTheme="minorHAnsi" w:hAnsiTheme="minorHAnsi"/>
          <w:b w:val="0"/>
          <w:sz w:val="24"/>
          <w:szCs w:val="24"/>
        </w:rPr>
        <w:t>p. 11-152.</w:t>
      </w:r>
    </w:p>
    <w:p w14:paraId="4CF8902E" w14:textId="4733C1F6" w:rsidR="00AD0244" w:rsidRPr="00B3384A" w:rsidRDefault="00691DBA" w:rsidP="00AD0244">
      <w:pPr>
        <w:pStyle w:val="Titre5"/>
        <w:rPr>
          <w:rFonts w:asciiTheme="minorHAnsi" w:hAnsiTheme="minorHAnsi"/>
          <w:sz w:val="24"/>
          <w:szCs w:val="24"/>
        </w:rPr>
      </w:pPr>
      <w:r>
        <w:rPr>
          <w:rFonts w:asciiTheme="minorHAnsi" w:hAnsiTheme="minorHAnsi"/>
          <w:sz w:val="24"/>
          <w:szCs w:val="24"/>
        </w:rPr>
        <w:t>Exemples pour</w:t>
      </w:r>
      <w:r w:rsidRPr="00B3384A">
        <w:rPr>
          <w:rFonts w:asciiTheme="minorHAnsi" w:hAnsiTheme="minorHAnsi"/>
          <w:sz w:val="24"/>
          <w:szCs w:val="24"/>
        </w:rPr>
        <w:t xml:space="preserve"> </w:t>
      </w:r>
      <w:r>
        <w:rPr>
          <w:rFonts w:asciiTheme="minorHAnsi" w:hAnsiTheme="minorHAnsi"/>
          <w:sz w:val="24"/>
          <w:szCs w:val="24"/>
        </w:rPr>
        <w:t xml:space="preserve">les </w:t>
      </w:r>
      <w:r w:rsidR="00AD0244" w:rsidRPr="00B3384A">
        <w:rPr>
          <w:rFonts w:asciiTheme="minorHAnsi" w:hAnsiTheme="minorHAnsi"/>
          <w:sz w:val="24"/>
          <w:szCs w:val="24"/>
        </w:rPr>
        <w:t>note</w:t>
      </w:r>
      <w:r>
        <w:rPr>
          <w:rFonts w:asciiTheme="minorHAnsi" w:hAnsiTheme="minorHAnsi"/>
          <w:sz w:val="24"/>
          <w:szCs w:val="24"/>
        </w:rPr>
        <w:t>s</w:t>
      </w:r>
      <w:r w:rsidR="00AD0244" w:rsidRPr="00B3384A">
        <w:rPr>
          <w:rFonts w:asciiTheme="minorHAnsi" w:hAnsiTheme="minorHAnsi"/>
          <w:sz w:val="24"/>
          <w:szCs w:val="24"/>
        </w:rPr>
        <w:t xml:space="preserve"> de bas de page</w:t>
      </w:r>
    </w:p>
    <w:p w14:paraId="76C01F2E" w14:textId="54BE0B3C" w:rsidR="00E60BB9" w:rsidRPr="004819ED" w:rsidRDefault="00E60BB9" w:rsidP="00E60BB9">
      <w:pPr>
        <w:pStyle w:val="Titre5"/>
        <w:rPr>
          <w:rFonts w:asciiTheme="minorHAnsi" w:hAnsiTheme="minorHAnsi"/>
          <w:b w:val="0"/>
          <w:sz w:val="24"/>
          <w:szCs w:val="24"/>
        </w:rPr>
      </w:pPr>
      <w:r w:rsidRPr="004819ED">
        <w:rPr>
          <w:rFonts w:asciiTheme="minorHAnsi" w:hAnsiTheme="minorHAnsi"/>
          <w:b w:val="0"/>
          <w:sz w:val="24"/>
          <w:szCs w:val="24"/>
        </w:rPr>
        <w:t>MALABAT Valérie, Simplifier mais comment ?</w:t>
      </w:r>
      <w:r w:rsidR="00AB0636">
        <w:rPr>
          <w:rFonts w:asciiTheme="minorHAnsi" w:hAnsiTheme="minorHAnsi"/>
          <w:b w:val="0"/>
          <w:sz w:val="24"/>
          <w:szCs w:val="24"/>
        </w:rPr>
        <w:t>,</w:t>
      </w:r>
      <w:r w:rsidRPr="004819ED">
        <w:rPr>
          <w:rFonts w:asciiTheme="minorHAnsi" w:hAnsiTheme="minorHAnsi"/>
          <w:b w:val="0"/>
          <w:sz w:val="24"/>
          <w:szCs w:val="24"/>
        </w:rPr>
        <w:t xml:space="preserve"> in </w:t>
      </w:r>
      <w:r w:rsidR="00DD5889">
        <w:rPr>
          <w:rFonts w:asciiTheme="minorHAnsi" w:hAnsiTheme="minorHAnsi"/>
          <w:b w:val="0"/>
          <w:sz w:val="24"/>
          <w:szCs w:val="24"/>
        </w:rPr>
        <w:t>B</w:t>
      </w:r>
      <w:r w:rsidR="00DD5889" w:rsidRPr="004819ED">
        <w:rPr>
          <w:rFonts w:asciiTheme="minorHAnsi" w:hAnsiTheme="minorHAnsi"/>
          <w:b w:val="0"/>
          <w:sz w:val="24"/>
          <w:szCs w:val="24"/>
        </w:rPr>
        <w:t>onis-</w:t>
      </w:r>
      <w:r w:rsidR="00DD5889">
        <w:rPr>
          <w:rFonts w:asciiTheme="minorHAnsi" w:hAnsiTheme="minorHAnsi"/>
          <w:b w:val="0"/>
          <w:sz w:val="24"/>
          <w:szCs w:val="24"/>
        </w:rPr>
        <w:t>G</w:t>
      </w:r>
      <w:r w:rsidR="00DD5889" w:rsidRPr="004819ED">
        <w:rPr>
          <w:rFonts w:asciiTheme="minorHAnsi" w:hAnsiTheme="minorHAnsi"/>
          <w:b w:val="0"/>
          <w:sz w:val="24"/>
          <w:szCs w:val="24"/>
        </w:rPr>
        <w:t xml:space="preserve">arçon </w:t>
      </w:r>
      <w:r w:rsidRPr="004819ED">
        <w:rPr>
          <w:rFonts w:asciiTheme="minorHAnsi" w:hAnsiTheme="minorHAnsi"/>
          <w:b w:val="0"/>
          <w:sz w:val="24"/>
          <w:szCs w:val="24"/>
        </w:rPr>
        <w:t>Évelyne (</w:t>
      </w:r>
      <w:proofErr w:type="spellStart"/>
      <w:r w:rsidRPr="004819ED">
        <w:rPr>
          <w:rFonts w:asciiTheme="minorHAnsi" w:hAnsiTheme="minorHAnsi"/>
          <w:b w:val="0"/>
          <w:sz w:val="24"/>
          <w:szCs w:val="24"/>
        </w:rPr>
        <w:t>dir</w:t>
      </w:r>
      <w:proofErr w:type="spellEnd"/>
      <w:r w:rsidRPr="004819ED">
        <w:rPr>
          <w:rFonts w:asciiTheme="minorHAnsi" w:hAnsiTheme="minorHAnsi"/>
          <w:b w:val="0"/>
          <w:sz w:val="24"/>
          <w:szCs w:val="24"/>
        </w:rPr>
        <w:t xml:space="preserve">.), </w:t>
      </w:r>
      <w:r w:rsidRPr="004819ED">
        <w:rPr>
          <w:rFonts w:asciiTheme="minorHAnsi" w:hAnsiTheme="minorHAnsi"/>
          <w:b w:val="0"/>
          <w:i/>
          <w:sz w:val="24"/>
          <w:szCs w:val="24"/>
        </w:rPr>
        <w:t>Pour une refonte du droit des peines</w:t>
      </w:r>
      <w:r w:rsidR="00C41372">
        <w:rPr>
          <w:rFonts w:asciiTheme="minorHAnsi" w:hAnsiTheme="minorHAnsi"/>
          <w:b w:val="0"/>
          <w:i/>
          <w:sz w:val="24"/>
          <w:szCs w:val="24"/>
        </w:rPr>
        <w:t> </w:t>
      </w:r>
      <w:r w:rsidRPr="004819ED">
        <w:rPr>
          <w:rFonts w:asciiTheme="minorHAnsi" w:hAnsiTheme="minorHAnsi"/>
          <w:b w:val="0"/>
          <w:i/>
          <w:sz w:val="24"/>
          <w:szCs w:val="24"/>
        </w:rPr>
        <w:t>: quels changements si les préconisations de la Commission Cotte étaient suivies</w:t>
      </w:r>
      <w:r w:rsidR="00C41372">
        <w:rPr>
          <w:rFonts w:asciiTheme="minorHAnsi" w:hAnsiTheme="minorHAnsi"/>
          <w:b w:val="0"/>
          <w:i/>
          <w:sz w:val="24"/>
          <w:szCs w:val="24"/>
        </w:rPr>
        <w:t> </w:t>
      </w:r>
      <w:r w:rsidRPr="004819ED">
        <w:rPr>
          <w:rFonts w:asciiTheme="minorHAnsi" w:hAnsiTheme="minorHAnsi"/>
          <w:b w:val="0"/>
          <w:i/>
          <w:sz w:val="24"/>
          <w:szCs w:val="24"/>
        </w:rPr>
        <w:t>?</w:t>
      </w:r>
      <w:r>
        <w:rPr>
          <w:rFonts w:asciiTheme="minorHAnsi" w:hAnsiTheme="minorHAnsi"/>
          <w:b w:val="0"/>
          <w:sz w:val="24"/>
          <w:szCs w:val="24"/>
        </w:rPr>
        <w:t>,</w:t>
      </w:r>
      <w:r w:rsidRPr="004819ED">
        <w:rPr>
          <w:rFonts w:asciiTheme="minorHAnsi" w:hAnsiTheme="minorHAnsi"/>
          <w:b w:val="0"/>
          <w:sz w:val="24"/>
          <w:szCs w:val="24"/>
        </w:rPr>
        <w:t xml:space="preserve"> </w:t>
      </w:r>
      <w:proofErr w:type="spellStart"/>
      <w:r w:rsidR="00E0031B" w:rsidRPr="004819ED">
        <w:rPr>
          <w:rFonts w:asciiTheme="minorHAnsi" w:hAnsiTheme="minorHAnsi"/>
          <w:b w:val="0"/>
          <w:sz w:val="24"/>
          <w:szCs w:val="24"/>
        </w:rPr>
        <w:t>LexisNexis</w:t>
      </w:r>
      <w:proofErr w:type="spellEnd"/>
      <w:r w:rsidR="00E0031B" w:rsidRPr="004819ED">
        <w:rPr>
          <w:rFonts w:asciiTheme="minorHAnsi" w:hAnsiTheme="minorHAnsi"/>
          <w:b w:val="0"/>
          <w:sz w:val="24"/>
          <w:szCs w:val="24"/>
        </w:rPr>
        <w:t xml:space="preserve">, </w:t>
      </w:r>
      <w:r w:rsidRPr="004819ED">
        <w:rPr>
          <w:rFonts w:asciiTheme="minorHAnsi" w:hAnsiTheme="minorHAnsi"/>
          <w:b w:val="0"/>
          <w:sz w:val="24"/>
          <w:szCs w:val="24"/>
        </w:rPr>
        <w:t xml:space="preserve">2016, </w:t>
      </w:r>
      <w:r>
        <w:rPr>
          <w:rFonts w:asciiTheme="minorHAnsi" w:hAnsiTheme="minorHAnsi"/>
          <w:b w:val="0"/>
          <w:sz w:val="24"/>
          <w:szCs w:val="24"/>
        </w:rPr>
        <w:t>p. 90.</w:t>
      </w:r>
    </w:p>
    <w:p w14:paraId="43792C2F" w14:textId="1C78AD72" w:rsidR="00E60BB9" w:rsidRDefault="00E60BB9" w:rsidP="00E60BB9">
      <w:pPr>
        <w:pStyle w:val="Titre5"/>
        <w:rPr>
          <w:rFonts w:asciiTheme="minorHAnsi" w:hAnsiTheme="minorHAnsi"/>
          <w:b w:val="0"/>
          <w:sz w:val="24"/>
          <w:szCs w:val="24"/>
        </w:rPr>
      </w:pPr>
      <w:r w:rsidRPr="004819ED">
        <w:rPr>
          <w:rFonts w:asciiTheme="minorHAnsi" w:hAnsiTheme="minorHAnsi"/>
          <w:b w:val="0"/>
          <w:sz w:val="24"/>
          <w:szCs w:val="24"/>
        </w:rPr>
        <w:t>GAUTRON Jean-Claude et GRARD Loïc, Le droit international dans la construction de l’Union européenne</w:t>
      </w:r>
      <w:r w:rsidR="00AB0636">
        <w:rPr>
          <w:rFonts w:asciiTheme="minorHAnsi" w:hAnsiTheme="minorHAnsi"/>
          <w:b w:val="0"/>
          <w:sz w:val="24"/>
          <w:szCs w:val="24"/>
        </w:rPr>
        <w:t>,</w:t>
      </w:r>
      <w:r w:rsidRPr="004819ED">
        <w:rPr>
          <w:rFonts w:asciiTheme="minorHAnsi" w:hAnsiTheme="minorHAnsi"/>
          <w:b w:val="0"/>
          <w:sz w:val="24"/>
          <w:szCs w:val="24"/>
        </w:rPr>
        <w:t xml:space="preserve"> in </w:t>
      </w:r>
      <w:r w:rsidR="005E22CD">
        <w:rPr>
          <w:rFonts w:asciiTheme="minorHAnsi" w:hAnsiTheme="minorHAnsi"/>
          <w:b w:val="0"/>
          <w:sz w:val="24"/>
          <w:szCs w:val="24"/>
        </w:rPr>
        <w:t>S</w:t>
      </w:r>
      <w:r w:rsidR="005E22CD" w:rsidRPr="005E22CD">
        <w:rPr>
          <w:rFonts w:asciiTheme="minorHAnsi" w:hAnsiTheme="minorHAnsi"/>
          <w:b w:val="0"/>
          <w:sz w:val="24"/>
          <w:szCs w:val="24"/>
        </w:rPr>
        <w:t xml:space="preserve">ociété française pour le droit international </w:t>
      </w:r>
      <w:r w:rsidR="005E22CD">
        <w:rPr>
          <w:rFonts w:asciiTheme="minorHAnsi" w:hAnsiTheme="minorHAnsi"/>
          <w:b w:val="0"/>
          <w:sz w:val="24"/>
          <w:szCs w:val="24"/>
        </w:rPr>
        <w:t>(</w:t>
      </w:r>
      <w:proofErr w:type="spellStart"/>
      <w:r w:rsidR="005E22CD">
        <w:rPr>
          <w:rFonts w:asciiTheme="minorHAnsi" w:hAnsiTheme="minorHAnsi"/>
          <w:b w:val="0"/>
          <w:sz w:val="24"/>
          <w:szCs w:val="24"/>
        </w:rPr>
        <w:t>dir</w:t>
      </w:r>
      <w:proofErr w:type="spellEnd"/>
      <w:r w:rsidR="005E22CD">
        <w:rPr>
          <w:rFonts w:asciiTheme="minorHAnsi" w:hAnsiTheme="minorHAnsi"/>
          <w:b w:val="0"/>
          <w:sz w:val="24"/>
          <w:szCs w:val="24"/>
        </w:rPr>
        <w:t xml:space="preserve">.), </w:t>
      </w:r>
      <w:r w:rsidRPr="004819ED">
        <w:rPr>
          <w:rFonts w:asciiTheme="minorHAnsi" w:hAnsiTheme="minorHAnsi"/>
          <w:b w:val="0"/>
          <w:i/>
          <w:sz w:val="24"/>
          <w:szCs w:val="24"/>
        </w:rPr>
        <w:t>Droit international et droit communautaire, perspectives actuelles</w:t>
      </w:r>
      <w:r w:rsidRPr="004819ED">
        <w:rPr>
          <w:rFonts w:asciiTheme="minorHAnsi" w:hAnsiTheme="minorHAnsi"/>
          <w:b w:val="0"/>
          <w:sz w:val="24"/>
          <w:szCs w:val="24"/>
        </w:rPr>
        <w:t>,</w:t>
      </w:r>
      <w:r>
        <w:rPr>
          <w:rFonts w:asciiTheme="minorHAnsi" w:hAnsiTheme="minorHAnsi"/>
          <w:b w:val="0"/>
          <w:sz w:val="24"/>
          <w:szCs w:val="24"/>
        </w:rPr>
        <w:t xml:space="preserve"> </w:t>
      </w:r>
      <w:proofErr w:type="spellStart"/>
      <w:r w:rsidR="00E0031B" w:rsidRPr="004819ED">
        <w:rPr>
          <w:rFonts w:asciiTheme="minorHAnsi" w:hAnsiTheme="minorHAnsi"/>
          <w:b w:val="0"/>
          <w:sz w:val="24"/>
          <w:szCs w:val="24"/>
        </w:rPr>
        <w:t>P</w:t>
      </w:r>
      <w:r w:rsidR="00E0031B">
        <w:rPr>
          <w:rFonts w:asciiTheme="minorHAnsi" w:hAnsiTheme="minorHAnsi"/>
          <w:b w:val="0"/>
          <w:sz w:val="24"/>
          <w:szCs w:val="24"/>
        </w:rPr>
        <w:t>e</w:t>
      </w:r>
      <w:r w:rsidR="00E0031B" w:rsidRPr="004819ED">
        <w:rPr>
          <w:rFonts w:asciiTheme="minorHAnsi" w:hAnsiTheme="minorHAnsi"/>
          <w:b w:val="0"/>
          <w:sz w:val="24"/>
          <w:szCs w:val="24"/>
        </w:rPr>
        <w:t>done</w:t>
      </w:r>
      <w:proofErr w:type="spellEnd"/>
      <w:r w:rsidR="00E0031B" w:rsidRPr="004819ED">
        <w:rPr>
          <w:rFonts w:asciiTheme="minorHAnsi" w:hAnsiTheme="minorHAnsi"/>
          <w:b w:val="0"/>
          <w:sz w:val="24"/>
          <w:szCs w:val="24"/>
        </w:rPr>
        <w:t>,</w:t>
      </w:r>
      <w:r w:rsidR="00E0031B">
        <w:rPr>
          <w:rFonts w:asciiTheme="minorHAnsi" w:hAnsiTheme="minorHAnsi"/>
          <w:b w:val="0"/>
          <w:sz w:val="24"/>
          <w:szCs w:val="24"/>
        </w:rPr>
        <w:t xml:space="preserve"> </w:t>
      </w:r>
      <w:r>
        <w:rPr>
          <w:rFonts w:asciiTheme="minorHAnsi" w:hAnsiTheme="minorHAnsi"/>
          <w:b w:val="0"/>
          <w:sz w:val="24"/>
          <w:szCs w:val="24"/>
        </w:rPr>
        <w:t>2000, p. 57.</w:t>
      </w:r>
    </w:p>
    <w:p w14:paraId="1AA0E650" w14:textId="77777777" w:rsidR="00E60BB9" w:rsidRDefault="00E60BB9">
      <w:pPr>
        <w:rPr>
          <w:rFonts w:eastAsia="Times New Roman" w:cs="Times New Roman"/>
          <w:bCs/>
          <w:szCs w:val="24"/>
          <w:lang w:eastAsia="fr-FR"/>
        </w:rPr>
      </w:pPr>
      <w:r>
        <w:rPr>
          <w:b/>
          <w:szCs w:val="24"/>
        </w:rPr>
        <w:br w:type="page"/>
      </w:r>
    </w:p>
    <w:p w14:paraId="29B0395F" w14:textId="77777777" w:rsidR="0036279C" w:rsidRDefault="0036279C" w:rsidP="0022659B">
      <w:pPr>
        <w:pStyle w:val="Titre2"/>
      </w:pPr>
      <w:bookmarkStart w:id="41" w:name="_Toc523216941"/>
      <w:r>
        <w:lastRenderedPageBreak/>
        <w:t>Citer une norme juridique</w:t>
      </w:r>
      <w:bookmarkEnd w:id="41"/>
    </w:p>
    <w:p w14:paraId="6CF847AE" w14:textId="77777777" w:rsidR="00F87BF5" w:rsidRPr="00F87BF5" w:rsidRDefault="00F87BF5" w:rsidP="00F87BF5">
      <w:pPr>
        <w:pStyle w:val="Titre5"/>
        <w:rPr>
          <w:rFonts w:asciiTheme="minorHAnsi" w:hAnsiTheme="minorHAnsi"/>
          <w:color w:val="000000" w:themeColor="text1"/>
          <w:sz w:val="24"/>
          <w:szCs w:val="24"/>
        </w:rPr>
      </w:pPr>
      <w:r w:rsidRPr="00F87BF5">
        <w:rPr>
          <w:rFonts w:asciiTheme="minorHAnsi" w:hAnsiTheme="minorHAnsi"/>
          <w:color w:val="000000" w:themeColor="text1"/>
          <w:sz w:val="24"/>
          <w:szCs w:val="24"/>
        </w:rPr>
        <w:t>Modèle pour la bibliographie</w:t>
      </w:r>
    </w:p>
    <w:p w14:paraId="515CFEC5" w14:textId="5CF3A5C4" w:rsidR="0036279C" w:rsidRPr="00F87BF5" w:rsidRDefault="0036279C" w:rsidP="0036279C">
      <w:pPr>
        <w:rPr>
          <w:rFonts w:eastAsia="Times New Roman" w:cs="Times New Roman"/>
          <w:color w:val="000000" w:themeColor="text1"/>
          <w:szCs w:val="24"/>
          <w:lang w:eastAsia="fr-FR"/>
        </w:rPr>
      </w:pPr>
      <w:r w:rsidRPr="00F87BF5">
        <w:rPr>
          <w:rFonts w:eastAsia="Times New Roman" w:cs="Times New Roman"/>
          <w:color w:val="000000" w:themeColor="text1"/>
          <w:szCs w:val="24"/>
          <w:lang w:eastAsia="fr-FR"/>
        </w:rPr>
        <w:t xml:space="preserve">PAYS, AUTEUR, </w:t>
      </w:r>
      <w:r w:rsidRPr="00F87BF5">
        <w:rPr>
          <w:rFonts w:eastAsia="Times New Roman" w:cs="Times New Roman"/>
          <w:i/>
          <w:color w:val="000000" w:themeColor="text1"/>
          <w:szCs w:val="24"/>
          <w:lang w:eastAsia="fr-FR"/>
        </w:rPr>
        <w:t>Intitulé de la norme</w:t>
      </w:r>
      <w:r w:rsidRPr="00F87BF5">
        <w:rPr>
          <w:rFonts w:eastAsia="Times New Roman" w:cs="Times New Roman"/>
          <w:color w:val="000000" w:themeColor="text1"/>
          <w:szCs w:val="24"/>
          <w:lang w:eastAsia="fr-FR"/>
        </w:rPr>
        <w:t>, Journal Officiel / Bulletin Officiel, n°, date de publication, page de départ, numéro NOR.</w:t>
      </w:r>
    </w:p>
    <w:p w14:paraId="345A54A8" w14:textId="77777777" w:rsidR="00F87BF5" w:rsidRPr="00F87BF5" w:rsidRDefault="00F87BF5" w:rsidP="00F87BF5">
      <w:pPr>
        <w:pStyle w:val="Titre5"/>
        <w:rPr>
          <w:rFonts w:asciiTheme="minorHAnsi" w:hAnsiTheme="minorHAnsi"/>
          <w:color w:val="000000" w:themeColor="text1"/>
          <w:sz w:val="24"/>
          <w:szCs w:val="24"/>
        </w:rPr>
      </w:pPr>
      <w:r w:rsidRPr="00F87BF5">
        <w:rPr>
          <w:rFonts w:asciiTheme="minorHAnsi" w:hAnsiTheme="minorHAnsi"/>
          <w:color w:val="000000" w:themeColor="text1"/>
          <w:sz w:val="24"/>
          <w:szCs w:val="24"/>
        </w:rPr>
        <w:t>Modèle pour les notes de bas de page</w:t>
      </w:r>
    </w:p>
    <w:p w14:paraId="10B342A4" w14:textId="3485BED8" w:rsidR="00F87BF5" w:rsidRPr="00F87BF5" w:rsidRDefault="00F87BF5" w:rsidP="00F87BF5">
      <w:pPr>
        <w:rPr>
          <w:rFonts w:eastAsia="Times New Roman" w:cs="Times New Roman"/>
          <w:color w:val="000000" w:themeColor="text1"/>
          <w:szCs w:val="24"/>
          <w:lang w:eastAsia="fr-FR"/>
        </w:rPr>
      </w:pPr>
      <w:r w:rsidRPr="00F87BF5">
        <w:rPr>
          <w:rFonts w:eastAsia="Times New Roman" w:cs="Times New Roman"/>
          <w:color w:val="000000" w:themeColor="text1"/>
          <w:szCs w:val="24"/>
          <w:lang w:eastAsia="fr-FR"/>
        </w:rPr>
        <w:t xml:space="preserve">PAYS, AUTEUR, </w:t>
      </w:r>
      <w:r w:rsidRPr="00F87BF5">
        <w:rPr>
          <w:rFonts w:eastAsia="Times New Roman" w:cs="Times New Roman"/>
          <w:i/>
          <w:color w:val="000000" w:themeColor="text1"/>
          <w:szCs w:val="24"/>
          <w:lang w:eastAsia="fr-FR"/>
        </w:rPr>
        <w:t>Intitulé de la norme</w:t>
      </w:r>
      <w:r w:rsidRPr="00F87BF5">
        <w:rPr>
          <w:rFonts w:eastAsia="Times New Roman" w:cs="Times New Roman"/>
          <w:color w:val="000000" w:themeColor="text1"/>
          <w:szCs w:val="24"/>
          <w:lang w:eastAsia="fr-FR"/>
        </w:rPr>
        <w:t>, Journal Officiel / Bulletin Officiel, n°, date de publication.</w:t>
      </w:r>
    </w:p>
    <w:p w14:paraId="182DE942" w14:textId="77777777" w:rsidR="00F87BF5" w:rsidRDefault="00F87BF5" w:rsidP="0036279C">
      <w:pPr>
        <w:rPr>
          <w:rFonts w:eastAsia="Times New Roman" w:cs="Times New Roman"/>
          <w:szCs w:val="24"/>
          <w:lang w:eastAsia="fr-FR"/>
        </w:rPr>
      </w:pPr>
    </w:p>
    <w:p w14:paraId="5CADE09B" w14:textId="77777777" w:rsidR="00F87BF5" w:rsidRDefault="00F87BF5" w:rsidP="0036279C">
      <w:pPr>
        <w:rPr>
          <w:rFonts w:eastAsia="Times New Roman" w:cs="Times New Roman"/>
          <w:szCs w:val="24"/>
          <w:lang w:eastAsia="fr-FR"/>
        </w:rPr>
      </w:pPr>
    </w:p>
    <w:p w14:paraId="77A6A64D" w14:textId="4B569A13" w:rsidR="0036279C" w:rsidRPr="00B3384A" w:rsidRDefault="00F87BF5" w:rsidP="0036279C">
      <w:pPr>
        <w:pStyle w:val="Titre5"/>
        <w:rPr>
          <w:rFonts w:asciiTheme="minorHAnsi" w:hAnsiTheme="minorHAnsi"/>
          <w:sz w:val="24"/>
          <w:szCs w:val="24"/>
        </w:rPr>
      </w:pPr>
      <w:r>
        <w:rPr>
          <w:rFonts w:asciiTheme="minorHAnsi" w:hAnsiTheme="minorHAnsi"/>
          <w:sz w:val="24"/>
          <w:szCs w:val="24"/>
        </w:rPr>
        <w:t>Exemples pour</w:t>
      </w:r>
      <w:r w:rsidR="0036279C" w:rsidRPr="00B3384A">
        <w:rPr>
          <w:rFonts w:asciiTheme="minorHAnsi" w:hAnsiTheme="minorHAnsi"/>
          <w:sz w:val="24"/>
          <w:szCs w:val="24"/>
        </w:rPr>
        <w:t xml:space="preserve"> la bibliographie</w:t>
      </w:r>
    </w:p>
    <w:p w14:paraId="4F46D6E7" w14:textId="381D2BCD" w:rsidR="0036279C" w:rsidRPr="0036279C" w:rsidRDefault="00E0031B" w:rsidP="0036279C">
      <w:pPr>
        <w:pStyle w:val="Titre5"/>
        <w:rPr>
          <w:rFonts w:asciiTheme="minorHAnsi" w:hAnsiTheme="minorHAnsi"/>
          <w:b w:val="0"/>
          <w:sz w:val="24"/>
          <w:szCs w:val="24"/>
        </w:rPr>
      </w:pPr>
      <w:r>
        <w:rPr>
          <w:rFonts w:asciiTheme="minorHAnsi" w:hAnsiTheme="minorHAnsi"/>
          <w:b w:val="0"/>
          <w:sz w:val="24"/>
          <w:szCs w:val="24"/>
        </w:rPr>
        <w:t>FRANCE,</w:t>
      </w:r>
      <w:r w:rsidR="0036279C" w:rsidRPr="0036279C">
        <w:rPr>
          <w:rFonts w:asciiTheme="minorHAnsi" w:hAnsiTheme="minorHAnsi"/>
          <w:b w:val="0"/>
          <w:sz w:val="24"/>
          <w:szCs w:val="24"/>
        </w:rPr>
        <w:t xml:space="preserve"> MINIST</w:t>
      </w:r>
      <w:r w:rsidR="0036279C">
        <w:rPr>
          <w:rFonts w:asciiTheme="minorHAnsi" w:hAnsiTheme="minorHAnsi"/>
          <w:b w:val="0"/>
          <w:sz w:val="24"/>
          <w:szCs w:val="24"/>
        </w:rPr>
        <w:t>È</w:t>
      </w:r>
      <w:r w:rsidR="0036279C" w:rsidRPr="0036279C">
        <w:rPr>
          <w:rFonts w:asciiTheme="minorHAnsi" w:hAnsiTheme="minorHAnsi"/>
          <w:b w:val="0"/>
          <w:sz w:val="24"/>
          <w:szCs w:val="24"/>
        </w:rPr>
        <w:t xml:space="preserve">RE DE L’ENSEIGNEMENT SUPÉRIEUR ET DE LA RECHERCHE, </w:t>
      </w:r>
      <w:r w:rsidR="0036279C" w:rsidRPr="008C4264">
        <w:rPr>
          <w:rFonts w:asciiTheme="minorHAnsi" w:hAnsiTheme="minorHAnsi"/>
          <w:b w:val="0"/>
          <w:i/>
          <w:sz w:val="24"/>
          <w:szCs w:val="24"/>
        </w:rPr>
        <w:t xml:space="preserve">Décret n° </w:t>
      </w:r>
      <w:r w:rsidR="0036279C" w:rsidRPr="0036279C">
        <w:rPr>
          <w:rFonts w:asciiTheme="minorHAnsi" w:hAnsiTheme="minorHAnsi"/>
          <w:b w:val="0"/>
          <w:i/>
          <w:sz w:val="24"/>
          <w:szCs w:val="24"/>
        </w:rPr>
        <w:t>2013-805 du 3 septembre 2013 portant création de l’Université de Bordeaux</w:t>
      </w:r>
      <w:r w:rsidR="0036279C" w:rsidRPr="0036279C">
        <w:rPr>
          <w:rFonts w:asciiTheme="minorHAnsi" w:hAnsiTheme="minorHAnsi"/>
          <w:b w:val="0"/>
          <w:sz w:val="24"/>
          <w:szCs w:val="24"/>
        </w:rPr>
        <w:t xml:space="preserve">, Journal </w:t>
      </w:r>
      <w:r w:rsidR="00AB0636">
        <w:rPr>
          <w:rFonts w:asciiTheme="minorHAnsi" w:hAnsiTheme="minorHAnsi"/>
          <w:b w:val="0"/>
          <w:sz w:val="24"/>
          <w:szCs w:val="24"/>
        </w:rPr>
        <w:t>o</w:t>
      </w:r>
      <w:r w:rsidR="0036279C" w:rsidRPr="0036279C">
        <w:rPr>
          <w:rFonts w:asciiTheme="minorHAnsi" w:hAnsiTheme="minorHAnsi"/>
          <w:b w:val="0"/>
          <w:sz w:val="24"/>
          <w:szCs w:val="24"/>
        </w:rPr>
        <w:t>fficiel, n°206, 5 septembre 2013, p. 15020, ESRS1317830D</w:t>
      </w:r>
      <w:r w:rsidR="0036279C">
        <w:rPr>
          <w:rFonts w:asciiTheme="minorHAnsi" w:hAnsiTheme="minorHAnsi"/>
          <w:b w:val="0"/>
          <w:sz w:val="24"/>
          <w:szCs w:val="24"/>
        </w:rPr>
        <w:t>.</w:t>
      </w:r>
    </w:p>
    <w:p w14:paraId="6BAF2A5E" w14:textId="0E58E76D" w:rsidR="008C4264" w:rsidRDefault="0036279C" w:rsidP="0036279C">
      <w:pPr>
        <w:pStyle w:val="Titre5"/>
        <w:rPr>
          <w:rFonts w:asciiTheme="minorHAnsi" w:hAnsiTheme="minorHAnsi"/>
          <w:b w:val="0"/>
          <w:sz w:val="24"/>
          <w:szCs w:val="24"/>
        </w:rPr>
      </w:pPr>
      <w:r w:rsidRPr="0036279C">
        <w:rPr>
          <w:rFonts w:asciiTheme="minorHAnsi" w:hAnsiTheme="minorHAnsi"/>
          <w:b w:val="0"/>
          <w:sz w:val="24"/>
          <w:szCs w:val="24"/>
        </w:rPr>
        <w:t>MINIST</w:t>
      </w:r>
      <w:r>
        <w:rPr>
          <w:rFonts w:asciiTheme="minorHAnsi" w:hAnsiTheme="minorHAnsi"/>
          <w:b w:val="0"/>
          <w:sz w:val="24"/>
          <w:szCs w:val="24"/>
        </w:rPr>
        <w:t>È</w:t>
      </w:r>
      <w:r w:rsidRPr="0036279C">
        <w:rPr>
          <w:rFonts w:asciiTheme="minorHAnsi" w:hAnsiTheme="minorHAnsi"/>
          <w:b w:val="0"/>
          <w:sz w:val="24"/>
          <w:szCs w:val="24"/>
        </w:rPr>
        <w:t xml:space="preserve">RE DE </w:t>
      </w:r>
      <w:r w:rsidR="008C4264">
        <w:rPr>
          <w:rFonts w:asciiTheme="minorHAnsi" w:hAnsiTheme="minorHAnsi"/>
          <w:b w:val="0"/>
          <w:sz w:val="24"/>
          <w:szCs w:val="24"/>
        </w:rPr>
        <w:t xml:space="preserve">L’ÉDUCATION NATIONALE, </w:t>
      </w:r>
      <w:r w:rsidR="008C4264" w:rsidRPr="008C4264">
        <w:rPr>
          <w:rFonts w:asciiTheme="minorHAnsi" w:hAnsiTheme="minorHAnsi"/>
          <w:b w:val="0"/>
          <w:i/>
          <w:sz w:val="24"/>
          <w:szCs w:val="24"/>
        </w:rPr>
        <w:t>Décret du 13 juillet 1949 approuvant une délibération du conseil de l’université de Bordeaux portant création à Fort-de-France d’un institut d’études juridiques, politiques et économiques de cette université</w:t>
      </w:r>
      <w:r w:rsidR="008C4264">
        <w:rPr>
          <w:rFonts w:asciiTheme="minorHAnsi" w:hAnsiTheme="minorHAnsi"/>
          <w:b w:val="0"/>
          <w:sz w:val="24"/>
          <w:szCs w:val="24"/>
        </w:rPr>
        <w:t xml:space="preserve">, Journal </w:t>
      </w:r>
      <w:r w:rsidR="00AB0636">
        <w:rPr>
          <w:rFonts w:asciiTheme="minorHAnsi" w:hAnsiTheme="minorHAnsi"/>
          <w:b w:val="0"/>
          <w:sz w:val="24"/>
          <w:szCs w:val="24"/>
        </w:rPr>
        <w:t>o</w:t>
      </w:r>
      <w:r w:rsidR="008C4264">
        <w:rPr>
          <w:rFonts w:asciiTheme="minorHAnsi" w:hAnsiTheme="minorHAnsi"/>
          <w:b w:val="0"/>
          <w:sz w:val="24"/>
          <w:szCs w:val="24"/>
        </w:rPr>
        <w:t>fficiel, 16 juillet 1949, p. 6921.</w:t>
      </w:r>
    </w:p>
    <w:p w14:paraId="29051CF7" w14:textId="4EACF7DE" w:rsidR="0036279C" w:rsidRPr="00B3384A" w:rsidRDefault="00F87BF5" w:rsidP="0036279C">
      <w:pPr>
        <w:pStyle w:val="Titre5"/>
        <w:rPr>
          <w:rFonts w:asciiTheme="minorHAnsi" w:hAnsiTheme="minorHAnsi"/>
          <w:sz w:val="24"/>
          <w:szCs w:val="24"/>
        </w:rPr>
      </w:pPr>
      <w:r>
        <w:rPr>
          <w:rFonts w:asciiTheme="minorHAnsi" w:hAnsiTheme="minorHAnsi"/>
          <w:sz w:val="24"/>
          <w:szCs w:val="24"/>
        </w:rPr>
        <w:t>Exemples pour</w:t>
      </w:r>
      <w:r w:rsidRPr="00B3384A">
        <w:rPr>
          <w:rFonts w:asciiTheme="minorHAnsi" w:hAnsiTheme="minorHAnsi"/>
          <w:sz w:val="24"/>
          <w:szCs w:val="24"/>
        </w:rPr>
        <w:t xml:space="preserve"> </w:t>
      </w:r>
      <w:r>
        <w:rPr>
          <w:rFonts w:asciiTheme="minorHAnsi" w:hAnsiTheme="minorHAnsi"/>
          <w:sz w:val="24"/>
          <w:szCs w:val="24"/>
        </w:rPr>
        <w:t xml:space="preserve">les </w:t>
      </w:r>
      <w:r w:rsidR="0036279C" w:rsidRPr="00B3384A">
        <w:rPr>
          <w:rFonts w:asciiTheme="minorHAnsi" w:hAnsiTheme="minorHAnsi"/>
          <w:sz w:val="24"/>
          <w:szCs w:val="24"/>
        </w:rPr>
        <w:t>note</w:t>
      </w:r>
      <w:r>
        <w:rPr>
          <w:rFonts w:asciiTheme="minorHAnsi" w:hAnsiTheme="minorHAnsi"/>
          <w:sz w:val="24"/>
          <w:szCs w:val="24"/>
        </w:rPr>
        <w:t>s</w:t>
      </w:r>
      <w:r w:rsidR="0036279C" w:rsidRPr="00B3384A">
        <w:rPr>
          <w:rFonts w:asciiTheme="minorHAnsi" w:hAnsiTheme="minorHAnsi"/>
          <w:sz w:val="24"/>
          <w:szCs w:val="24"/>
        </w:rPr>
        <w:t xml:space="preserve"> de bas de page</w:t>
      </w:r>
    </w:p>
    <w:p w14:paraId="4434F94F" w14:textId="249D3DC0" w:rsidR="008C4264" w:rsidRPr="0036279C" w:rsidRDefault="00E0031B" w:rsidP="008C4264">
      <w:pPr>
        <w:pStyle w:val="Titre5"/>
        <w:rPr>
          <w:rFonts w:asciiTheme="minorHAnsi" w:hAnsiTheme="minorHAnsi"/>
          <w:b w:val="0"/>
          <w:sz w:val="24"/>
          <w:szCs w:val="24"/>
        </w:rPr>
      </w:pPr>
      <w:r>
        <w:rPr>
          <w:rFonts w:asciiTheme="minorHAnsi" w:hAnsiTheme="minorHAnsi"/>
          <w:b w:val="0"/>
          <w:sz w:val="24"/>
          <w:szCs w:val="24"/>
        </w:rPr>
        <w:t xml:space="preserve">FRANCE, </w:t>
      </w:r>
      <w:r w:rsidR="008C4264" w:rsidRPr="0036279C">
        <w:rPr>
          <w:rFonts w:asciiTheme="minorHAnsi" w:hAnsiTheme="minorHAnsi"/>
          <w:b w:val="0"/>
          <w:sz w:val="24"/>
          <w:szCs w:val="24"/>
        </w:rPr>
        <w:t>MINIST</w:t>
      </w:r>
      <w:r w:rsidR="008C4264">
        <w:rPr>
          <w:rFonts w:asciiTheme="minorHAnsi" w:hAnsiTheme="minorHAnsi"/>
          <w:b w:val="0"/>
          <w:sz w:val="24"/>
          <w:szCs w:val="24"/>
        </w:rPr>
        <w:t>È</w:t>
      </w:r>
      <w:r w:rsidR="008C4264" w:rsidRPr="0036279C">
        <w:rPr>
          <w:rFonts w:asciiTheme="minorHAnsi" w:hAnsiTheme="minorHAnsi"/>
          <w:b w:val="0"/>
          <w:sz w:val="24"/>
          <w:szCs w:val="24"/>
        </w:rPr>
        <w:t xml:space="preserve">RE DE L’ENSEIGNEMENT SUPÉRIEUR ET DE LA RECHERCHE, </w:t>
      </w:r>
      <w:r w:rsidR="008C4264" w:rsidRPr="008C4264">
        <w:rPr>
          <w:rFonts w:asciiTheme="minorHAnsi" w:hAnsiTheme="minorHAnsi"/>
          <w:b w:val="0"/>
          <w:i/>
          <w:sz w:val="24"/>
          <w:szCs w:val="24"/>
        </w:rPr>
        <w:t xml:space="preserve">Décret n° </w:t>
      </w:r>
      <w:r w:rsidR="008C4264" w:rsidRPr="0036279C">
        <w:rPr>
          <w:rFonts w:asciiTheme="minorHAnsi" w:hAnsiTheme="minorHAnsi"/>
          <w:b w:val="0"/>
          <w:i/>
          <w:sz w:val="24"/>
          <w:szCs w:val="24"/>
        </w:rPr>
        <w:t>2013-805 du 3 septembre 2013 portant création de l’Université de Bordeaux</w:t>
      </w:r>
      <w:r w:rsidR="008C4264" w:rsidRPr="0036279C">
        <w:rPr>
          <w:rFonts w:asciiTheme="minorHAnsi" w:hAnsiTheme="minorHAnsi"/>
          <w:b w:val="0"/>
          <w:sz w:val="24"/>
          <w:szCs w:val="24"/>
        </w:rPr>
        <w:t xml:space="preserve">, Journal </w:t>
      </w:r>
      <w:r w:rsidR="00AB0636">
        <w:rPr>
          <w:rFonts w:asciiTheme="minorHAnsi" w:hAnsiTheme="minorHAnsi"/>
          <w:b w:val="0"/>
          <w:sz w:val="24"/>
          <w:szCs w:val="24"/>
        </w:rPr>
        <w:t>o</w:t>
      </w:r>
      <w:r w:rsidR="008C4264" w:rsidRPr="0036279C">
        <w:rPr>
          <w:rFonts w:asciiTheme="minorHAnsi" w:hAnsiTheme="minorHAnsi"/>
          <w:b w:val="0"/>
          <w:sz w:val="24"/>
          <w:szCs w:val="24"/>
        </w:rPr>
        <w:t>fficiel, n°206, 5 septembre 2013</w:t>
      </w:r>
      <w:r w:rsidR="008C4264">
        <w:rPr>
          <w:rFonts w:asciiTheme="minorHAnsi" w:hAnsiTheme="minorHAnsi"/>
          <w:b w:val="0"/>
          <w:sz w:val="24"/>
          <w:szCs w:val="24"/>
        </w:rPr>
        <w:t>.</w:t>
      </w:r>
    </w:p>
    <w:p w14:paraId="3F4D33C6" w14:textId="77777777" w:rsidR="0012698E" w:rsidRDefault="008C4264" w:rsidP="00A364CF">
      <w:pPr>
        <w:pStyle w:val="Titre5"/>
        <w:rPr>
          <w:rFonts w:asciiTheme="minorHAnsi" w:hAnsiTheme="minorHAnsi"/>
          <w:b w:val="0"/>
          <w:sz w:val="24"/>
          <w:szCs w:val="24"/>
        </w:rPr>
      </w:pPr>
      <w:r w:rsidRPr="0036279C">
        <w:rPr>
          <w:rFonts w:asciiTheme="minorHAnsi" w:hAnsiTheme="minorHAnsi"/>
          <w:b w:val="0"/>
          <w:sz w:val="24"/>
          <w:szCs w:val="24"/>
        </w:rPr>
        <w:t>MINIST</w:t>
      </w:r>
      <w:r>
        <w:rPr>
          <w:rFonts w:asciiTheme="minorHAnsi" w:hAnsiTheme="minorHAnsi"/>
          <w:b w:val="0"/>
          <w:sz w:val="24"/>
          <w:szCs w:val="24"/>
        </w:rPr>
        <w:t>È</w:t>
      </w:r>
      <w:r w:rsidRPr="0036279C">
        <w:rPr>
          <w:rFonts w:asciiTheme="minorHAnsi" w:hAnsiTheme="minorHAnsi"/>
          <w:b w:val="0"/>
          <w:sz w:val="24"/>
          <w:szCs w:val="24"/>
        </w:rPr>
        <w:t xml:space="preserve">RE DE </w:t>
      </w:r>
      <w:r>
        <w:rPr>
          <w:rFonts w:asciiTheme="minorHAnsi" w:hAnsiTheme="minorHAnsi"/>
          <w:b w:val="0"/>
          <w:sz w:val="24"/>
          <w:szCs w:val="24"/>
        </w:rPr>
        <w:t xml:space="preserve">L’ÉDUCATION NATIONALE, </w:t>
      </w:r>
      <w:r w:rsidRPr="008C4264">
        <w:rPr>
          <w:rFonts w:asciiTheme="minorHAnsi" w:hAnsiTheme="minorHAnsi"/>
          <w:b w:val="0"/>
          <w:i/>
          <w:sz w:val="24"/>
          <w:szCs w:val="24"/>
        </w:rPr>
        <w:t>Décret du 13 juillet 1949 approuvant une délibération du conseil de l’université de Bordeaux portant création à Fort-de-France d’un institut d’études juridiques, politiques et économiques de cette université</w:t>
      </w:r>
      <w:r>
        <w:rPr>
          <w:rFonts w:asciiTheme="minorHAnsi" w:hAnsiTheme="minorHAnsi"/>
          <w:b w:val="0"/>
          <w:sz w:val="24"/>
          <w:szCs w:val="24"/>
        </w:rPr>
        <w:t xml:space="preserve">, Journal </w:t>
      </w:r>
      <w:r w:rsidR="00AB0636">
        <w:rPr>
          <w:rFonts w:asciiTheme="minorHAnsi" w:hAnsiTheme="minorHAnsi"/>
          <w:b w:val="0"/>
          <w:sz w:val="24"/>
          <w:szCs w:val="24"/>
        </w:rPr>
        <w:t>o</w:t>
      </w:r>
      <w:r>
        <w:rPr>
          <w:rFonts w:asciiTheme="minorHAnsi" w:hAnsiTheme="minorHAnsi"/>
          <w:b w:val="0"/>
          <w:sz w:val="24"/>
          <w:szCs w:val="24"/>
        </w:rPr>
        <w:t>fficiel, 16 juillet 1949.</w:t>
      </w:r>
    </w:p>
    <w:p w14:paraId="0FC8183C" w14:textId="77777777" w:rsidR="0012698E" w:rsidRDefault="0012698E">
      <w:pPr>
        <w:rPr>
          <w:b/>
          <w:szCs w:val="24"/>
        </w:rPr>
      </w:pPr>
    </w:p>
    <w:p w14:paraId="0A567F74" w14:textId="77777777" w:rsidR="00AB0636" w:rsidRDefault="00AB0636">
      <w:pPr>
        <w:rPr>
          <w:szCs w:val="24"/>
        </w:rPr>
      </w:pPr>
    </w:p>
    <w:p w14:paraId="33644DD2" w14:textId="4F787F14" w:rsidR="00AB0636" w:rsidRDefault="00AB0636">
      <w:pPr>
        <w:rPr>
          <w:szCs w:val="24"/>
        </w:rPr>
      </w:pPr>
      <w:r w:rsidRPr="00AB0636">
        <w:rPr>
          <w:szCs w:val="24"/>
        </w:rPr>
        <w:t>NB : le pays n’est indiqué que s’il est utile pour différencier des institutions</w:t>
      </w:r>
      <w:r w:rsidR="00295A26">
        <w:rPr>
          <w:szCs w:val="24"/>
        </w:rPr>
        <w:t xml:space="preserve"> de pays différents</w:t>
      </w:r>
      <w:r w:rsidR="00E0031B">
        <w:rPr>
          <w:szCs w:val="24"/>
        </w:rPr>
        <w:t xml:space="preserve"> (par ex. BELGIQUE, CONSEIL D’ÉTAT et FRANCE, CONSEIL D’ÉTAT)</w:t>
      </w:r>
      <w:r w:rsidRPr="00AB0636">
        <w:rPr>
          <w:szCs w:val="24"/>
        </w:rPr>
        <w:t xml:space="preserve">. </w:t>
      </w:r>
      <w:r w:rsidR="00E0031B">
        <w:rPr>
          <w:szCs w:val="24"/>
        </w:rPr>
        <w:t>Si le pays es</w:t>
      </w:r>
      <w:r w:rsidRPr="00AB0636">
        <w:rPr>
          <w:szCs w:val="24"/>
        </w:rPr>
        <w:t xml:space="preserve">t systématiquement absent, il sous-entend </w:t>
      </w:r>
      <w:r w:rsidR="00E0031B">
        <w:rPr>
          <w:szCs w:val="24"/>
        </w:rPr>
        <w:t xml:space="preserve">donc </w:t>
      </w:r>
      <w:r w:rsidRPr="00AB0636">
        <w:rPr>
          <w:szCs w:val="24"/>
        </w:rPr>
        <w:t>la nationalité française des institutions concernées.</w:t>
      </w:r>
    </w:p>
    <w:p w14:paraId="2A0A5279" w14:textId="77777777" w:rsidR="00AB0636" w:rsidRDefault="00AB0636">
      <w:pPr>
        <w:rPr>
          <w:szCs w:val="24"/>
        </w:rPr>
      </w:pPr>
      <w:r>
        <w:rPr>
          <w:szCs w:val="24"/>
        </w:rPr>
        <w:br w:type="page"/>
      </w:r>
    </w:p>
    <w:p w14:paraId="690AB5FC" w14:textId="77777777" w:rsidR="00680BA1" w:rsidRDefault="00680BA1" w:rsidP="0022659B">
      <w:pPr>
        <w:pStyle w:val="Titre2"/>
      </w:pPr>
      <w:bookmarkStart w:id="42" w:name="_Toc523216942"/>
      <w:r>
        <w:lastRenderedPageBreak/>
        <w:t>Citer un site en ligne, un blogue</w:t>
      </w:r>
      <w:bookmarkEnd w:id="42"/>
    </w:p>
    <w:p w14:paraId="5AF47011" w14:textId="490FA9F1" w:rsidR="00680BA1" w:rsidRPr="00A66D6E" w:rsidRDefault="00A66D6E" w:rsidP="00A66D6E">
      <w:pPr>
        <w:pStyle w:val="Titre5"/>
        <w:rPr>
          <w:color w:val="000000" w:themeColor="text1"/>
          <w:szCs w:val="24"/>
        </w:rPr>
      </w:pPr>
      <w:r w:rsidRPr="00F87BF5">
        <w:rPr>
          <w:rFonts w:asciiTheme="minorHAnsi" w:hAnsiTheme="minorHAnsi"/>
          <w:color w:val="000000" w:themeColor="text1"/>
          <w:sz w:val="24"/>
          <w:szCs w:val="24"/>
        </w:rPr>
        <w:t xml:space="preserve">Modèle pour la </w:t>
      </w:r>
      <w:r w:rsidRPr="00A66D6E">
        <w:rPr>
          <w:rFonts w:asciiTheme="minorHAnsi" w:hAnsiTheme="minorHAnsi"/>
          <w:color w:val="000000" w:themeColor="text1"/>
          <w:sz w:val="24"/>
          <w:szCs w:val="24"/>
        </w:rPr>
        <w:t>bibliographie</w:t>
      </w:r>
    </w:p>
    <w:p w14:paraId="6E7C2F1D" w14:textId="29F346CD" w:rsidR="00680BA1" w:rsidRPr="00A66D6E" w:rsidRDefault="00680BA1" w:rsidP="00680BA1">
      <w:pPr>
        <w:rPr>
          <w:color w:val="000000" w:themeColor="text1"/>
          <w:szCs w:val="24"/>
        </w:rPr>
      </w:pPr>
      <w:r w:rsidRPr="00A66D6E">
        <w:rPr>
          <w:color w:val="000000" w:themeColor="text1"/>
          <w:szCs w:val="24"/>
        </w:rPr>
        <w:t xml:space="preserve">AUTEUR, </w:t>
      </w:r>
      <w:r w:rsidRPr="00A66D6E">
        <w:rPr>
          <w:i/>
          <w:iCs/>
          <w:color w:val="000000" w:themeColor="text1"/>
          <w:szCs w:val="24"/>
        </w:rPr>
        <w:t>Titre de la page d'accueil</w:t>
      </w:r>
      <w:r w:rsidR="003D05CB" w:rsidRPr="00A66D6E">
        <w:rPr>
          <w:i/>
          <w:iCs/>
          <w:color w:val="000000" w:themeColor="text1"/>
          <w:szCs w:val="24"/>
        </w:rPr>
        <w:t>, complément du titre</w:t>
      </w:r>
      <w:r w:rsidRPr="00A66D6E">
        <w:rPr>
          <w:color w:val="000000" w:themeColor="text1"/>
          <w:szCs w:val="24"/>
        </w:rPr>
        <w:t xml:space="preserve"> [en ligne], [consulté le…]</w:t>
      </w:r>
      <w:r w:rsidR="00A66D6E" w:rsidRPr="00A66D6E">
        <w:rPr>
          <w:color w:val="000000" w:themeColor="text1"/>
          <w:szCs w:val="24"/>
        </w:rPr>
        <w:t xml:space="preserve">. </w:t>
      </w:r>
      <w:r w:rsidRPr="00A66D6E">
        <w:rPr>
          <w:color w:val="000000" w:themeColor="text1"/>
          <w:szCs w:val="24"/>
        </w:rPr>
        <w:t>URL</w:t>
      </w:r>
    </w:p>
    <w:p w14:paraId="577BF26A" w14:textId="77777777" w:rsidR="00A66D6E" w:rsidRPr="00A66D6E" w:rsidRDefault="00A66D6E" w:rsidP="00A66D6E">
      <w:pPr>
        <w:pStyle w:val="Titre5"/>
        <w:rPr>
          <w:rFonts w:asciiTheme="minorHAnsi" w:hAnsiTheme="minorHAnsi"/>
          <w:color w:val="000000" w:themeColor="text1"/>
          <w:sz w:val="24"/>
          <w:szCs w:val="24"/>
        </w:rPr>
      </w:pPr>
      <w:r w:rsidRPr="00A66D6E">
        <w:rPr>
          <w:rFonts w:asciiTheme="minorHAnsi" w:hAnsiTheme="minorHAnsi"/>
          <w:color w:val="000000" w:themeColor="text1"/>
          <w:sz w:val="24"/>
          <w:szCs w:val="24"/>
        </w:rPr>
        <w:t>Modèle pour les notes de bas de page</w:t>
      </w:r>
    </w:p>
    <w:p w14:paraId="4788B881" w14:textId="7AF8434F" w:rsidR="00A66D6E" w:rsidRPr="00A66D6E" w:rsidRDefault="00A66D6E" w:rsidP="00A66D6E">
      <w:pPr>
        <w:rPr>
          <w:color w:val="000000" w:themeColor="text1"/>
          <w:szCs w:val="24"/>
        </w:rPr>
      </w:pPr>
      <w:r w:rsidRPr="00A66D6E">
        <w:rPr>
          <w:color w:val="000000" w:themeColor="text1"/>
          <w:szCs w:val="24"/>
        </w:rPr>
        <w:t xml:space="preserve">AUTEUR, </w:t>
      </w:r>
      <w:r w:rsidRPr="00A66D6E">
        <w:rPr>
          <w:i/>
          <w:iCs/>
          <w:color w:val="000000" w:themeColor="text1"/>
          <w:szCs w:val="24"/>
        </w:rPr>
        <w:t>Titre de la page d'accueil</w:t>
      </w:r>
      <w:del w:id="43" w:author="Frédérique Flamerie De Lachapelle" w:date="2018-09-11T10:22:00Z">
        <w:r w:rsidRPr="00A66D6E" w:rsidDel="00FA5FC3">
          <w:rPr>
            <w:i/>
            <w:iCs/>
            <w:color w:val="000000" w:themeColor="text1"/>
            <w:szCs w:val="24"/>
          </w:rPr>
          <w:delText>,</w:delText>
        </w:r>
      </w:del>
      <w:r w:rsidRPr="00A66D6E">
        <w:rPr>
          <w:i/>
          <w:iCs/>
          <w:color w:val="000000" w:themeColor="text1"/>
          <w:szCs w:val="24"/>
        </w:rPr>
        <w:t xml:space="preserve"> </w:t>
      </w:r>
      <w:r w:rsidRPr="00A66D6E">
        <w:rPr>
          <w:color w:val="000000" w:themeColor="text1"/>
          <w:szCs w:val="24"/>
        </w:rPr>
        <w:t>[en ligne], [</w:t>
      </w:r>
      <w:r w:rsidR="001333E4" w:rsidRPr="000F3708">
        <w:rPr>
          <w:rFonts w:eastAsia="Times New Roman" w:cs="Times New Roman"/>
          <w:color w:val="000000" w:themeColor="text1"/>
          <w:szCs w:val="24"/>
          <w:lang w:eastAsia="fr-FR"/>
        </w:rPr>
        <w:t>consulté le</w:t>
      </w:r>
      <w:r w:rsidR="001333E4">
        <w:rPr>
          <w:rFonts w:eastAsia="Times New Roman" w:cs="Times New Roman"/>
          <w:color w:val="000000" w:themeColor="text1"/>
          <w:szCs w:val="24"/>
          <w:lang w:eastAsia="fr-FR"/>
        </w:rPr>
        <w:t xml:space="preserve"> </w:t>
      </w:r>
      <w:proofErr w:type="spellStart"/>
      <w:r w:rsidR="001333E4">
        <w:rPr>
          <w:rFonts w:eastAsia="Times New Roman" w:cs="Times New Roman"/>
          <w:color w:val="000000" w:themeColor="text1"/>
          <w:szCs w:val="24"/>
          <w:lang w:eastAsia="fr-FR"/>
        </w:rPr>
        <w:t>jj</w:t>
      </w:r>
      <w:proofErr w:type="spellEnd"/>
      <w:r w:rsidR="001333E4">
        <w:rPr>
          <w:rFonts w:eastAsia="Times New Roman" w:cs="Times New Roman"/>
          <w:color w:val="000000" w:themeColor="text1"/>
          <w:szCs w:val="24"/>
          <w:lang w:eastAsia="fr-FR"/>
        </w:rPr>
        <w:t xml:space="preserve"> mois AAAA</w:t>
      </w:r>
      <w:r w:rsidRPr="00A66D6E">
        <w:rPr>
          <w:color w:val="000000" w:themeColor="text1"/>
          <w:szCs w:val="24"/>
        </w:rPr>
        <w:t>].</w:t>
      </w:r>
    </w:p>
    <w:p w14:paraId="6E4B3D4F" w14:textId="77777777" w:rsidR="00A66D6E" w:rsidRDefault="00A66D6E" w:rsidP="00680BA1">
      <w:pPr>
        <w:rPr>
          <w:color w:val="000000" w:themeColor="text1"/>
        </w:rPr>
      </w:pPr>
    </w:p>
    <w:p w14:paraId="13685CFB" w14:textId="77777777" w:rsidR="00A66D6E" w:rsidRPr="00A66D6E" w:rsidRDefault="00A66D6E" w:rsidP="00680BA1">
      <w:pPr>
        <w:rPr>
          <w:color w:val="000000" w:themeColor="text1"/>
        </w:rPr>
      </w:pPr>
    </w:p>
    <w:p w14:paraId="2D285DCD" w14:textId="157F02D3" w:rsidR="00680BA1" w:rsidRPr="00B3384A" w:rsidRDefault="00A66D6E" w:rsidP="00680BA1">
      <w:pPr>
        <w:pStyle w:val="Titre5"/>
        <w:rPr>
          <w:rFonts w:asciiTheme="minorHAnsi" w:hAnsiTheme="minorHAnsi"/>
          <w:sz w:val="24"/>
          <w:szCs w:val="24"/>
        </w:rPr>
      </w:pPr>
      <w:r>
        <w:rPr>
          <w:rFonts w:asciiTheme="minorHAnsi" w:hAnsiTheme="minorHAnsi"/>
          <w:sz w:val="24"/>
          <w:szCs w:val="24"/>
        </w:rPr>
        <w:t>Exemples pour</w:t>
      </w:r>
      <w:r w:rsidR="00680BA1" w:rsidRPr="00B3384A">
        <w:rPr>
          <w:rFonts w:asciiTheme="minorHAnsi" w:hAnsiTheme="minorHAnsi"/>
          <w:sz w:val="24"/>
          <w:szCs w:val="24"/>
        </w:rPr>
        <w:t xml:space="preserve"> la bibliographie</w:t>
      </w:r>
    </w:p>
    <w:p w14:paraId="00A35B77" w14:textId="2E10A42F" w:rsidR="00680BA1" w:rsidRDefault="00680BA1" w:rsidP="00680BA1">
      <w:r>
        <w:rPr>
          <w:szCs w:val="24"/>
        </w:rPr>
        <w:t xml:space="preserve">MAÎTRE ÉOLAS, </w:t>
      </w:r>
      <w:r>
        <w:rPr>
          <w:i/>
          <w:iCs/>
          <w:szCs w:val="24"/>
        </w:rPr>
        <w:t>Journal d’un avocat : Instantanés de la justice et du droit</w:t>
      </w:r>
      <w:r>
        <w:rPr>
          <w:szCs w:val="24"/>
        </w:rPr>
        <w:t xml:space="preserve"> [en ligne], [consulté le 5 octobre 20</w:t>
      </w:r>
      <w:r w:rsidR="00A91F18">
        <w:rPr>
          <w:szCs w:val="24"/>
        </w:rPr>
        <w:t>14]</w:t>
      </w:r>
      <w:r w:rsidR="00E706D4">
        <w:rPr>
          <w:szCs w:val="24"/>
        </w:rPr>
        <w:t>.</w:t>
      </w:r>
      <w:r w:rsidR="00A91F18">
        <w:rPr>
          <w:szCs w:val="24"/>
        </w:rPr>
        <w:t xml:space="preserve"> </w:t>
      </w:r>
      <w:hyperlink r:id="rId29" w:history="1">
        <w:r w:rsidR="001333E4" w:rsidRPr="003D0FB2">
          <w:rPr>
            <w:rStyle w:val="Lienhypertexte"/>
            <w:szCs w:val="24"/>
          </w:rPr>
          <w:t>http://www.maitre-eolas.fr</w:t>
        </w:r>
      </w:hyperlink>
    </w:p>
    <w:p w14:paraId="15F89D7B" w14:textId="6255290A" w:rsidR="003D05CB" w:rsidRDefault="003D05CB" w:rsidP="00680BA1">
      <w:pPr>
        <w:pStyle w:val="Titre5"/>
        <w:rPr>
          <w:rFonts w:asciiTheme="minorHAnsi" w:eastAsiaTheme="minorHAnsi" w:hAnsiTheme="minorHAnsi" w:cstheme="minorBidi"/>
          <w:b w:val="0"/>
          <w:bCs w:val="0"/>
          <w:sz w:val="24"/>
          <w:szCs w:val="24"/>
          <w:lang w:eastAsia="en-US"/>
        </w:rPr>
      </w:pPr>
      <w:r w:rsidRPr="003D05CB">
        <w:rPr>
          <w:rFonts w:asciiTheme="minorHAnsi" w:eastAsiaTheme="minorHAnsi" w:hAnsiTheme="minorHAnsi" w:cstheme="minorBidi"/>
          <w:b w:val="0"/>
          <w:bCs w:val="0"/>
          <w:sz w:val="24"/>
          <w:szCs w:val="24"/>
          <w:lang w:eastAsia="en-US"/>
        </w:rPr>
        <w:t>G</w:t>
      </w:r>
      <w:r>
        <w:rPr>
          <w:rFonts w:asciiTheme="minorHAnsi" w:eastAsiaTheme="minorHAnsi" w:hAnsiTheme="minorHAnsi" w:cstheme="minorBidi"/>
          <w:b w:val="0"/>
          <w:bCs w:val="0"/>
          <w:sz w:val="24"/>
          <w:szCs w:val="24"/>
          <w:lang w:eastAsia="en-US"/>
        </w:rPr>
        <w:t>ROUPE D’INFORMATION ET DE SOUTIEN DES IMMIGRÉ.E.S,</w:t>
      </w:r>
      <w:r w:rsidR="00680BA1" w:rsidRPr="007823E1">
        <w:rPr>
          <w:rFonts w:asciiTheme="minorHAnsi" w:hAnsiTheme="minorHAnsi"/>
          <w:b w:val="0"/>
          <w:sz w:val="24"/>
          <w:szCs w:val="24"/>
        </w:rPr>
        <w:t xml:space="preserve"> </w:t>
      </w:r>
      <w:proofErr w:type="spellStart"/>
      <w:r>
        <w:rPr>
          <w:rFonts w:asciiTheme="minorHAnsi" w:hAnsiTheme="minorHAnsi"/>
          <w:b w:val="0"/>
          <w:i/>
          <w:sz w:val="24"/>
          <w:szCs w:val="24"/>
        </w:rPr>
        <w:t>Gisti</w:t>
      </w:r>
      <w:proofErr w:type="spellEnd"/>
      <w:r w:rsidRPr="003D05CB">
        <w:rPr>
          <w:rFonts w:asciiTheme="minorHAnsi" w:eastAsiaTheme="minorHAnsi" w:hAnsiTheme="minorHAnsi" w:cstheme="minorBidi"/>
          <w:b w:val="0"/>
          <w:bCs w:val="0"/>
          <w:sz w:val="24"/>
          <w:szCs w:val="24"/>
          <w:lang w:eastAsia="en-US"/>
        </w:rPr>
        <w:t xml:space="preserve"> [en ligne], [consulté le 5 octobre 2014]</w:t>
      </w:r>
      <w:r w:rsidR="00E706D4">
        <w:rPr>
          <w:rFonts w:asciiTheme="minorHAnsi" w:eastAsiaTheme="minorHAnsi" w:hAnsiTheme="minorHAnsi" w:cstheme="minorBidi"/>
          <w:b w:val="0"/>
          <w:bCs w:val="0"/>
          <w:sz w:val="24"/>
          <w:szCs w:val="24"/>
          <w:lang w:eastAsia="en-US"/>
        </w:rPr>
        <w:t>.</w:t>
      </w:r>
      <w:r w:rsidRPr="003D05CB">
        <w:rPr>
          <w:rFonts w:asciiTheme="minorHAnsi" w:eastAsiaTheme="minorHAnsi" w:hAnsiTheme="minorHAnsi" w:cstheme="minorBidi"/>
          <w:b w:val="0"/>
          <w:bCs w:val="0"/>
          <w:sz w:val="24"/>
          <w:szCs w:val="24"/>
          <w:lang w:eastAsia="en-US"/>
        </w:rPr>
        <w:t xml:space="preserve"> </w:t>
      </w:r>
      <w:hyperlink r:id="rId30" w:history="1">
        <w:r w:rsidR="0074270C" w:rsidRPr="003D0FB2">
          <w:rPr>
            <w:rStyle w:val="Lienhypertexte"/>
            <w:rFonts w:asciiTheme="minorHAnsi" w:eastAsiaTheme="minorHAnsi" w:hAnsiTheme="minorHAnsi" w:cstheme="minorBidi"/>
            <w:b w:val="0"/>
            <w:bCs w:val="0"/>
            <w:sz w:val="24"/>
            <w:szCs w:val="24"/>
            <w:lang w:eastAsia="en-US"/>
          </w:rPr>
          <w:t>http://www.gisti.org</w:t>
        </w:r>
      </w:hyperlink>
    </w:p>
    <w:p w14:paraId="7DBE2277" w14:textId="50B2DAFE" w:rsidR="00680BA1" w:rsidRPr="00B3384A" w:rsidRDefault="00A66D6E" w:rsidP="00680BA1">
      <w:pPr>
        <w:pStyle w:val="Titre5"/>
        <w:rPr>
          <w:rFonts w:asciiTheme="minorHAnsi" w:hAnsiTheme="minorHAnsi"/>
          <w:sz w:val="24"/>
          <w:szCs w:val="24"/>
        </w:rPr>
      </w:pPr>
      <w:r>
        <w:rPr>
          <w:rFonts w:asciiTheme="minorHAnsi" w:hAnsiTheme="minorHAnsi"/>
          <w:sz w:val="24"/>
          <w:szCs w:val="24"/>
        </w:rPr>
        <w:t>Exemples pour les</w:t>
      </w:r>
      <w:r w:rsidR="00680BA1" w:rsidRPr="00B3384A">
        <w:rPr>
          <w:rFonts w:asciiTheme="minorHAnsi" w:hAnsiTheme="minorHAnsi"/>
          <w:sz w:val="24"/>
          <w:szCs w:val="24"/>
        </w:rPr>
        <w:t xml:space="preserve"> note</w:t>
      </w:r>
      <w:r>
        <w:rPr>
          <w:rFonts w:asciiTheme="minorHAnsi" w:hAnsiTheme="minorHAnsi"/>
          <w:sz w:val="24"/>
          <w:szCs w:val="24"/>
        </w:rPr>
        <w:t>s</w:t>
      </w:r>
      <w:r w:rsidR="00680BA1" w:rsidRPr="00B3384A">
        <w:rPr>
          <w:rFonts w:asciiTheme="minorHAnsi" w:hAnsiTheme="minorHAnsi"/>
          <w:sz w:val="24"/>
          <w:szCs w:val="24"/>
        </w:rPr>
        <w:t xml:space="preserve"> de bas de page</w:t>
      </w:r>
    </w:p>
    <w:p w14:paraId="023D3013" w14:textId="77777777" w:rsidR="00680BA1" w:rsidRDefault="00680BA1" w:rsidP="00680BA1">
      <w:r>
        <w:rPr>
          <w:szCs w:val="24"/>
        </w:rPr>
        <w:t xml:space="preserve">MAÎTRE ÉOLAS, </w:t>
      </w:r>
      <w:r w:rsidR="003D05CB">
        <w:rPr>
          <w:i/>
          <w:iCs/>
          <w:szCs w:val="24"/>
        </w:rPr>
        <w:t>Journal d’un avocat</w:t>
      </w:r>
      <w:r>
        <w:rPr>
          <w:szCs w:val="24"/>
        </w:rPr>
        <w:t xml:space="preserve"> [en ligne], [consulté le 5 octobre 2014]</w:t>
      </w:r>
      <w:r w:rsidR="003D05CB">
        <w:rPr>
          <w:szCs w:val="24"/>
        </w:rPr>
        <w:t>.</w:t>
      </w:r>
    </w:p>
    <w:p w14:paraId="0069F5F0" w14:textId="77777777" w:rsidR="00A91F18" w:rsidRDefault="003D05CB" w:rsidP="00680BA1">
      <w:pPr>
        <w:pStyle w:val="Titre5"/>
        <w:rPr>
          <w:rFonts w:asciiTheme="minorHAnsi" w:eastAsiaTheme="minorHAnsi" w:hAnsiTheme="minorHAnsi" w:cstheme="minorBidi"/>
          <w:b w:val="0"/>
          <w:bCs w:val="0"/>
          <w:sz w:val="24"/>
          <w:szCs w:val="24"/>
          <w:lang w:eastAsia="en-US"/>
        </w:rPr>
      </w:pPr>
      <w:r w:rsidRPr="003D05CB">
        <w:rPr>
          <w:rFonts w:asciiTheme="minorHAnsi" w:eastAsiaTheme="minorHAnsi" w:hAnsiTheme="minorHAnsi" w:cstheme="minorBidi"/>
          <w:b w:val="0"/>
          <w:bCs w:val="0"/>
          <w:sz w:val="24"/>
          <w:szCs w:val="24"/>
          <w:lang w:eastAsia="en-US"/>
        </w:rPr>
        <w:t>G</w:t>
      </w:r>
      <w:r>
        <w:rPr>
          <w:rFonts w:asciiTheme="minorHAnsi" w:eastAsiaTheme="minorHAnsi" w:hAnsiTheme="minorHAnsi" w:cstheme="minorBidi"/>
          <w:b w:val="0"/>
          <w:bCs w:val="0"/>
          <w:sz w:val="24"/>
          <w:szCs w:val="24"/>
          <w:lang w:eastAsia="en-US"/>
        </w:rPr>
        <w:t>ROUPE D’INFORMATION ET DE SOUTIEN DES IMMIGRÉ.E.S,</w:t>
      </w:r>
      <w:r w:rsidRPr="007823E1">
        <w:rPr>
          <w:rFonts w:asciiTheme="minorHAnsi" w:hAnsiTheme="minorHAnsi"/>
          <w:b w:val="0"/>
          <w:sz w:val="24"/>
          <w:szCs w:val="24"/>
        </w:rPr>
        <w:t xml:space="preserve"> </w:t>
      </w:r>
      <w:proofErr w:type="spellStart"/>
      <w:r>
        <w:rPr>
          <w:rFonts w:asciiTheme="minorHAnsi" w:hAnsiTheme="minorHAnsi"/>
          <w:b w:val="0"/>
          <w:i/>
          <w:sz w:val="24"/>
          <w:szCs w:val="24"/>
        </w:rPr>
        <w:t>Gisti</w:t>
      </w:r>
      <w:proofErr w:type="spellEnd"/>
      <w:r w:rsidRPr="003D05CB">
        <w:rPr>
          <w:rFonts w:asciiTheme="minorHAnsi" w:eastAsiaTheme="minorHAnsi" w:hAnsiTheme="minorHAnsi" w:cstheme="minorBidi"/>
          <w:b w:val="0"/>
          <w:bCs w:val="0"/>
          <w:sz w:val="24"/>
          <w:szCs w:val="24"/>
          <w:lang w:eastAsia="en-US"/>
        </w:rPr>
        <w:t xml:space="preserve"> [en ligne], [consulté le 5 octobre 20</w:t>
      </w:r>
      <w:r>
        <w:rPr>
          <w:rFonts w:asciiTheme="minorHAnsi" w:eastAsiaTheme="minorHAnsi" w:hAnsiTheme="minorHAnsi" w:cstheme="minorBidi"/>
          <w:b w:val="0"/>
          <w:bCs w:val="0"/>
          <w:sz w:val="24"/>
          <w:szCs w:val="24"/>
          <w:lang w:eastAsia="en-US"/>
        </w:rPr>
        <w:t>14].</w:t>
      </w:r>
    </w:p>
    <w:p w14:paraId="7C0CB208" w14:textId="77777777" w:rsidR="00AB0636" w:rsidRDefault="00AB0636">
      <w:pPr>
        <w:rPr>
          <w:sz w:val="16"/>
          <w:szCs w:val="16"/>
        </w:rPr>
      </w:pPr>
      <w:r>
        <w:rPr>
          <w:b/>
          <w:bCs/>
          <w:sz w:val="16"/>
          <w:szCs w:val="16"/>
        </w:rPr>
        <w:br w:type="page"/>
      </w:r>
    </w:p>
    <w:p w14:paraId="1D2D41CF" w14:textId="77777777" w:rsidR="00AB0636" w:rsidRDefault="00AB0636" w:rsidP="0022659B">
      <w:pPr>
        <w:pStyle w:val="Titre2"/>
      </w:pPr>
      <w:bookmarkStart w:id="44" w:name="_Toc523216943"/>
      <w:r>
        <w:lastRenderedPageBreak/>
        <w:t>Citer un article ou une page</w:t>
      </w:r>
      <w:r>
        <w:br/>
        <w:t>d’un site en ligne, un blogue</w:t>
      </w:r>
      <w:bookmarkEnd w:id="44"/>
    </w:p>
    <w:p w14:paraId="275E9479" w14:textId="77777777" w:rsidR="00A32FFE" w:rsidRDefault="00A32FFE" w:rsidP="00A32FFE">
      <w:pPr>
        <w:jc w:val="center"/>
        <w:rPr>
          <w:szCs w:val="24"/>
        </w:rPr>
      </w:pPr>
      <w:r w:rsidRPr="00F8056A">
        <w:rPr>
          <w:szCs w:val="24"/>
        </w:rPr>
        <w:t>Deux modèles</w:t>
      </w:r>
      <w:r>
        <w:rPr>
          <w:szCs w:val="24"/>
        </w:rPr>
        <w:t xml:space="preserve"> sont proposés</w:t>
      </w:r>
      <w:r w:rsidRPr="00F8056A">
        <w:rPr>
          <w:szCs w:val="24"/>
        </w:rPr>
        <w:t xml:space="preserve">, avec ou sans guillemets </w:t>
      </w:r>
      <w:r>
        <w:rPr>
          <w:szCs w:val="24"/>
        </w:rPr>
        <w:t>encadrant</w:t>
      </w:r>
      <w:r w:rsidRPr="00F8056A">
        <w:rPr>
          <w:szCs w:val="24"/>
        </w:rPr>
        <w:t xml:space="preserve"> le titre de </w:t>
      </w:r>
      <w:r>
        <w:rPr>
          <w:szCs w:val="24"/>
        </w:rPr>
        <w:t>l’article</w:t>
      </w:r>
      <w:r w:rsidRPr="00F8056A">
        <w:rPr>
          <w:szCs w:val="24"/>
        </w:rPr>
        <w:t>.</w:t>
      </w:r>
    </w:p>
    <w:p w14:paraId="7272A32C" w14:textId="77777777" w:rsidR="00A32FFE" w:rsidRDefault="00A32FFE" w:rsidP="00A32FFE">
      <w:pPr>
        <w:jc w:val="center"/>
        <w:rPr>
          <w:szCs w:val="24"/>
        </w:rPr>
      </w:pPr>
    </w:p>
    <w:p w14:paraId="6F8F0A11" w14:textId="5D823379" w:rsidR="00A32FFE" w:rsidRPr="00A66D6E" w:rsidRDefault="00A32FFE" w:rsidP="00A32FFE">
      <w:pPr>
        <w:pStyle w:val="Titre5"/>
        <w:rPr>
          <w:color w:val="000000" w:themeColor="text1"/>
          <w:szCs w:val="24"/>
        </w:rPr>
      </w:pPr>
      <w:r w:rsidRPr="00F87BF5">
        <w:rPr>
          <w:rFonts w:asciiTheme="minorHAnsi" w:hAnsiTheme="minorHAnsi"/>
          <w:color w:val="000000" w:themeColor="text1"/>
          <w:sz w:val="24"/>
          <w:szCs w:val="24"/>
        </w:rPr>
        <w:t>Modèle</w:t>
      </w:r>
      <w:r>
        <w:rPr>
          <w:rFonts w:asciiTheme="minorHAnsi" w:hAnsiTheme="minorHAnsi"/>
          <w:color w:val="000000" w:themeColor="text1"/>
          <w:sz w:val="24"/>
          <w:szCs w:val="24"/>
        </w:rPr>
        <w:t>s</w:t>
      </w:r>
      <w:r w:rsidRPr="00F87BF5">
        <w:rPr>
          <w:rFonts w:asciiTheme="minorHAnsi" w:hAnsiTheme="minorHAnsi"/>
          <w:color w:val="000000" w:themeColor="text1"/>
          <w:sz w:val="24"/>
          <w:szCs w:val="24"/>
        </w:rPr>
        <w:t xml:space="preserve"> pour la </w:t>
      </w:r>
      <w:r w:rsidRPr="00A66D6E">
        <w:rPr>
          <w:rFonts w:asciiTheme="minorHAnsi" w:hAnsiTheme="minorHAnsi"/>
          <w:color w:val="000000" w:themeColor="text1"/>
          <w:sz w:val="24"/>
          <w:szCs w:val="24"/>
        </w:rPr>
        <w:t>bibliographie</w:t>
      </w:r>
    </w:p>
    <w:p w14:paraId="7686232D" w14:textId="4693C67C" w:rsidR="00AB0636" w:rsidRDefault="00680BA1" w:rsidP="00680BA1">
      <w:pPr>
        <w:rPr>
          <w:color w:val="000000" w:themeColor="text1"/>
          <w:szCs w:val="24"/>
        </w:rPr>
      </w:pPr>
      <w:r w:rsidRPr="00A32FFE">
        <w:rPr>
          <w:color w:val="000000" w:themeColor="text1"/>
          <w:szCs w:val="24"/>
        </w:rPr>
        <w:t>AUTEUR,</w:t>
      </w:r>
      <w:r w:rsidR="00A91F18" w:rsidRPr="00A32FFE">
        <w:rPr>
          <w:color w:val="000000" w:themeColor="text1"/>
          <w:szCs w:val="24"/>
        </w:rPr>
        <w:t xml:space="preserve"> </w:t>
      </w:r>
      <w:r w:rsidR="00AB0636" w:rsidRPr="00A32FFE">
        <w:rPr>
          <w:color w:val="000000" w:themeColor="text1"/>
          <w:szCs w:val="24"/>
        </w:rPr>
        <w:t>« </w:t>
      </w:r>
      <w:r w:rsidR="00A91F18" w:rsidRPr="00A32FFE">
        <w:rPr>
          <w:color w:val="000000" w:themeColor="text1"/>
          <w:szCs w:val="24"/>
        </w:rPr>
        <w:t>Titre de l’article ou de la page</w:t>
      </w:r>
      <w:r w:rsidR="00AB0636" w:rsidRPr="00A32FFE">
        <w:rPr>
          <w:color w:val="000000" w:themeColor="text1"/>
          <w:szCs w:val="24"/>
        </w:rPr>
        <w:t> »,</w:t>
      </w:r>
      <w:r w:rsidR="00A91F18" w:rsidRPr="00A32FFE">
        <w:rPr>
          <w:color w:val="000000" w:themeColor="text1"/>
          <w:szCs w:val="24"/>
        </w:rPr>
        <w:t xml:space="preserve"> sur</w:t>
      </w:r>
      <w:r w:rsidRPr="00A32FFE">
        <w:rPr>
          <w:color w:val="000000" w:themeColor="text1"/>
          <w:szCs w:val="24"/>
        </w:rPr>
        <w:t xml:space="preserve"> </w:t>
      </w:r>
      <w:r w:rsidRPr="00A32FFE">
        <w:rPr>
          <w:i/>
          <w:iCs/>
          <w:color w:val="000000" w:themeColor="text1"/>
          <w:szCs w:val="24"/>
        </w:rPr>
        <w:t>Titre de la page d'accueil</w:t>
      </w:r>
      <w:r w:rsidRPr="00A32FFE">
        <w:rPr>
          <w:color w:val="000000" w:themeColor="text1"/>
          <w:szCs w:val="24"/>
        </w:rPr>
        <w:t xml:space="preserve"> [en ligne], </w:t>
      </w:r>
      <w:r w:rsidR="00A91F18" w:rsidRPr="00A32FFE">
        <w:rPr>
          <w:color w:val="000000" w:themeColor="text1"/>
          <w:szCs w:val="24"/>
        </w:rPr>
        <w:t xml:space="preserve">publié le …, </w:t>
      </w:r>
      <w:r w:rsidRPr="00A32FFE">
        <w:rPr>
          <w:color w:val="000000" w:themeColor="text1"/>
          <w:szCs w:val="24"/>
        </w:rPr>
        <w:t>[</w:t>
      </w:r>
      <w:r w:rsidR="0074270C" w:rsidRPr="000F3708">
        <w:rPr>
          <w:rFonts w:eastAsia="Times New Roman" w:cs="Times New Roman"/>
          <w:color w:val="000000" w:themeColor="text1"/>
          <w:szCs w:val="24"/>
          <w:lang w:eastAsia="fr-FR"/>
        </w:rPr>
        <w:t>consulté le</w:t>
      </w:r>
      <w:r w:rsidR="0074270C">
        <w:rPr>
          <w:rFonts w:eastAsia="Times New Roman" w:cs="Times New Roman"/>
          <w:color w:val="000000" w:themeColor="text1"/>
          <w:szCs w:val="24"/>
          <w:lang w:eastAsia="fr-FR"/>
        </w:rPr>
        <w:t xml:space="preserve"> </w:t>
      </w:r>
      <w:proofErr w:type="spellStart"/>
      <w:r w:rsidR="0074270C">
        <w:rPr>
          <w:rFonts w:eastAsia="Times New Roman" w:cs="Times New Roman"/>
          <w:color w:val="000000" w:themeColor="text1"/>
          <w:szCs w:val="24"/>
          <w:lang w:eastAsia="fr-FR"/>
        </w:rPr>
        <w:t>jj</w:t>
      </w:r>
      <w:proofErr w:type="spellEnd"/>
      <w:r w:rsidR="0074270C">
        <w:rPr>
          <w:rFonts w:eastAsia="Times New Roman" w:cs="Times New Roman"/>
          <w:color w:val="000000" w:themeColor="text1"/>
          <w:szCs w:val="24"/>
          <w:lang w:eastAsia="fr-FR"/>
        </w:rPr>
        <w:t xml:space="preserve"> mois AAAA</w:t>
      </w:r>
      <w:r w:rsidRPr="00A32FFE">
        <w:rPr>
          <w:color w:val="000000" w:themeColor="text1"/>
          <w:szCs w:val="24"/>
        </w:rPr>
        <w:t>]</w:t>
      </w:r>
      <w:r w:rsidR="00A32FFE">
        <w:rPr>
          <w:color w:val="000000" w:themeColor="text1"/>
          <w:szCs w:val="24"/>
        </w:rPr>
        <w:t>.</w:t>
      </w:r>
      <w:r w:rsidR="00A32FFE" w:rsidRPr="00A32FFE">
        <w:rPr>
          <w:color w:val="000000" w:themeColor="text1"/>
          <w:szCs w:val="24"/>
        </w:rPr>
        <w:t xml:space="preserve"> URL</w:t>
      </w:r>
    </w:p>
    <w:p w14:paraId="1B8CAE59" w14:textId="7F0941AD" w:rsidR="002737C0" w:rsidRPr="00A32FFE" w:rsidRDefault="002737C0" w:rsidP="00680BA1">
      <w:pPr>
        <w:rPr>
          <w:color w:val="000000" w:themeColor="text1"/>
          <w:szCs w:val="24"/>
        </w:rPr>
      </w:pPr>
      <w:proofErr w:type="gramStart"/>
      <w:r>
        <w:rPr>
          <w:color w:val="000000" w:themeColor="text1"/>
          <w:szCs w:val="24"/>
        </w:rPr>
        <w:t>ou</w:t>
      </w:r>
      <w:proofErr w:type="gramEnd"/>
    </w:p>
    <w:p w14:paraId="13006080" w14:textId="2E3268E0" w:rsidR="00AB0636" w:rsidRPr="00A32FFE" w:rsidRDefault="00AB0636" w:rsidP="00AB0636">
      <w:pPr>
        <w:rPr>
          <w:color w:val="000000" w:themeColor="text1"/>
          <w:szCs w:val="24"/>
        </w:rPr>
      </w:pPr>
      <w:r w:rsidRPr="00A32FFE">
        <w:rPr>
          <w:color w:val="000000" w:themeColor="text1"/>
          <w:szCs w:val="24"/>
        </w:rPr>
        <w:t xml:space="preserve">AUTEUR, Titre de l’article ou de la page, sur </w:t>
      </w:r>
      <w:r w:rsidRPr="00A32FFE">
        <w:rPr>
          <w:i/>
          <w:iCs/>
          <w:color w:val="000000" w:themeColor="text1"/>
          <w:szCs w:val="24"/>
        </w:rPr>
        <w:t>Titre de la page d'accueil</w:t>
      </w:r>
      <w:r w:rsidRPr="00A32FFE">
        <w:rPr>
          <w:color w:val="000000" w:themeColor="text1"/>
          <w:szCs w:val="24"/>
        </w:rPr>
        <w:t xml:space="preserve"> [en ligne], publié le …, [</w:t>
      </w:r>
      <w:r w:rsidR="0074270C" w:rsidRPr="000F3708">
        <w:rPr>
          <w:rFonts w:eastAsia="Times New Roman" w:cs="Times New Roman"/>
          <w:color w:val="000000" w:themeColor="text1"/>
          <w:szCs w:val="24"/>
          <w:lang w:eastAsia="fr-FR"/>
        </w:rPr>
        <w:t>consulté le</w:t>
      </w:r>
      <w:r w:rsidR="0074270C">
        <w:rPr>
          <w:rFonts w:eastAsia="Times New Roman" w:cs="Times New Roman"/>
          <w:color w:val="000000" w:themeColor="text1"/>
          <w:szCs w:val="24"/>
          <w:lang w:eastAsia="fr-FR"/>
        </w:rPr>
        <w:t xml:space="preserve"> </w:t>
      </w:r>
      <w:proofErr w:type="spellStart"/>
      <w:r w:rsidR="0074270C">
        <w:rPr>
          <w:rFonts w:eastAsia="Times New Roman" w:cs="Times New Roman"/>
          <w:color w:val="000000" w:themeColor="text1"/>
          <w:szCs w:val="24"/>
          <w:lang w:eastAsia="fr-FR"/>
        </w:rPr>
        <w:t>jj</w:t>
      </w:r>
      <w:proofErr w:type="spellEnd"/>
      <w:r w:rsidR="0074270C">
        <w:rPr>
          <w:rFonts w:eastAsia="Times New Roman" w:cs="Times New Roman"/>
          <w:color w:val="000000" w:themeColor="text1"/>
          <w:szCs w:val="24"/>
          <w:lang w:eastAsia="fr-FR"/>
        </w:rPr>
        <w:t xml:space="preserve"> mois AAAA</w:t>
      </w:r>
      <w:r w:rsidRPr="00A32FFE">
        <w:rPr>
          <w:color w:val="000000" w:themeColor="text1"/>
          <w:szCs w:val="24"/>
        </w:rPr>
        <w:t>]</w:t>
      </w:r>
      <w:r w:rsidR="00A32FFE">
        <w:rPr>
          <w:color w:val="000000" w:themeColor="text1"/>
          <w:szCs w:val="24"/>
        </w:rPr>
        <w:t>.</w:t>
      </w:r>
      <w:r w:rsidRPr="00A32FFE">
        <w:rPr>
          <w:color w:val="000000" w:themeColor="text1"/>
          <w:szCs w:val="24"/>
        </w:rPr>
        <w:t xml:space="preserve"> URL</w:t>
      </w:r>
    </w:p>
    <w:p w14:paraId="54879959" w14:textId="1D47A10E" w:rsidR="00A32FFE" w:rsidRPr="00A32FFE" w:rsidRDefault="00A32FFE" w:rsidP="00A32FFE">
      <w:pPr>
        <w:pStyle w:val="Titre5"/>
        <w:rPr>
          <w:rFonts w:asciiTheme="minorHAnsi" w:hAnsiTheme="minorHAnsi"/>
          <w:color w:val="000000" w:themeColor="text1"/>
          <w:sz w:val="24"/>
          <w:szCs w:val="24"/>
        </w:rPr>
      </w:pPr>
      <w:r w:rsidRPr="00A66D6E">
        <w:rPr>
          <w:rFonts w:asciiTheme="minorHAnsi" w:hAnsiTheme="minorHAnsi"/>
          <w:color w:val="000000" w:themeColor="text1"/>
          <w:sz w:val="24"/>
          <w:szCs w:val="24"/>
        </w:rPr>
        <w:t>Modèle</w:t>
      </w:r>
      <w:r w:rsidR="002B76F6">
        <w:rPr>
          <w:rFonts w:asciiTheme="minorHAnsi" w:hAnsiTheme="minorHAnsi"/>
          <w:color w:val="000000" w:themeColor="text1"/>
          <w:sz w:val="24"/>
          <w:szCs w:val="24"/>
        </w:rPr>
        <w:t>s</w:t>
      </w:r>
      <w:r w:rsidRPr="00A66D6E">
        <w:rPr>
          <w:rFonts w:asciiTheme="minorHAnsi" w:hAnsiTheme="minorHAnsi"/>
          <w:color w:val="000000" w:themeColor="text1"/>
          <w:sz w:val="24"/>
          <w:szCs w:val="24"/>
        </w:rPr>
        <w:t xml:space="preserve"> pour les notes de bas de page</w:t>
      </w:r>
    </w:p>
    <w:p w14:paraId="7112E04B" w14:textId="5EEE2D71" w:rsidR="00A32FFE" w:rsidRDefault="00A32FFE" w:rsidP="00A32FFE">
      <w:pPr>
        <w:rPr>
          <w:color w:val="000000" w:themeColor="text1"/>
          <w:szCs w:val="24"/>
        </w:rPr>
      </w:pPr>
      <w:r w:rsidRPr="00A32FFE">
        <w:rPr>
          <w:color w:val="000000" w:themeColor="text1"/>
          <w:szCs w:val="24"/>
        </w:rPr>
        <w:t xml:space="preserve">AUTEUR, « Titre de l’article ou de la page », sur </w:t>
      </w:r>
      <w:r w:rsidRPr="00A32FFE">
        <w:rPr>
          <w:i/>
          <w:iCs/>
          <w:color w:val="000000" w:themeColor="text1"/>
          <w:szCs w:val="24"/>
        </w:rPr>
        <w:t>Titre de la page d'accueil</w:t>
      </w:r>
      <w:r w:rsidRPr="00A32FFE">
        <w:rPr>
          <w:color w:val="000000" w:themeColor="text1"/>
          <w:szCs w:val="24"/>
        </w:rPr>
        <w:t xml:space="preserve"> [en ligne], publié le …, [</w:t>
      </w:r>
      <w:r w:rsidR="0074270C" w:rsidRPr="000F3708">
        <w:rPr>
          <w:rFonts w:eastAsia="Times New Roman" w:cs="Times New Roman"/>
          <w:color w:val="000000" w:themeColor="text1"/>
          <w:szCs w:val="24"/>
          <w:lang w:eastAsia="fr-FR"/>
        </w:rPr>
        <w:t>consulté le</w:t>
      </w:r>
      <w:r w:rsidR="0074270C">
        <w:rPr>
          <w:rFonts w:eastAsia="Times New Roman" w:cs="Times New Roman"/>
          <w:color w:val="000000" w:themeColor="text1"/>
          <w:szCs w:val="24"/>
          <w:lang w:eastAsia="fr-FR"/>
        </w:rPr>
        <w:t xml:space="preserve"> </w:t>
      </w:r>
      <w:proofErr w:type="spellStart"/>
      <w:r w:rsidR="0074270C">
        <w:rPr>
          <w:rFonts w:eastAsia="Times New Roman" w:cs="Times New Roman"/>
          <w:color w:val="000000" w:themeColor="text1"/>
          <w:szCs w:val="24"/>
          <w:lang w:eastAsia="fr-FR"/>
        </w:rPr>
        <w:t>jj</w:t>
      </w:r>
      <w:proofErr w:type="spellEnd"/>
      <w:r w:rsidR="0074270C">
        <w:rPr>
          <w:rFonts w:eastAsia="Times New Roman" w:cs="Times New Roman"/>
          <w:color w:val="000000" w:themeColor="text1"/>
          <w:szCs w:val="24"/>
          <w:lang w:eastAsia="fr-FR"/>
        </w:rPr>
        <w:t xml:space="preserve"> mois AAAA</w:t>
      </w:r>
      <w:r w:rsidRPr="00A32FFE">
        <w:rPr>
          <w:color w:val="000000" w:themeColor="text1"/>
          <w:szCs w:val="24"/>
        </w:rPr>
        <w:t>].</w:t>
      </w:r>
    </w:p>
    <w:p w14:paraId="212996A4" w14:textId="5384D0BE" w:rsidR="002737C0" w:rsidRPr="00A32FFE" w:rsidRDefault="002737C0" w:rsidP="00A32FFE">
      <w:pPr>
        <w:rPr>
          <w:color w:val="000000" w:themeColor="text1"/>
          <w:szCs w:val="24"/>
        </w:rPr>
      </w:pPr>
      <w:proofErr w:type="gramStart"/>
      <w:r>
        <w:rPr>
          <w:color w:val="000000" w:themeColor="text1"/>
          <w:szCs w:val="24"/>
        </w:rPr>
        <w:t>ou</w:t>
      </w:r>
      <w:proofErr w:type="gramEnd"/>
    </w:p>
    <w:p w14:paraId="608894D7" w14:textId="7252409C" w:rsidR="00A32FFE" w:rsidRPr="00A32FFE" w:rsidRDefault="00A32FFE" w:rsidP="00A32FFE">
      <w:pPr>
        <w:rPr>
          <w:color w:val="000000" w:themeColor="text1"/>
          <w:szCs w:val="24"/>
        </w:rPr>
      </w:pPr>
      <w:r w:rsidRPr="00A32FFE">
        <w:rPr>
          <w:color w:val="000000" w:themeColor="text1"/>
          <w:szCs w:val="24"/>
        </w:rPr>
        <w:t xml:space="preserve">AUTEUR, Titre de l’article ou de la page, sur </w:t>
      </w:r>
      <w:r w:rsidRPr="00A32FFE">
        <w:rPr>
          <w:i/>
          <w:iCs/>
          <w:color w:val="000000" w:themeColor="text1"/>
          <w:szCs w:val="24"/>
        </w:rPr>
        <w:t>Titre de la page d'accueil</w:t>
      </w:r>
      <w:r w:rsidRPr="00A32FFE">
        <w:rPr>
          <w:color w:val="000000" w:themeColor="text1"/>
          <w:szCs w:val="24"/>
        </w:rPr>
        <w:t xml:space="preserve"> [en ligne], publié le …, [</w:t>
      </w:r>
      <w:r w:rsidR="0074270C" w:rsidRPr="000F3708">
        <w:rPr>
          <w:rFonts w:eastAsia="Times New Roman" w:cs="Times New Roman"/>
          <w:color w:val="000000" w:themeColor="text1"/>
          <w:szCs w:val="24"/>
          <w:lang w:eastAsia="fr-FR"/>
        </w:rPr>
        <w:t>consulté le</w:t>
      </w:r>
      <w:r w:rsidR="0074270C">
        <w:rPr>
          <w:rFonts w:eastAsia="Times New Roman" w:cs="Times New Roman"/>
          <w:color w:val="000000" w:themeColor="text1"/>
          <w:szCs w:val="24"/>
          <w:lang w:eastAsia="fr-FR"/>
        </w:rPr>
        <w:t xml:space="preserve"> </w:t>
      </w:r>
      <w:proofErr w:type="spellStart"/>
      <w:r w:rsidR="0074270C">
        <w:rPr>
          <w:rFonts w:eastAsia="Times New Roman" w:cs="Times New Roman"/>
          <w:color w:val="000000" w:themeColor="text1"/>
          <w:szCs w:val="24"/>
          <w:lang w:eastAsia="fr-FR"/>
        </w:rPr>
        <w:t>jj</w:t>
      </w:r>
      <w:proofErr w:type="spellEnd"/>
      <w:r w:rsidR="0074270C">
        <w:rPr>
          <w:rFonts w:eastAsia="Times New Roman" w:cs="Times New Roman"/>
          <w:color w:val="000000" w:themeColor="text1"/>
          <w:szCs w:val="24"/>
          <w:lang w:eastAsia="fr-FR"/>
        </w:rPr>
        <w:t xml:space="preserve"> mois AAAA</w:t>
      </w:r>
      <w:r w:rsidRPr="00A32FFE">
        <w:rPr>
          <w:color w:val="000000" w:themeColor="text1"/>
          <w:szCs w:val="24"/>
        </w:rPr>
        <w:t>].</w:t>
      </w:r>
    </w:p>
    <w:p w14:paraId="7186AD20" w14:textId="77777777" w:rsidR="00A32FFE" w:rsidRPr="00680BA1" w:rsidRDefault="00A32FFE" w:rsidP="00680BA1"/>
    <w:p w14:paraId="01E8760D" w14:textId="6295ECC1" w:rsidR="00680BA1" w:rsidRPr="00B3384A" w:rsidRDefault="00A32FFE" w:rsidP="00680BA1">
      <w:pPr>
        <w:pStyle w:val="Titre5"/>
        <w:rPr>
          <w:rFonts w:asciiTheme="minorHAnsi" w:hAnsiTheme="minorHAnsi"/>
          <w:sz w:val="24"/>
          <w:szCs w:val="24"/>
        </w:rPr>
      </w:pPr>
      <w:r>
        <w:rPr>
          <w:rFonts w:asciiTheme="minorHAnsi" w:hAnsiTheme="minorHAnsi"/>
          <w:sz w:val="24"/>
          <w:szCs w:val="24"/>
        </w:rPr>
        <w:t>Exemples pour</w:t>
      </w:r>
      <w:r w:rsidR="00680BA1" w:rsidRPr="00B3384A">
        <w:rPr>
          <w:rFonts w:asciiTheme="minorHAnsi" w:hAnsiTheme="minorHAnsi"/>
          <w:sz w:val="24"/>
          <w:szCs w:val="24"/>
        </w:rPr>
        <w:t xml:space="preserve"> la bibliographie</w:t>
      </w:r>
    </w:p>
    <w:p w14:paraId="2948E796" w14:textId="6D57F83C" w:rsidR="002737C0" w:rsidRPr="002737C0" w:rsidRDefault="00680BA1" w:rsidP="00A32FFE">
      <w:pPr>
        <w:rPr>
          <w:color w:val="0563C1" w:themeColor="hyperlink"/>
          <w:szCs w:val="24"/>
          <w:u w:val="single"/>
        </w:rPr>
      </w:pPr>
      <w:r>
        <w:rPr>
          <w:szCs w:val="24"/>
        </w:rPr>
        <w:t>MAÎTRE ÉOLAS,</w:t>
      </w:r>
      <w:r w:rsidR="00A91F18">
        <w:rPr>
          <w:szCs w:val="24"/>
        </w:rPr>
        <w:t xml:space="preserve"> </w:t>
      </w:r>
      <w:r w:rsidR="00AB0636">
        <w:rPr>
          <w:szCs w:val="24"/>
        </w:rPr>
        <w:t>« </w:t>
      </w:r>
      <w:r w:rsidR="00A91F18">
        <w:rPr>
          <w:szCs w:val="24"/>
        </w:rPr>
        <w:t>Pour en finir avec la séparation des pouvoirs</w:t>
      </w:r>
      <w:r w:rsidR="00AB0636">
        <w:rPr>
          <w:szCs w:val="24"/>
        </w:rPr>
        <w:t> »,</w:t>
      </w:r>
      <w:r w:rsidR="00A91F18">
        <w:rPr>
          <w:szCs w:val="24"/>
        </w:rPr>
        <w:t xml:space="preserve"> sur</w:t>
      </w:r>
      <w:r>
        <w:rPr>
          <w:szCs w:val="24"/>
        </w:rPr>
        <w:t xml:space="preserve"> </w:t>
      </w:r>
      <w:r>
        <w:rPr>
          <w:i/>
          <w:iCs/>
          <w:szCs w:val="24"/>
        </w:rPr>
        <w:t>Journal d’un avocat : Instantanés de la justice et du droit</w:t>
      </w:r>
      <w:r>
        <w:rPr>
          <w:szCs w:val="24"/>
        </w:rPr>
        <w:t xml:space="preserve"> [en ligne], </w:t>
      </w:r>
      <w:r w:rsidR="00A91F18">
        <w:rPr>
          <w:szCs w:val="24"/>
        </w:rPr>
        <w:t xml:space="preserve">publié le 21 février 2017, </w:t>
      </w:r>
      <w:r>
        <w:rPr>
          <w:szCs w:val="24"/>
        </w:rPr>
        <w:t>[con</w:t>
      </w:r>
      <w:r w:rsidR="00A91F18">
        <w:rPr>
          <w:szCs w:val="24"/>
        </w:rPr>
        <w:t xml:space="preserve">sulté le </w:t>
      </w:r>
      <w:r w:rsidR="00AB0636">
        <w:rPr>
          <w:szCs w:val="24"/>
        </w:rPr>
        <w:t>21 mars 2017</w:t>
      </w:r>
      <w:r w:rsidR="00A91F18">
        <w:rPr>
          <w:szCs w:val="24"/>
        </w:rPr>
        <w:t>]</w:t>
      </w:r>
      <w:r w:rsidR="00E706D4">
        <w:rPr>
          <w:szCs w:val="24"/>
        </w:rPr>
        <w:t>.</w:t>
      </w:r>
      <w:r w:rsidR="00A91F18">
        <w:rPr>
          <w:szCs w:val="24"/>
        </w:rPr>
        <w:t xml:space="preserve"> </w:t>
      </w:r>
      <w:hyperlink r:id="rId31" w:history="1">
        <w:r w:rsidR="0074270C" w:rsidRPr="003D0FB2">
          <w:rPr>
            <w:rStyle w:val="Lienhypertexte"/>
            <w:szCs w:val="24"/>
          </w:rPr>
          <w:t>http://www.maitre-eolas.fr</w:t>
        </w:r>
      </w:hyperlink>
    </w:p>
    <w:p w14:paraId="46C2E481" w14:textId="7AF9E3CB" w:rsidR="002737C0" w:rsidRDefault="002737C0" w:rsidP="003D05CB">
      <w:pPr>
        <w:pStyle w:val="Titre5"/>
        <w:rPr>
          <w:rFonts w:asciiTheme="minorHAnsi" w:eastAsiaTheme="minorHAnsi" w:hAnsiTheme="minorHAnsi" w:cstheme="minorBidi"/>
          <w:b w:val="0"/>
          <w:bCs w:val="0"/>
          <w:sz w:val="24"/>
          <w:szCs w:val="24"/>
          <w:lang w:eastAsia="en-US"/>
        </w:rPr>
      </w:pPr>
      <w:proofErr w:type="gramStart"/>
      <w:r>
        <w:rPr>
          <w:rFonts w:asciiTheme="minorHAnsi" w:eastAsiaTheme="minorHAnsi" w:hAnsiTheme="minorHAnsi" w:cstheme="minorBidi"/>
          <w:b w:val="0"/>
          <w:bCs w:val="0"/>
          <w:sz w:val="24"/>
          <w:szCs w:val="24"/>
          <w:lang w:eastAsia="en-US"/>
        </w:rPr>
        <w:t>ou</w:t>
      </w:r>
      <w:proofErr w:type="gramEnd"/>
    </w:p>
    <w:p w14:paraId="12F4A993" w14:textId="09B41533" w:rsidR="003D05CB" w:rsidRDefault="003D05CB" w:rsidP="003D05CB">
      <w:pPr>
        <w:pStyle w:val="Titre5"/>
        <w:rPr>
          <w:rStyle w:val="Lienhypertexte"/>
          <w:rFonts w:asciiTheme="minorHAnsi" w:eastAsiaTheme="minorHAnsi" w:hAnsiTheme="minorHAnsi" w:cstheme="minorBidi"/>
          <w:b w:val="0"/>
          <w:bCs w:val="0"/>
          <w:sz w:val="24"/>
          <w:szCs w:val="24"/>
          <w:lang w:eastAsia="en-US"/>
        </w:rPr>
      </w:pPr>
      <w:r w:rsidRPr="003D05CB">
        <w:rPr>
          <w:rFonts w:asciiTheme="minorHAnsi" w:eastAsiaTheme="minorHAnsi" w:hAnsiTheme="minorHAnsi" w:cstheme="minorBidi"/>
          <w:b w:val="0"/>
          <w:bCs w:val="0"/>
          <w:sz w:val="24"/>
          <w:szCs w:val="24"/>
          <w:lang w:eastAsia="en-US"/>
        </w:rPr>
        <w:t>G</w:t>
      </w:r>
      <w:r>
        <w:rPr>
          <w:rFonts w:asciiTheme="minorHAnsi" w:eastAsiaTheme="minorHAnsi" w:hAnsiTheme="minorHAnsi" w:cstheme="minorBidi"/>
          <w:b w:val="0"/>
          <w:bCs w:val="0"/>
          <w:sz w:val="24"/>
          <w:szCs w:val="24"/>
          <w:lang w:eastAsia="en-US"/>
        </w:rPr>
        <w:t>ROUPE D’INFORMATION ET DE SOUTIEN DES IMMIGRÉ.E.S, Pour en finir avec le délit de solidarité</w:t>
      </w:r>
      <w:r w:rsidR="00AB0636">
        <w:rPr>
          <w:rFonts w:asciiTheme="minorHAnsi" w:eastAsiaTheme="minorHAnsi" w:hAnsiTheme="minorHAnsi" w:cstheme="minorBidi"/>
          <w:b w:val="0"/>
          <w:bCs w:val="0"/>
          <w:sz w:val="24"/>
          <w:szCs w:val="24"/>
          <w:lang w:eastAsia="en-US"/>
        </w:rPr>
        <w:t>,</w:t>
      </w:r>
      <w:r>
        <w:rPr>
          <w:rFonts w:asciiTheme="minorHAnsi" w:eastAsiaTheme="minorHAnsi" w:hAnsiTheme="minorHAnsi" w:cstheme="minorBidi"/>
          <w:b w:val="0"/>
          <w:bCs w:val="0"/>
          <w:sz w:val="24"/>
          <w:szCs w:val="24"/>
          <w:lang w:eastAsia="en-US"/>
        </w:rPr>
        <w:t xml:space="preserve"> sur</w:t>
      </w:r>
      <w:r w:rsidRPr="007823E1">
        <w:rPr>
          <w:rFonts w:asciiTheme="minorHAnsi" w:hAnsiTheme="minorHAnsi"/>
          <w:b w:val="0"/>
          <w:sz w:val="24"/>
          <w:szCs w:val="24"/>
        </w:rPr>
        <w:t xml:space="preserve"> </w:t>
      </w:r>
      <w:proofErr w:type="spellStart"/>
      <w:r>
        <w:rPr>
          <w:rFonts w:asciiTheme="minorHAnsi" w:hAnsiTheme="minorHAnsi"/>
          <w:b w:val="0"/>
          <w:i/>
          <w:sz w:val="24"/>
          <w:szCs w:val="24"/>
        </w:rPr>
        <w:t>Gisti</w:t>
      </w:r>
      <w:proofErr w:type="spellEnd"/>
      <w:r w:rsidRPr="003D05CB">
        <w:rPr>
          <w:rFonts w:asciiTheme="minorHAnsi" w:eastAsiaTheme="minorHAnsi" w:hAnsiTheme="minorHAnsi" w:cstheme="minorBidi"/>
          <w:b w:val="0"/>
          <w:bCs w:val="0"/>
          <w:sz w:val="24"/>
          <w:szCs w:val="24"/>
          <w:lang w:eastAsia="en-US"/>
        </w:rPr>
        <w:t xml:space="preserve"> [en ligne], </w:t>
      </w:r>
      <w:r>
        <w:rPr>
          <w:rFonts w:asciiTheme="minorHAnsi" w:eastAsiaTheme="minorHAnsi" w:hAnsiTheme="minorHAnsi" w:cstheme="minorBidi"/>
          <w:b w:val="0"/>
          <w:bCs w:val="0"/>
          <w:sz w:val="24"/>
          <w:szCs w:val="24"/>
          <w:lang w:eastAsia="en-US"/>
        </w:rPr>
        <w:t>publié le 12 janvier 2017</w:t>
      </w:r>
      <w:r w:rsidRPr="003D05CB">
        <w:rPr>
          <w:rFonts w:asciiTheme="minorHAnsi" w:eastAsiaTheme="minorHAnsi" w:hAnsiTheme="minorHAnsi" w:cstheme="minorBidi"/>
          <w:b w:val="0"/>
          <w:bCs w:val="0"/>
          <w:sz w:val="24"/>
          <w:szCs w:val="24"/>
          <w:lang w:eastAsia="en-US"/>
        </w:rPr>
        <w:t>, [</w:t>
      </w:r>
      <w:r w:rsidR="00AB0636" w:rsidRPr="00AB0636">
        <w:rPr>
          <w:rFonts w:asciiTheme="minorHAnsi" w:eastAsiaTheme="minorHAnsi" w:hAnsiTheme="minorHAnsi" w:cstheme="minorBidi"/>
          <w:b w:val="0"/>
          <w:bCs w:val="0"/>
          <w:sz w:val="24"/>
          <w:szCs w:val="24"/>
          <w:lang w:eastAsia="en-US"/>
        </w:rPr>
        <w:t>consulté le 21 mars 2017</w:t>
      </w:r>
      <w:r w:rsidRPr="003D05CB">
        <w:rPr>
          <w:rFonts w:asciiTheme="minorHAnsi" w:eastAsiaTheme="minorHAnsi" w:hAnsiTheme="minorHAnsi" w:cstheme="minorBidi"/>
          <w:b w:val="0"/>
          <w:bCs w:val="0"/>
          <w:sz w:val="24"/>
          <w:szCs w:val="24"/>
          <w:lang w:eastAsia="en-US"/>
        </w:rPr>
        <w:t>]</w:t>
      </w:r>
      <w:r w:rsidR="00E706D4">
        <w:rPr>
          <w:rFonts w:asciiTheme="minorHAnsi" w:eastAsiaTheme="minorHAnsi" w:hAnsiTheme="minorHAnsi" w:cstheme="minorBidi"/>
          <w:b w:val="0"/>
          <w:bCs w:val="0"/>
          <w:sz w:val="24"/>
          <w:szCs w:val="24"/>
          <w:lang w:eastAsia="en-US"/>
        </w:rPr>
        <w:t>.</w:t>
      </w:r>
      <w:r w:rsidRPr="003D05CB">
        <w:rPr>
          <w:rFonts w:asciiTheme="minorHAnsi" w:eastAsiaTheme="minorHAnsi" w:hAnsiTheme="minorHAnsi" w:cstheme="minorBidi"/>
          <w:b w:val="0"/>
          <w:bCs w:val="0"/>
          <w:sz w:val="24"/>
          <w:szCs w:val="24"/>
          <w:lang w:eastAsia="en-US"/>
        </w:rPr>
        <w:t xml:space="preserve"> </w:t>
      </w:r>
      <w:hyperlink r:id="rId32" w:history="1">
        <w:r w:rsidR="0074270C" w:rsidRPr="003D0FB2">
          <w:rPr>
            <w:rStyle w:val="Lienhypertexte"/>
            <w:rFonts w:asciiTheme="minorHAnsi" w:eastAsiaTheme="minorHAnsi" w:hAnsiTheme="minorHAnsi" w:cstheme="minorBidi"/>
            <w:b w:val="0"/>
            <w:bCs w:val="0"/>
            <w:sz w:val="24"/>
            <w:szCs w:val="24"/>
            <w:lang w:eastAsia="en-US"/>
          </w:rPr>
          <w:t>http://www.gisti.org</w:t>
        </w:r>
      </w:hyperlink>
    </w:p>
    <w:p w14:paraId="39260253" w14:textId="5FB444B1" w:rsidR="00680BA1" w:rsidRPr="00B3384A" w:rsidRDefault="00A32FFE" w:rsidP="00680BA1">
      <w:pPr>
        <w:pStyle w:val="Titre5"/>
        <w:rPr>
          <w:rFonts w:asciiTheme="minorHAnsi" w:hAnsiTheme="minorHAnsi"/>
          <w:sz w:val="24"/>
          <w:szCs w:val="24"/>
        </w:rPr>
      </w:pPr>
      <w:r>
        <w:rPr>
          <w:rFonts w:asciiTheme="minorHAnsi" w:hAnsiTheme="minorHAnsi"/>
          <w:sz w:val="24"/>
          <w:szCs w:val="24"/>
        </w:rPr>
        <w:t>Exemples pour</w:t>
      </w:r>
      <w:r w:rsidR="00680BA1" w:rsidRPr="00B3384A">
        <w:rPr>
          <w:rFonts w:asciiTheme="minorHAnsi" w:hAnsiTheme="minorHAnsi"/>
          <w:sz w:val="24"/>
          <w:szCs w:val="24"/>
        </w:rPr>
        <w:t xml:space="preserve"> </w:t>
      </w:r>
      <w:r>
        <w:rPr>
          <w:rFonts w:asciiTheme="minorHAnsi" w:hAnsiTheme="minorHAnsi"/>
          <w:sz w:val="24"/>
          <w:szCs w:val="24"/>
        </w:rPr>
        <w:t xml:space="preserve">les </w:t>
      </w:r>
      <w:r w:rsidR="00680BA1" w:rsidRPr="00B3384A">
        <w:rPr>
          <w:rFonts w:asciiTheme="minorHAnsi" w:hAnsiTheme="minorHAnsi"/>
          <w:sz w:val="24"/>
          <w:szCs w:val="24"/>
        </w:rPr>
        <w:t>note</w:t>
      </w:r>
      <w:r>
        <w:rPr>
          <w:rFonts w:asciiTheme="minorHAnsi" w:hAnsiTheme="minorHAnsi"/>
          <w:sz w:val="24"/>
          <w:szCs w:val="24"/>
        </w:rPr>
        <w:t>s</w:t>
      </w:r>
      <w:r w:rsidR="00680BA1" w:rsidRPr="00B3384A">
        <w:rPr>
          <w:rFonts w:asciiTheme="minorHAnsi" w:hAnsiTheme="minorHAnsi"/>
          <w:sz w:val="24"/>
          <w:szCs w:val="24"/>
        </w:rPr>
        <w:t xml:space="preserve"> de bas de page</w:t>
      </w:r>
    </w:p>
    <w:p w14:paraId="1E4B12D0" w14:textId="490CA75A" w:rsidR="00AB0636" w:rsidRPr="00A32FFE" w:rsidRDefault="00A91F18" w:rsidP="00A91F18">
      <w:pPr>
        <w:rPr>
          <w:szCs w:val="24"/>
        </w:rPr>
      </w:pPr>
      <w:r>
        <w:rPr>
          <w:szCs w:val="24"/>
        </w:rPr>
        <w:t xml:space="preserve">MAÎTRE ÉOLAS, </w:t>
      </w:r>
      <w:r w:rsidR="00AB0636">
        <w:rPr>
          <w:szCs w:val="24"/>
        </w:rPr>
        <w:t>« </w:t>
      </w:r>
      <w:r>
        <w:rPr>
          <w:szCs w:val="24"/>
        </w:rPr>
        <w:t>Pour en finir avec la séparation des pouvoirs</w:t>
      </w:r>
      <w:r w:rsidR="00AB0636">
        <w:rPr>
          <w:szCs w:val="24"/>
        </w:rPr>
        <w:t> »,</w:t>
      </w:r>
      <w:r>
        <w:rPr>
          <w:szCs w:val="24"/>
        </w:rPr>
        <w:t xml:space="preserve"> sur </w:t>
      </w:r>
      <w:r>
        <w:rPr>
          <w:i/>
          <w:iCs/>
          <w:szCs w:val="24"/>
        </w:rPr>
        <w:t>Journal d’un avocat : Instantanés de la justice et du droit</w:t>
      </w:r>
      <w:r>
        <w:rPr>
          <w:szCs w:val="24"/>
        </w:rPr>
        <w:t xml:space="preserve"> [en ligne], publié le 21 février 2017, [</w:t>
      </w:r>
      <w:r w:rsidR="00AB0636">
        <w:rPr>
          <w:szCs w:val="24"/>
        </w:rPr>
        <w:t>consulté le 21 mars 2017</w:t>
      </w:r>
      <w:r>
        <w:rPr>
          <w:szCs w:val="24"/>
        </w:rPr>
        <w:t>]</w:t>
      </w:r>
      <w:r w:rsidR="003D05CB">
        <w:rPr>
          <w:szCs w:val="24"/>
        </w:rPr>
        <w:t>.</w:t>
      </w:r>
    </w:p>
    <w:p w14:paraId="2F31098F" w14:textId="77DCF747" w:rsidR="002737C0" w:rsidRDefault="002737C0" w:rsidP="003D05CB">
      <w:pPr>
        <w:pStyle w:val="Titre5"/>
        <w:rPr>
          <w:rFonts w:asciiTheme="minorHAnsi" w:eastAsiaTheme="minorHAnsi" w:hAnsiTheme="minorHAnsi" w:cstheme="minorBidi"/>
          <w:b w:val="0"/>
          <w:bCs w:val="0"/>
          <w:sz w:val="24"/>
          <w:szCs w:val="24"/>
          <w:lang w:eastAsia="en-US"/>
        </w:rPr>
      </w:pPr>
      <w:proofErr w:type="gramStart"/>
      <w:r>
        <w:rPr>
          <w:rFonts w:asciiTheme="minorHAnsi" w:eastAsiaTheme="minorHAnsi" w:hAnsiTheme="minorHAnsi" w:cstheme="minorBidi"/>
          <w:b w:val="0"/>
          <w:bCs w:val="0"/>
          <w:sz w:val="24"/>
          <w:szCs w:val="24"/>
          <w:lang w:eastAsia="en-US"/>
        </w:rPr>
        <w:lastRenderedPageBreak/>
        <w:t>ou</w:t>
      </w:r>
      <w:proofErr w:type="gramEnd"/>
    </w:p>
    <w:p w14:paraId="411D7B2C" w14:textId="19F62829" w:rsidR="003D05CB" w:rsidRDefault="003D05CB" w:rsidP="003D05CB">
      <w:pPr>
        <w:pStyle w:val="Titre5"/>
        <w:rPr>
          <w:rFonts w:asciiTheme="minorHAnsi" w:eastAsiaTheme="minorHAnsi" w:hAnsiTheme="minorHAnsi" w:cstheme="minorBidi"/>
          <w:b w:val="0"/>
          <w:bCs w:val="0"/>
          <w:sz w:val="24"/>
          <w:szCs w:val="24"/>
          <w:lang w:eastAsia="en-US"/>
        </w:rPr>
      </w:pPr>
      <w:r w:rsidRPr="003D05CB">
        <w:rPr>
          <w:rFonts w:asciiTheme="minorHAnsi" w:eastAsiaTheme="minorHAnsi" w:hAnsiTheme="minorHAnsi" w:cstheme="minorBidi"/>
          <w:b w:val="0"/>
          <w:bCs w:val="0"/>
          <w:sz w:val="24"/>
          <w:szCs w:val="24"/>
          <w:lang w:eastAsia="en-US"/>
        </w:rPr>
        <w:t>G</w:t>
      </w:r>
      <w:r>
        <w:rPr>
          <w:rFonts w:asciiTheme="minorHAnsi" w:eastAsiaTheme="minorHAnsi" w:hAnsiTheme="minorHAnsi" w:cstheme="minorBidi"/>
          <w:b w:val="0"/>
          <w:bCs w:val="0"/>
          <w:sz w:val="24"/>
          <w:szCs w:val="24"/>
          <w:lang w:eastAsia="en-US"/>
        </w:rPr>
        <w:t xml:space="preserve">ROUPE D’INFORMATION ET DE SOUTIEN DES IMMIGRÉ.E.S, </w:t>
      </w:r>
      <w:del w:id="45" w:author="Frédérique Flamerie De Lachapelle" w:date="2018-09-11T10:26:00Z">
        <w:r w:rsidR="00AB0636" w:rsidDel="00FA5FC3">
          <w:rPr>
            <w:rFonts w:asciiTheme="minorHAnsi" w:eastAsiaTheme="minorHAnsi" w:hAnsiTheme="minorHAnsi" w:cstheme="minorBidi"/>
            <w:b w:val="0"/>
            <w:bCs w:val="0"/>
            <w:sz w:val="24"/>
            <w:szCs w:val="24"/>
            <w:lang w:eastAsia="en-US"/>
          </w:rPr>
          <w:delText>« </w:delText>
        </w:r>
      </w:del>
      <w:r>
        <w:rPr>
          <w:rFonts w:asciiTheme="minorHAnsi" w:eastAsiaTheme="minorHAnsi" w:hAnsiTheme="minorHAnsi" w:cstheme="minorBidi"/>
          <w:b w:val="0"/>
          <w:bCs w:val="0"/>
          <w:sz w:val="24"/>
          <w:szCs w:val="24"/>
          <w:lang w:eastAsia="en-US"/>
        </w:rPr>
        <w:t>Pour en finir avec le délit de solidarité</w:t>
      </w:r>
      <w:del w:id="46" w:author="Frédérique Flamerie De Lachapelle" w:date="2018-09-11T10:27:00Z">
        <w:r w:rsidR="00AB0636" w:rsidDel="00FA5FC3">
          <w:rPr>
            <w:rFonts w:asciiTheme="minorHAnsi" w:eastAsiaTheme="minorHAnsi" w:hAnsiTheme="minorHAnsi" w:cstheme="minorBidi"/>
            <w:b w:val="0"/>
            <w:bCs w:val="0"/>
            <w:sz w:val="24"/>
            <w:szCs w:val="24"/>
            <w:lang w:eastAsia="en-US"/>
          </w:rPr>
          <w:delText> »</w:delText>
        </w:r>
      </w:del>
      <w:r w:rsidR="00AB0636">
        <w:rPr>
          <w:rFonts w:asciiTheme="minorHAnsi" w:eastAsiaTheme="minorHAnsi" w:hAnsiTheme="minorHAnsi" w:cstheme="minorBidi"/>
          <w:b w:val="0"/>
          <w:bCs w:val="0"/>
          <w:sz w:val="24"/>
          <w:szCs w:val="24"/>
          <w:lang w:eastAsia="en-US"/>
        </w:rPr>
        <w:t>,</w:t>
      </w:r>
      <w:r>
        <w:rPr>
          <w:rFonts w:asciiTheme="minorHAnsi" w:eastAsiaTheme="minorHAnsi" w:hAnsiTheme="minorHAnsi" w:cstheme="minorBidi"/>
          <w:b w:val="0"/>
          <w:bCs w:val="0"/>
          <w:sz w:val="24"/>
          <w:szCs w:val="24"/>
          <w:lang w:eastAsia="en-US"/>
        </w:rPr>
        <w:t xml:space="preserve"> sur</w:t>
      </w:r>
      <w:r w:rsidRPr="007823E1">
        <w:rPr>
          <w:rFonts w:asciiTheme="minorHAnsi" w:hAnsiTheme="minorHAnsi"/>
          <w:b w:val="0"/>
          <w:sz w:val="24"/>
          <w:szCs w:val="24"/>
        </w:rPr>
        <w:t xml:space="preserve"> </w:t>
      </w:r>
      <w:proofErr w:type="spellStart"/>
      <w:r>
        <w:rPr>
          <w:rFonts w:asciiTheme="minorHAnsi" w:hAnsiTheme="minorHAnsi"/>
          <w:b w:val="0"/>
          <w:i/>
          <w:sz w:val="24"/>
          <w:szCs w:val="24"/>
        </w:rPr>
        <w:t>Gisti</w:t>
      </w:r>
      <w:proofErr w:type="spellEnd"/>
      <w:r w:rsidRPr="003D05CB">
        <w:rPr>
          <w:rFonts w:asciiTheme="minorHAnsi" w:eastAsiaTheme="minorHAnsi" w:hAnsiTheme="minorHAnsi" w:cstheme="minorBidi"/>
          <w:b w:val="0"/>
          <w:bCs w:val="0"/>
          <w:sz w:val="24"/>
          <w:szCs w:val="24"/>
          <w:lang w:eastAsia="en-US"/>
        </w:rPr>
        <w:t xml:space="preserve"> [en ligne], </w:t>
      </w:r>
      <w:r>
        <w:rPr>
          <w:rFonts w:asciiTheme="minorHAnsi" w:eastAsiaTheme="minorHAnsi" w:hAnsiTheme="minorHAnsi" w:cstheme="minorBidi"/>
          <w:b w:val="0"/>
          <w:bCs w:val="0"/>
          <w:sz w:val="24"/>
          <w:szCs w:val="24"/>
          <w:lang w:eastAsia="en-US"/>
        </w:rPr>
        <w:t xml:space="preserve">publié le 12 janvier 2017, </w:t>
      </w:r>
      <w:r w:rsidRPr="003D05CB">
        <w:rPr>
          <w:rFonts w:asciiTheme="minorHAnsi" w:eastAsiaTheme="minorHAnsi" w:hAnsiTheme="minorHAnsi" w:cstheme="minorBidi"/>
          <w:b w:val="0"/>
          <w:bCs w:val="0"/>
          <w:sz w:val="24"/>
          <w:szCs w:val="24"/>
          <w:lang w:eastAsia="en-US"/>
        </w:rPr>
        <w:t>[</w:t>
      </w:r>
      <w:r w:rsidR="00AB0636" w:rsidRPr="00AB0636">
        <w:rPr>
          <w:rFonts w:asciiTheme="minorHAnsi" w:eastAsiaTheme="minorHAnsi" w:hAnsiTheme="minorHAnsi" w:cstheme="minorBidi"/>
          <w:b w:val="0"/>
          <w:bCs w:val="0"/>
          <w:sz w:val="24"/>
          <w:szCs w:val="24"/>
          <w:lang w:eastAsia="en-US"/>
        </w:rPr>
        <w:t>consulté le 21 mars 2017</w:t>
      </w:r>
      <w:r>
        <w:rPr>
          <w:rFonts w:asciiTheme="minorHAnsi" w:eastAsiaTheme="minorHAnsi" w:hAnsiTheme="minorHAnsi" w:cstheme="minorBidi"/>
          <w:b w:val="0"/>
          <w:bCs w:val="0"/>
          <w:sz w:val="24"/>
          <w:szCs w:val="24"/>
          <w:lang w:eastAsia="en-US"/>
        </w:rPr>
        <w:t>].</w:t>
      </w:r>
    </w:p>
    <w:p w14:paraId="5FA4E5F2" w14:textId="77777777" w:rsidR="002737C0" w:rsidRDefault="002737C0" w:rsidP="003D05CB">
      <w:pPr>
        <w:pStyle w:val="Titre5"/>
        <w:rPr>
          <w:rFonts w:asciiTheme="minorHAnsi" w:eastAsiaTheme="minorHAnsi" w:hAnsiTheme="minorHAnsi" w:cstheme="minorBidi"/>
          <w:b w:val="0"/>
          <w:bCs w:val="0"/>
          <w:sz w:val="24"/>
          <w:szCs w:val="24"/>
          <w:lang w:eastAsia="en-US"/>
        </w:rPr>
      </w:pPr>
    </w:p>
    <w:p w14:paraId="541650DA" w14:textId="77777777" w:rsidR="002737C0" w:rsidRDefault="002737C0" w:rsidP="003D05CB">
      <w:pPr>
        <w:pStyle w:val="Titre5"/>
        <w:rPr>
          <w:rFonts w:asciiTheme="minorHAnsi" w:eastAsiaTheme="minorHAnsi" w:hAnsiTheme="minorHAnsi" w:cstheme="minorBidi"/>
          <w:b w:val="0"/>
          <w:bCs w:val="0"/>
          <w:sz w:val="24"/>
          <w:szCs w:val="24"/>
          <w:lang w:eastAsia="en-US"/>
        </w:rPr>
      </w:pPr>
    </w:p>
    <w:p w14:paraId="77289029" w14:textId="77777777" w:rsidR="002737C0" w:rsidRDefault="002737C0" w:rsidP="003D05CB">
      <w:pPr>
        <w:pStyle w:val="Titre5"/>
        <w:rPr>
          <w:rFonts w:asciiTheme="minorHAnsi" w:eastAsiaTheme="minorHAnsi" w:hAnsiTheme="minorHAnsi" w:cstheme="minorBidi"/>
          <w:b w:val="0"/>
          <w:bCs w:val="0"/>
          <w:sz w:val="24"/>
          <w:szCs w:val="24"/>
          <w:lang w:eastAsia="en-US"/>
        </w:rPr>
      </w:pPr>
    </w:p>
    <w:p w14:paraId="6A2F7458" w14:textId="77777777" w:rsidR="002737C0" w:rsidRDefault="002737C0" w:rsidP="003D05CB">
      <w:pPr>
        <w:pStyle w:val="Titre5"/>
        <w:rPr>
          <w:rFonts w:asciiTheme="minorHAnsi" w:eastAsiaTheme="minorHAnsi" w:hAnsiTheme="minorHAnsi" w:cstheme="minorBidi"/>
          <w:b w:val="0"/>
          <w:bCs w:val="0"/>
          <w:sz w:val="24"/>
          <w:szCs w:val="24"/>
          <w:lang w:eastAsia="en-US"/>
        </w:rPr>
      </w:pPr>
    </w:p>
    <w:p w14:paraId="398F531F" w14:textId="77777777" w:rsidR="002737C0" w:rsidRDefault="002737C0" w:rsidP="003D05CB">
      <w:pPr>
        <w:pStyle w:val="Titre5"/>
        <w:rPr>
          <w:rFonts w:asciiTheme="minorHAnsi" w:eastAsiaTheme="minorHAnsi" w:hAnsiTheme="minorHAnsi" w:cstheme="minorBidi"/>
          <w:b w:val="0"/>
          <w:bCs w:val="0"/>
          <w:sz w:val="24"/>
          <w:szCs w:val="24"/>
          <w:lang w:eastAsia="en-US"/>
        </w:rPr>
      </w:pPr>
    </w:p>
    <w:p w14:paraId="4A74AF77" w14:textId="77777777" w:rsidR="002737C0" w:rsidRDefault="002737C0" w:rsidP="003D05CB">
      <w:pPr>
        <w:pStyle w:val="Titre5"/>
        <w:rPr>
          <w:rFonts w:asciiTheme="minorHAnsi" w:eastAsiaTheme="minorHAnsi" w:hAnsiTheme="minorHAnsi" w:cstheme="minorBidi"/>
          <w:b w:val="0"/>
          <w:bCs w:val="0"/>
          <w:sz w:val="24"/>
          <w:szCs w:val="24"/>
          <w:lang w:eastAsia="en-US"/>
        </w:rPr>
      </w:pPr>
    </w:p>
    <w:p w14:paraId="797C54F3" w14:textId="77777777" w:rsidR="002737C0" w:rsidRDefault="002737C0" w:rsidP="003D05CB">
      <w:pPr>
        <w:pStyle w:val="Titre5"/>
        <w:rPr>
          <w:rFonts w:asciiTheme="minorHAnsi" w:eastAsiaTheme="minorHAnsi" w:hAnsiTheme="minorHAnsi" w:cstheme="minorBidi"/>
          <w:b w:val="0"/>
          <w:bCs w:val="0"/>
          <w:sz w:val="24"/>
          <w:szCs w:val="24"/>
          <w:lang w:eastAsia="en-US"/>
        </w:rPr>
      </w:pPr>
    </w:p>
    <w:p w14:paraId="31D3DD9F" w14:textId="77777777" w:rsidR="002737C0" w:rsidRDefault="002737C0" w:rsidP="003D05CB">
      <w:pPr>
        <w:pStyle w:val="Titre5"/>
        <w:rPr>
          <w:rFonts w:asciiTheme="minorHAnsi" w:eastAsiaTheme="minorHAnsi" w:hAnsiTheme="minorHAnsi" w:cstheme="minorBidi"/>
          <w:b w:val="0"/>
          <w:bCs w:val="0"/>
          <w:sz w:val="24"/>
          <w:szCs w:val="24"/>
          <w:lang w:eastAsia="en-US"/>
        </w:rPr>
      </w:pPr>
    </w:p>
    <w:p w14:paraId="27E9F39B" w14:textId="77777777" w:rsidR="002737C0" w:rsidRDefault="002737C0" w:rsidP="003D05CB">
      <w:pPr>
        <w:pStyle w:val="Titre5"/>
        <w:rPr>
          <w:rFonts w:asciiTheme="minorHAnsi" w:eastAsiaTheme="minorHAnsi" w:hAnsiTheme="minorHAnsi" w:cstheme="minorBidi"/>
          <w:b w:val="0"/>
          <w:bCs w:val="0"/>
          <w:sz w:val="24"/>
          <w:szCs w:val="24"/>
          <w:lang w:eastAsia="en-US"/>
        </w:rPr>
      </w:pPr>
    </w:p>
    <w:p w14:paraId="553348CA" w14:textId="77777777" w:rsidR="002737C0" w:rsidRDefault="002737C0" w:rsidP="003D05CB">
      <w:pPr>
        <w:pStyle w:val="Titre5"/>
        <w:rPr>
          <w:rFonts w:asciiTheme="minorHAnsi" w:eastAsiaTheme="minorHAnsi" w:hAnsiTheme="minorHAnsi" w:cstheme="minorBidi"/>
          <w:b w:val="0"/>
          <w:bCs w:val="0"/>
          <w:sz w:val="24"/>
          <w:szCs w:val="24"/>
          <w:lang w:eastAsia="en-US"/>
        </w:rPr>
      </w:pPr>
    </w:p>
    <w:p w14:paraId="2B7C522A" w14:textId="77777777" w:rsidR="002737C0" w:rsidRDefault="002737C0" w:rsidP="003D05CB">
      <w:pPr>
        <w:pStyle w:val="Titre5"/>
        <w:rPr>
          <w:rFonts w:asciiTheme="minorHAnsi" w:eastAsiaTheme="minorHAnsi" w:hAnsiTheme="minorHAnsi" w:cstheme="minorBidi"/>
          <w:b w:val="0"/>
          <w:bCs w:val="0"/>
          <w:sz w:val="24"/>
          <w:szCs w:val="24"/>
          <w:lang w:eastAsia="en-US"/>
        </w:rPr>
      </w:pPr>
    </w:p>
    <w:p w14:paraId="5B68D47F" w14:textId="77777777" w:rsidR="002737C0" w:rsidRDefault="002737C0" w:rsidP="003D05CB">
      <w:pPr>
        <w:pStyle w:val="Titre5"/>
        <w:rPr>
          <w:rFonts w:asciiTheme="minorHAnsi" w:eastAsiaTheme="minorHAnsi" w:hAnsiTheme="minorHAnsi" w:cstheme="minorBidi"/>
          <w:b w:val="0"/>
          <w:bCs w:val="0"/>
          <w:sz w:val="24"/>
          <w:szCs w:val="24"/>
          <w:lang w:eastAsia="en-US"/>
        </w:rPr>
      </w:pPr>
    </w:p>
    <w:p w14:paraId="5FACF1AA" w14:textId="77777777" w:rsidR="002737C0" w:rsidRDefault="002737C0" w:rsidP="003D05CB">
      <w:pPr>
        <w:pStyle w:val="Titre5"/>
        <w:rPr>
          <w:rFonts w:asciiTheme="minorHAnsi" w:eastAsiaTheme="minorHAnsi" w:hAnsiTheme="minorHAnsi" w:cstheme="minorBidi"/>
          <w:b w:val="0"/>
          <w:bCs w:val="0"/>
          <w:sz w:val="24"/>
          <w:szCs w:val="24"/>
          <w:lang w:eastAsia="en-US"/>
        </w:rPr>
      </w:pPr>
    </w:p>
    <w:p w14:paraId="08BFE552" w14:textId="77777777" w:rsidR="002737C0" w:rsidRDefault="002737C0" w:rsidP="003D05CB">
      <w:pPr>
        <w:pStyle w:val="Titre5"/>
        <w:rPr>
          <w:rFonts w:asciiTheme="minorHAnsi" w:eastAsiaTheme="minorHAnsi" w:hAnsiTheme="minorHAnsi" w:cstheme="minorBidi"/>
          <w:b w:val="0"/>
          <w:bCs w:val="0"/>
          <w:sz w:val="24"/>
          <w:szCs w:val="24"/>
          <w:lang w:eastAsia="en-US"/>
        </w:rPr>
      </w:pPr>
    </w:p>
    <w:p w14:paraId="44CD371B" w14:textId="77777777" w:rsidR="002737C0" w:rsidRDefault="002737C0" w:rsidP="003D05CB">
      <w:pPr>
        <w:pStyle w:val="Titre5"/>
        <w:rPr>
          <w:rFonts w:asciiTheme="minorHAnsi" w:eastAsiaTheme="minorHAnsi" w:hAnsiTheme="minorHAnsi" w:cstheme="minorBidi"/>
          <w:b w:val="0"/>
          <w:bCs w:val="0"/>
          <w:sz w:val="24"/>
          <w:szCs w:val="24"/>
          <w:lang w:eastAsia="en-US"/>
        </w:rPr>
      </w:pPr>
    </w:p>
    <w:p w14:paraId="0FC7E91E" w14:textId="77777777" w:rsidR="002737C0" w:rsidRDefault="002737C0" w:rsidP="003D05CB">
      <w:pPr>
        <w:pStyle w:val="Titre5"/>
        <w:rPr>
          <w:rFonts w:asciiTheme="minorHAnsi" w:eastAsiaTheme="minorHAnsi" w:hAnsiTheme="minorHAnsi" w:cstheme="minorBidi"/>
          <w:b w:val="0"/>
          <w:bCs w:val="0"/>
          <w:sz w:val="24"/>
          <w:szCs w:val="24"/>
          <w:lang w:eastAsia="en-US"/>
        </w:rPr>
      </w:pPr>
    </w:p>
    <w:p w14:paraId="0346E35E" w14:textId="77777777" w:rsidR="002737C0" w:rsidRDefault="002737C0" w:rsidP="003D05CB">
      <w:pPr>
        <w:pStyle w:val="Titre5"/>
        <w:rPr>
          <w:rFonts w:asciiTheme="minorHAnsi" w:eastAsiaTheme="minorHAnsi" w:hAnsiTheme="minorHAnsi" w:cstheme="minorBidi"/>
          <w:b w:val="0"/>
          <w:bCs w:val="0"/>
          <w:sz w:val="24"/>
          <w:szCs w:val="24"/>
          <w:lang w:eastAsia="en-US"/>
        </w:rPr>
      </w:pPr>
    </w:p>
    <w:p w14:paraId="518D3ADB" w14:textId="77777777" w:rsidR="002737C0" w:rsidRDefault="002737C0" w:rsidP="003D05CB">
      <w:pPr>
        <w:pStyle w:val="Titre5"/>
        <w:rPr>
          <w:rFonts w:asciiTheme="minorHAnsi" w:eastAsiaTheme="minorHAnsi" w:hAnsiTheme="minorHAnsi" w:cstheme="minorBidi"/>
          <w:b w:val="0"/>
          <w:bCs w:val="0"/>
          <w:sz w:val="24"/>
          <w:szCs w:val="24"/>
          <w:lang w:eastAsia="en-US"/>
        </w:rPr>
      </w:pPr>
    </w:p>
    <w:p w14:paraId="11CAD76A" w14:textId="77777777" w:rsidR="002737C0" w:rsidRDefault="002737C0" w:rsidP="003D05CB">
      <w:pPr>
        <w:pStyle w:val="Titre5"/>
        <w:rPr>
          <w:rFonts w:asciiTheme="minorHAnsi" w:eastAsiaTheme="minorHAnsi" w:hAnsiTheme="minorHAnsi" w:cstheme="minorBidi"/>
          <w:b w:val="0"/>
          <w:bCs w:val="0"/>
          <w:sz w:val="24"/>
          <w:szCs w:val="24"/>
          <w:lang w:eastAsia="en-US"/>
        </w:rPr>
      </w:pPr>
    </w:p>
    <w:p w14:paraId="7EF0F98F" w14:textId="67E4D242" w:rsidR="002737C0" w:rsidRDefault="005A2684" w:rsidP="00680BA1">
      <w:pPr>
        <w:pStyle w:val="Titre5"/>
        <w:rPr>
          <w:rFonts w:asciiTheme="minorHAnsi" w:hAnsiTheme="minorHAnsi"/>
          <w:b w:val="0"/>
          <w:sz w:val="24"/>
          <w:szCs w:val="24"/>
        </w:rPr>
      </w:pPr>
      <w:r>
        <w:rPr>
          <w:rFonts w:asciiTheme="minorHAnsi" w:hAnsiTheme="minorHAnsi"/>
          <w:b w:val="0"/>
          <w:sz w:val="24"/>
          <w:szCs w:val="24"/>
        </w:rPr>
        <w:t>NB : pour les sites d’institutions, le nom de la page d’accueil du site sera souvent le même que celui de l’institution.</w:t>
      </w:r>
    </w:p>
    <w:p w14:paraId="506313BA" w14:textId="77777777" w:rsidR="002737C0" w:rsidRDefault="002737C0">
      <w:pPr>
        <w:jc w:val="left"/>
        <w:rPr>
          <w:rFonts w:eastAsia="Times New Roman" w:cs="Times New Roman"/>
          <w:bCs/>
          <w:szCs w:val="24"/>
          <w:lang w:eastAsia="fr-FR"/>
        </w:rPr>
      </w:pPr>
      <w:r>
        <w:rPr>
          <w:b/>
          <w:szCs w:val="24"/>
        </w:rPr>
        <w:br w:type="page"/>
      </w:r>
    </w:p>
    <w:p w14:paraId="6D69DB7B" w14:textId="77777777" w:rsidR="005B03E7" w:rsidRDefault="005B03E7" w:rsidP="0022659B">
      <w:pPr>
        <w:pStyle w:val="Titre2"/>
      </w:pPr>
      <w:bookmarkStart w:id="47" w:name="_Toc523216944"/>
      <w:r>
        <w:lastRenderedPageBreak/>
        <w:t>Citer un brevet</w:t>
      </w:r>
      <w:bookmarkEnd w:id="47"/>
    </w:p>
    <w:p w14:paraId="1115F0DA" w14:textId="40246077" w:rsidR="005B03E7" w:rsidRPr="002B76F6" w:rsidRDefault="002B76F6" w:rsidP="002B76F6">
      <w:pPr>
        <w:pStyle w:val="Titre5"/>
        <w:rPr>
          <w:rFonts w:asciiTheme="minorHAnsi" w:hAnsiTheme="minorHAnsi"/>
          <w:color w:val="000000" w:themeColor="text1"/>
          <w:sz w:val="24"/>
          <w:szCs w:val="24"/>
        </w:rPr>
      </w:pPr>
      <w:r w:rsidRPr="00F87BF5">
        <w:rPr>
          <w:rFonts w:asciiTheme="minorHAnsi" w:hAnsiTheme="minorHAnsi"/>
          <w:color w:val="000000" w:themeColor="text1"/>
          <w:sz w:val="24"/>
          <w:szCs w:val="24"/>
        </w:rPr>
        <w:t xml:space="preserve">Modèle pour la </w:t>
      </w:r>
      <w:r w:rsidRPr="00A66D6E">
        <w:rPr>
          <w:rFonts w:asciiTheme="minorHAnsi" w:hAnsiTheme="minorHAnsi"/>
          <w:color w:val="000000" w:themeColor="text1"/>
          <w:sz w:val="24"/>
          <w:szCs w:val="24"/>
        </w:rPr>
        <w:t>bibliographie</w:t>
      </w:r>
      <w:r>
        <w:rPr>
          <w:rFonts w:asciiTheme="minorHAnsi" w:hAnsiTheme="minorHAnsi"/>
          <w:color w:val="000000" w:themeColor="text1"/>
          <w:sz w:val="24"/>
          <w:szCs w:val="24"/>
        </w:rPr>
        <w:t xml:space="preserve"> et pour les n</w:t>
      </w:r>
      <w:r w:rsidRPr="00A66D6E">
        <w:rPr>
          <w:rFonts w:asciiTheme="minorHAnsi" w:hAnsiTheme="minorHAnsi"/>
          <w:color w:val="000000" w:themeColor="text1"/>
          <w:sz w:val="24"/>
          <w:szCs w:val="24"/>
        </w:rPr>
        <w:t>otes de bas de page</w:t>
      </w:r>
    </w:p>
    <w:p w14:paraId="11C595B8" w14:textId="77777777" w:rsidR="005B03E7" w:rsidRPr="002B76F6" w:rsidRDefault="00F57C48" w:rsidP="005B03E7">
      <w:pPr>
        <w:rPr>
          <w:rFonts w:eastAsia="Times New Roman" w:cs="Times New Roman"/>
          <w:color w:val="000000" w:themeColor="text1"/>
          <w:szCs w:val="24"/>
          <w:lang w:eastAsia="fr-FR"/>
        </w:rPr>
      </w:pPr>
      <w:r w:rsidRPr="002B76F6">
        <w:rPr>
          <w:rFonts w:eastAsia="Times New Roman" w:cs="Times New Roman"/>
          <w:color w:val="000000" w:themeColor="text1"/>
          <w:szCs w:val="24"/>
          <w:lang w:eastAsia="fr-FR"/>
        </w:rPr>
        <w:t>Brevet [nationalité] n° XXX,</w:t>
      </w:r>
      <w:r w:rsidR="005B03E7" w:rsidRPr="002B76F6">
        <w:rPr>
          <w:rFonts w:eastAsia="Times New Roman" w:cs="Times New Roman"/>
          <w:color w:val="000000" w:themeColor="text1"/>
          <w:szCs w:val="24"/>
          <w:lang w:eastAsia="fr-FR"/>
        </w:rPr>
        <w:t xml:space="preserve"> </w:t>
      </w:r>
      <w:r w:rsidR="005B03E7" w:rsidRPr="002B76F6">
        <w:rPr>
          <w:rFonts w:eastAsia="Times New Roman" w:cs="Times New Roman"/>
          <w:i/>
          <w:color w:val="000000" w:themeColor="text1"/>
          <w:szCs w:val="24"/>
          <w:lang w:eastAsia="fr-FR"/>
        </w:rPr>
        <w:t>Titre du brevet</w:t>
      </w:r>
      <w:r w:rsidR="005B03E7" w:rsidRPr="002B76F6">
        <w:rPr>
          <w:rFonts w:eastAsia="Times New Roman" w:cs="Times New Roman"/>
          <w:color w:val="000000" w:themeColor="text1"/>
          <w:szCs w:val="24"/>
          <w:lang w:eastAsia="fr-FR"/>
        </w:rPr>
        <w:t>, date complète de publication du brevet déposé.</w:t>
      </w:r>
    </w:p>
    <w:p w14:paraId="640D61FF" w14:textId="77777777" w:rsidR="00F57C48" w:rsidRDefault="00F57C48" w:rsidP="005B03E7">
      <w:pPr>
        <w:pStyle w:val="Titre5"/>
        <w:rPr>
          <w:rFonts w:asciiTheme="minorHAnsi" w:hAnsiTheme="minorHAnsi"/>
          <w:sz w:val="24"/>
          <w:szCs w:val="24"/>
        </w:rPr>
      </w:pPr>
    </w:p>
    <w:p w14:paraId="17C3B0DF" w14:textId="77777777" w:rsidR="002B76F6" w:rsidRDefault="002B76F6" w:rsidP="005B03E7">
      <w:pPr>
        <w:pStyle w:val="Titre5"/>
        <w:rPr>
          <w:rFonts w:asciiTheme="minorHAnsi" w:hAnsiTheme="minorHAnsi"/>
          <w:sz w:val="24"/>
          <w:szCs w:val="24"/>
        </w:rPr>
      </w:pPr>
    </w:p>
    <w:p w14:paraId="70756FA4" w14:textId="12853431" w:rsidR="005B03E7" w:rsidRDefault="002B76F6" w:rsidP="005B03E7">
      <w:pPr>
        <w:pStyle w:val="Titre5"/>
        <w:rPr>
          <w:rFonts w:asciiTheme="minorHAnsi" w:hAnsiTheme="minorHAnsi"/>
          <w:sz w:val="24"/>
          <w:szCs w:val="24"/>
        </w:rPr>
      </w:pPr>
      <w:r>
        <w:rPr>
          <w:rFonts w:asciiTheme="minorHAnsi" w:hAnsiTheme="minorHAnsi"/>
          <w:sz w:val="24"/>
          <w:szCs w:val="24"/>
        </w:rPr>
        <w:t>Exemples d</w:t>
      </w:r>
      <w:r w:rsidR="005B03E7" w:rsidRPr="00B3384A">
        <w:rPr>
          <w:rFonts w:asciiTheme="minorHAnsi" w:hAnsiTheme="minorHAnsi"/>
          <w:sz w:val="24"/>
          <w:szCs w:val="24"/>
        </w:rPr>
        <w:t>ans la bibliographie</w:t>
      </w:r>
      <w:r w:rsidR="00F57C48">
        <w:rPr>
          <w:rFonts w:asciiTheme="minorHAnsi" w:hAnsiTheme="minorHAnsi"/>
          <w:sz w:val="24"/>
          <w:szCs w:val="24"/>
        </w:rPr>
        <w:t xml:space="preserve"> et </w:t>
      </w:r>
      <w:r>
        <w:rPr>
          <w:rFonts w:asciiTheme="minorHAnsi" w:hAnsiTheme="minorHAnsi"/>
          <w:sz w:val="24"/>
          <w:szCs w:val="24"/>
        </w:rPr>
        <w:t>les</w:t>
      </w:r>
      <w:r w:rsidR="00F57C48">
        <w:rPr>
          <w:rFonts w:asciiTheme="minorHAnsi" w:hAnsiTheme="minorHAnsi"/>
          <w:sz w:val="24"/>
          <w:szCs w:val="24"/>
        </w:rPr>
        <w:t xml:space="preserve"> note</w:t>
      </w:r>
      <w:r>
        <w:rPr>
          <w:rFonts w:asciiTheme="minorHAnsi" w:hAnsiTheme="minorHAnsi"/>
          <w:sz w:val="24"/>
          <w:szCs w:val="24"/>
        </w:rPr>
        <w:t>s</w:t>
      </w:r>
      <w:r w:rsidR="00F57C48">
        <w:rPr>
          <w:rFonts w:asciiTheme="minorHAnsi" w:hAnsiTheme="minorHAnsi"/>
          <w:sz w:val="24"/>
          <w:szCs w:val="24"/>
        </w:rPr>
        <w:t xml:space="preserve"> de bas de page</w:t>
      </w:r>
    </w:p>
    <w:p w14:paraId="6448D805" w14:textId="77777777" w:rsidR="00F57C48" w:rsidRPr="00564713" w:rsidRDefault="00F57C48" w:rsidP="005B03E7">
      <w:pPr>
        <w:pStyle w:val="Titre5"/>
        <w:rPr>
          <w:rFonts w:asciiTheme="minorHAnsi" w:hAnsiTheme="minorHAnsi"/>
          <w:b w:val="0"/>
          <w:sz w:val="24"/>
          <w:szCs w:val="24"/>
          <w:lang w:val="en-US"/>
        </w:rPr>
      </w:pPr>
      <w:commentRangeStart w:id="48"/>
      <w:r w:rsidRPr="00564713">
        <w:rPr>
          <w:rFonts w:asciiTheme="minorHAnsi" w:hAnsiTheme="minorHAnsi"/>
          <w:b w:val="0"/>
          <w:sz w:val="24"/>
          <w:szCs w:val="24"/>
          <w:lang w:val="en-US"/>
        </w:rPr>
        <w:t xml:space="preserve">Brevet </w:t>
      </w:r>
      <w:proofErr w:type="spellStart"/>
      <w:r w:rsidRPr="00564713">
        <w:rPr>
          <w:rFonts w:asciiTheme="minorHAnsi" w:hAnsiTheme="minorHAnsi"/>
          <w:b w:val="0"/>
          <w:sz w:val="24"/>
          <w:szCs w:val="24"/>
          <w:lang w:val="en-US"/>
        </w:rPr>
        <w:t>américain</w:t>
      </w:r>
      <w:proofErr w:type="spellEnd"/>
      <w:r w:rsidRPr="00564713">
        <w:rPr>
          <w:rFonts w:asciiTheme="minorHAnsi" w:hAnsiTheme="minorHAnsi"/>
          <w:b w:val="0"/>
          <w:sz w:val="24"/>
          <w:szCs w:val="24"/>
          <w:lang w:val="en-US"/>
        </w:rPr>
        <w:t xml:space="preserve"> n° US D709251 S, </w:t>
      </w:r>
      <w:r w:rsidRPr="00564713">
        <w:rPr>
          <w:rFonts w:asciiTheme="minorHAnsi" w:hAnsiTheme="minorHAnsi"/>
          <w:b w:val="0"/>
          <w:i/>
          <w:sz w:val="24"/>
          <w:szCs w:val="24"/>
          <w:lang w:val="en-US"/>
        </w:rPr>
        <w:t xml:space="preserve">Set of hamster wheels, </w:t>
      </w:r>
      <w:r w:rsidRPr="00564713">
        <w:rPr>
          <w:rFonts w:asciiTheme="minorHAnsi" w:hAnsiTheme="minorHAnsi"/>
          <w:b w:val="0"/>
          <w:sz w:val="24"/>
          <w:szCs w:val="24"/>
          <w:lang w:val="en-US"/>
        </w:rPr>
        <w:t xml:space="preserve">15 </w:t>
      </w:r>
      <w:proofErr w:type="spellStart"/>
      <w:r w:rsidRPr="00564713">
        <w:rPr>
          <w:rFonts w:asciiTheme="minorHAnsi" w:hAnsiTheme="minorHAnsi"/>
          <w:b w:val="0"/>
          <w:sz w:val="24"/>
          <w:szCs w:val="24"/>
          <w:lang w:val="en-US"/>
        </w:rPr>
        <w:t>juillet</w:t>
      </w:r>
      <w:proofErr w:type="spellEnd"/>
      <w:r w:rsidRPr="00564713">
        <w:rPr>
          <w:rFonts w:asciiTheme="minorHAnsi" w:hAnsiTheme="minorHAnsi"/>
          <w:b w:val="0"/>
          <w:sz w:val="24"/>
          <w:szCs w:val="24"/>
          <w:lang w:val="en-US"/>
        </w:rPr>
        <w:t xml:space="preserve"> 2014</w:t>
      </w:r>
      <w:r w:rsidR="00D93023" w:rsidRPr="00564713">
        <w:rPr>
          <w:rFonts w:asciiTheme="minorHAnsi" w:hAnsiTheme="minorHAnsi"/>
          <w:b w:val="0"/>
          <w:sz w:val="24"/>
          <w:szCs w:val="24"/>
          <w:lang w:val="en-US"/>
        </w:rPr>
        <w:t>.</w:t>
      </w:r>
    </w:p>
    <w:p w14:paraId="599411F4" w14:textId="3BD579D2" w:rsidR="005B03E7" w:rsidRPr="00564713" w:rsidRDefault="00295A26" w:rsidP="005B03E7">
      <w:pPr>
        <w:pStyle w:val="Titre5"/>
        <w:rPr>
          <w:rFonts w:asciiTheme="minorHAnsi" w:hAnsiTheme="minorHAnsi"/>
          <w:b w:val="0"/>
          <w:sz w:val="24"/>
          <w:szCs w:val="24"/>
          <w:lang w:val="en-US"/>
        </w:rPr>
      </w:pPr>
      <w:r>
        <w:rPr>
          <w:rFonts w:asciiTheme="minorHAnsi" w:hAnsiTheme="minorHAnsi"/>
          <w:b w:val="0"/>
          <w:sz w:val="24"/>
          <w:szCs w:val="24"/>
          <w:lang w:val="en-US"/>
        </w:rPr>
        <w:t xml:space="preserve">Brevet </w:t>
      </w:r>
      <w:proofErr w:type="spellStart"/>
      <w:r>
        <w:rPr>
          <w:rFonts w:asciiTheme="minorHAnsi" w:hAnsiTheme="minorHAnsi"/>
          <w:b w:val="0"/>
          <w:sz w:val="24"/>
          <w:szCs w:val="24"/>
          <w:lang w:val="en-US"/>
        </w:rPr>
        <w:t>américain</w:t>
      </w:r>
      <w:proofErr w:type="spellEnd"/>
      <w:r w:rsidR="00F57C48" w:rsidRPr="00564713">
        <w:rPr>
          <w:rFonts w:asciiTheme="minorHAnsi" w:hAnsiTheme="minorHAnsi"/>
          <w:b w:val="0"/>
          <w:sz w:val="24"/>
          <w:szCs w:val="24"/>
          <w:lang w:val="en-US"/>
        </w:rPr>
        <w:t xml:space="preserve"> n° US Des. 430708, </w:t>
      </w:r>
      <w:r w:rsidR="005B03E7" w:rsidRPr="00564713">
        <w:rPr>
          <w:rFonts w:asciiTheme="minorHAnsi" w:hAnsiTheme="minorHAnsi"/>
          <w:b w:val="0"/>
          <w:i/>
          <w:sz w:val="24"/>
          <w:szCs w:val="24"/>
          <w:lang w:val="en-US"/>
        </w:rPr>
        <w:t>Playground for small animal such as hamster</w:t>
      </w:r>
      <w:r w:rsidR="005B03E7" w:rsidRPr="00564713">
        <w:rPr>
          <w:rFonts w:asciiTheme="minorHAnsi" w:hAnsiTheme="minorHAnsi"/>
          <w:b w:val="0"/>
          <w:sz w:val="24"/>
          <w:szCs w:val="24"/>
          <w:lang w:val="en-US"/>
        </w:rPr>
        <w:t xml:space="preserve">, 5 </w:t>
      </w:r>
      <w:proofErr w:type="spellStart"/>
      <w:r w:rsidR="005B03E7" w:rsidRPr="00564713">
        <w:rPr>
          <w:rFonts w:asciiTheme="minorHAnsi" w:hAnsiTheme="minorHAnsi"/>
          <w:b w:val="0"/>
          <w:sz w:val="24"/>
          <w:szCs w:val="24"/>
          <w:lang w:val="en-US"/>
        </w:rPr>
        <w:t>septembre</w:t>
      </w:r>
      <w:proofErr w:type="spellEnd"/>
      <w:r w:rsidR="005B03E7" w:rsidRPr="00564713">
        <w:rPr>
          <w:rFonts w:asciiTheme="minorHAnsi" w:hAnsiTheme="minorHAnsi"/>
          <w:b w:val="0"/>
          <w:sz w:val="24"/>
          <w:szCs w:val="24"/>
          <w:lang w:val="en-US"/>
        </w:rPr>
        <w:t xml:space="preserve"> 2000.</w:t>
      </w:r>
    </w:p>
    <w:p w14:paraId="2081AB30" w14:textId="77777777" w:rsidR="005B03E7" w:rsidRPr="00F07EA8" w:rsidRDefault="004D0C2F" w:rsidP="005B03E7">
      <w:pPr>
        <w:pStyle w:val="Titre5"/>
        <w:rPr>
          <w:rFonts w:asciiTheme="minorHAnsi" w:hAnsiTheme="minorHAnsi"/>
          <w:b w:val="0"/>
          <w:sz w:val="24"/>
          <w:szCs w:val="24"/>
        </w:rPr>
      </w:pPr>
      <w:r>
        <w:rPr>
          <w:rFonts w:asciiTheme="minorHAnsi" w:hAnsiTheme="minorHAnsi"/>
          <w:b w:val="0"/>
          <w:sz w:val="24"/>
          <w:szCs w:val="24"/>
        </w:rPr>
        <w:t>Brevet européen</w:t>
      </w:r>
      <w:r w:rsidR="00F07EA8">
        <w:rPr>
          <w:rFonts w:asciiTheme="minorHAnsi" w:hAnsiTheme="minorHAnsi"/>
          <w:b w:val="0"/>
          <w:sz w:val="24"/>
          <w:szCs w:val="24"/>
        </w:rPr>
        <w:t xml:space="preserve"> n</w:t>
      </w:r>
      <w:r w:rsidR="00F07EA8" w:rsidRPr="00F07EA8">
        <w:rPr>
          <w:rFonts w:asciiTheme="minorHAnsi" w:hAnsiTheme="minorHAnsi"/>
          <w:b w:val="0"/>
          <w:sz w:val="24"/>
          <w:szCs w:val="24"/>
        </w:rPr>
        <w:t xml:space="preserve">° </w:t>
      </w:r>
      <w:r w:rsidR="00F07EA8" w:rsidRPr="00F07EA8">
        <w:rPr>
          <w:rFonts w:asciiTheme="minorHAnsi" w:hAnsiTheme="minorHAnsi"/>
          <w:b w:val="0"/>
          <w:bCs w:val="0"/>
          <w:sz w:val="24"/>
          <w:szCs w:val="24"/>
        </w:rPr>
        <w:t xml:space="preserve">EP3155925, </w:t>
      </w:r>
      <w:r w:rsidR="00F07EA8" w:rsidRPr="00F07EA8">
        <w:rPr>
          <w:rFonts w:asciiTheme="minorHAnsi" w:hAnsiTheme="minorHAnsi"/>
          <w:b w:val="0"/>
          <w:bCs w:val="0"/>
          <w:i/>
          <w:sz w:val="24"/>
          <w:szCs w:val="24"/>
        </w:rPr>
        <w:t>Boîtier d’attache sucette</w:t>
      </w:r>
      <w:r w:rsidR="00F07EA8" w:rsidRPr="00F07EA8">
        <w:rPr>
          <w:rFonts w:asciiTheme="minorHAnsi" w:hAnsiTheme="minorHAnsi"/>
          <w:b w:val="0"/>
          <w:bCs w:val="0"/>
          <w:sz w:val="24"/>
          <w:szCs w:val="24"/>
        </w:rPr>
        <w:t>, 19 avril 2017</w:t>
      </w:r>
      <w:r w:rsidR="00F07EA8">
        <w:rPr>
          <w:rFonts w:asciiTheme="minorHAnsi" w:hAnsiTheme="minorHAnsi"/>
          <w:b w:val="0"/>
          <w:bCs w:val="0"/>
          <w:sz w:val="24"/>
          <w:szCs w:val="24"/>
        </w:rPr>
        <w:t>.</w:t>
      </w:r>
      <w:commentRangeEnd w:id="48"/>
      <w:r w:rsidR="00F176D1">
        <w:rPr>
          <w:rStyle w:val="Marquedecommentaire"/>
          <w:rFonts w:asciiTheme="minorHAnsi" w:eastAsiaTheme="minorHAnsi" w:hAnsiTheme="minorHAnsi" w:cstheme="minorBidi"/>
          <w:b w:val="0"/>
          <w:bCs w:val="0"/>
          <w:lang w:eastAsia="en-US"/>
        </w:rPr>
        <w:commentReference w:id="48"/>
      </w:r>
    </w:p>
    <w:p w14:paraId="29911958" w14:textId="77777777" w:rsidR="005B03E7" w:rsidRDefault="005B03E7" w:rsidP="005B03E7">
      <w:pPr>
        <w:rPr>
          <w:rFonts w:eastAsia="Times New Roman" w:cs="Times New Roman"/>
          <w:bCs/>
          <w:szCs w:val="24"/>
          <w:lang w:eastAsia="fr-FR"/>
        </w:rPr>
      </w:pPr>
      <w:r>
        <w:rPr>
          <w:b/>
          <w:szCs w:val="24"/>
        </w:rPr>
        <w:br w:type="page"/>
      </w:r>
    </w:p>
    <w:p w14:paraId="3E8614B1" w14:textId="0636CDA1" w:rsidR="0069763C" w:rsidRDefault="0069763C" w:rsidP="0022659B">
      <w:pPr>
        <w:pStyle w:val="Titre2"/>
      </w:pPr>
      <w:bookmarkStart w:id="49" w:name="_Toc523216945"/>
      <w:r>
        <w:lastRenderedPageBreak/>
        <w:t>Citer un courriel</w:t>
      </w:r>
      <w:r w:rsidR="0022659B">
        <w:t>, un</w:t>
      </w:r>
      <w:r w:rsidR="00123C5A">
        <w:t xml:space="preserve"> message de</w:t>
      </w:r>
      <w:r w:rsidR="0022659B">
        <w:t xml:space="preserve"> liste de diffusion</w:t>
      </w:r>
      <w:bookmarkEnd w:id="49"/>
    </w:p>
    <w:p w14:paraId="06C5BE61" w14:textId="77777777" w:rsidR="001519AC" w:rsidRDefault="001519AC" w:rsidP="002B76F6">
      <w:pPr>
        <w:pStyle w:val="Titre5"/>
        <w:rPr>
          <w:rFonts w:asciiTheme="minorHAnsi" w:hAnsiTheme="minorHAnsi"/>
          <w:color w:val="000000" w:themeColor="text1"/>
          <w:sz w:val="24"/>
          <w:szCs w:val="24"/>
        </w:rPr>
      </w:pPr>
    </w:p>
    <w:p w14:paraId="5F211502" w14:textId="6B2548A2" w:rsidR="002B76F6" w:rsidRPr="00A66D6E" w:rsidRDefault="00123C5A" w:rsidP="002B76F6">
      <w:pPr>
        <w:pStyle w:val="Titre5"/>
        <w:rPr>
          <w:color w:val="000000" w:themeColor="text1"/>
          <w:szCs w:val="24"/>
        </w:rPr>
      </w:pPr>
      <w:r>
        <w:rPr>
          <w:rFonts w:asciiTheme="minorHAnsi" w:hAnsiTheme="minorHAnsi"/>
          <w:color w:val="000000" w:themeColor="text1"/>
          <w:sz w:val="24"/>
          <w:szCs w:val="24"/>
        </w:rPr>
        <w:t>Courriel : m</w:t>
      </w:r>
      <w:r w:rsidR="002B76F6" w:rsidRPr="00F87BF5">
        <w:rPr>
          <w:rFonts w:asciiTheme="minorHAnsi" w:hAnsiTheme="minorHAnsi"/>
          <w:color w:val="000000" w:themeColor="text1"/>
          <w:sz w:val="24"/>
          <w:szCs w:val="24"/>
        </w:rPr>
        <w:t xml:space="preserve">odèle </w:t>
      </w:r>
      <w:r w:rsidR="00275AA8">
        <w:rPr>
          <w:rFonts w:asciiTheme="minorHAnsi" w:hAnsiTheme="minorHAnsi"/>
          <w:color w:val="000000" w:themeColor="text1"/>
          <w:sz w:val="24"/>
          <w:szCs w:val="24"/>
        </w:rPr>
        <w:t xml:space="preserve">et exemple </w:t>
      </w:r>
      <w:r w:rsidR="002B76F6" w:rsidRPr="00F87BF5">
        <w:rPr>
          <w:rFonts w:asciiTheme="minorHAnsi" w:hAnsiTheme="minorHAnsi"/>
          <w:color w:val="000000" w:themeColor="text1"/>
          <w:sz w:val="24"/>
          <w:szCs w:val="24"/>
        </w:rPr>
        <w:t xml:space="preserve">pour la </w:t>
      </w:r>
      <w:r w:rsidR="00275AA8">
        <w:rPr>
          <w:rFonts w:asciiTheme="minorHAnsi" w:hAnsiTheme="minorHAnsi"/>
          <w:color w:val="000000" w:themeColor="text1"/>
          <w:sz w:val="24"/>
          <w:szCs w:val="24"/>
        </w:rPr>
        <w:t>liste des ressources et les notes de bas de page</w:t>
      </w:r>
    </w:p>
    <w:p w14:paraId="3DCE39AA" w14:textId="166E9A14" w:rsidR="002B76F6" w:rsidRPr="002B76F6" w:rsidRDefault="002B76F6" w:rsidP="002B76F6">
      <w:pPr>
        <w:rPr>
          <w:color w:val="000000" w:themeColor="text1"/>
          <w:szCs w:val="24"/>
        </w:rPr>
      </w:pPr>
      <w:r w:rsidRPr="002B76F6">
        <w:rPr>
          <w:color w:val="000000" w:themeColor="text1"/>
          <w:szCs w:val="24"/>
        </w:rPr>
        <w:t xml:space="preserve">Auteur [NOM Prénom], </w:t>
      </w:r>
      <w:r w:rsidRPr="002B76F6">
        <w:rPr>
          <w:i/>
          <w:color w:val="000000" w:themeColor="text1"/>
          <w:szCs w:val="24"/>
        </w:rPr>
        <w:t>Sujet du courriel</w:t>
      </w:r>
      <w:r w:rsidRPr="002B76F6">
        <w:rPr>
          <w:color w:val="000000" w:themeColor="text1"/>
          <w:szCs w:val="24"/>
        </w:rPr>
        <w:t xml:space="preserve"> [courriel], date de l’envoi [JJ mois AAAA]</w:t>
      </w:r>
      <w:del w:id="50" w:author="Frédérique Flamerie De Lachapelle" w:date="2018-09-11T10:32:00Z">
        <w:r w:rsidRPr="002B76F6" w:rsidDel="00F176D1">
          <w:rPr>
            <w:color w:val="000000" w:themeColor="text1"/>
            <w:szCs w:val="24"/>
          </w:rPr>
          <w:delText>, heure de l’envoi [hh:mn]</w:delText>
        </w:r>
      </w:del>
      <w:r w:rsidRPr="002B76F6">
        <w:rPr>
          <w:color w:val="000000" w:themeColor="text1"/>
          <w:szCs w:val="24"/>
        </w:rPr>
        <w:t>.</w:t>
      </w:r>
    </w:p>
    <w:p w14:paraId="3AD2A5BC" w14:textId="2C19B1EE" w:rsidR="00275AA8" w:rsidRDefault="00275AA8" w:rsidP="00275AA8">
      <w:pPr>
        <w:pStyle w:val="Titre5"/>
        <w:rPr>
          <w:rFonts w:asciiTheme="minorHAnsi" w:eastAsiaTheme="minorHAnsi" w:hAnsiTheme="minorHAnsi" w:cstheme="minorBidi"/>
          <w:b w:val="0"/>
          <w:bCs w:val="0"/>
          <w:sz w:val="24"/>
          <w:szCs w:val="24"/>
          <w:lang w:eastAsia="en-US"/>
        </w:rPr>
      </w:pPr>
      <w:r>
        <w:rPr>
          <w:rFonts w:asciiTheme="minorHAnsi" w:eastAsiaTheme="minorHAnsi" w:hAnsiTheme="minorHAnsi" w:cstheme="minorBidi"/>
          <w:b w:val="0"/>
          <w:bCs w:val="0"/>
          <w:sz w:val="24"/>
          <w:szCs w:val="24"/>
          <w:lang w:eastAsia="en-US"/>
        </w:rPr>
        <w:t xml:space="preserve">HOURQUEBIE Fabrice, </w:t>
      </w:r>
      <w:r w:rsidRPr="0069763C">
        <w:rPr>
          <w:rFonts w:asciiTheme="minorHAnsi" w:eastAsiaTheme="minorHAnsi" w:hAnsiTheme="minorHAnsi" w:cstheme="minorBidi"/>
          <w:b w:val="0"/>
          <w:bCs w:val="0"/>
          <w:i/>
          <w:sz w:val="24"/>
          <w:szCs w:val="24"/>
          <w:lang w:eastAsia="en-US"/>
        </w:rPr>
        <w:t>Guide de la rédaction biblio : projet confirmé</w:t>
      </w:r>
      <w:r>
        <w:rPr>
          <w:rFonts w:asciiTheme="minorHAnsi" w:eastAsiaTheme="minorHAnsi" w:hAnsiTheme="minorHAnsi" w:cstheme="minorBidi"/>
          <w:b w:val="0"/>
          <w:bCs w:val="0"/>
          <w:i/>
          <w:sz w:val="24"/>
          <w:szCs w:val="24"/>
          <w:lang w:eastAsia="en-US"/>
        </w:rPr>
        <w:t xml:space="preserve"> </w:t>
      </w:r>
      <w:r>
        <w:rPr>
          <w:rFonts w:asciiTheme="minorHAnsi" w:eastAsiaTheme="minorHAnsi" w:hAnsiTheme="minorHAnsi" w:cstheme="minorBidi"/>
          <w:b w:val="0"/>
          <w:bCs w:val="0"/>
          <w:sz w:val="24"/>
          <w:szCs w:val="24"/>
          <w:lang w:eastAsia="en-US"/>
        </w:rPr>
        <w:t>[courriel], 9 novembre 2016</w:t>
      </w:r>
      <w:del w:id="51" w:author="Frédérique Flamerie De Lachapelle" w:date="2018-09-11T10:32:00Z">
        <w:r w:rsidDel="00F176D1">
          <w:rPr>
            <w:rFonts w:asciiTheme="minorHAnsi" w:eastAsiaTheme="minorHAnsi" w:hAnsiTheme="minorHAnsi" w:cstheme="minorBidi"/>
            <w:b w:val="0"/>
            <w:bCs w:val="0"/>
            <w:sz w:val="24"/>
            <w:szCs w:val="24"/>
            <w:lang w:eastAsia="en-US"/>
          </w:rPr>
          <w:delText>, 18:06</w:delText>
        </w:r>
      </w:del>
      <w:r>
        <w:rPr>
          <w:rFonts w:asciiTheme="minorHAnsi" w:eastAsiaTheme="minorHAnsi" w:hAnsiTheme="minorHAnsi" w:cstheme="minorBidi"/>
          <w:b w:val="0"/>
          <w:bCs w:val="0"/>
          <w:sz w:val="24"/>
          <w:szCs w:val="24"/>
          <w:lang w:eastAsia="en-US"/>
        </w:rPr>
        <w:t>.</w:t>
      </w:r>
    </w:p>
    <w:p w14:paraId="43FF7906" w14:textId="77777777" w:rsidR="00275AA8" w:rsidRPr="00F11501" w:rsidRDefault="00275AA8" w:rsidP="0069763C">
      <w:pPr>
        <w:rPr>
          <w:color w:val="000000" w:themeColor="text1"/>
          <w:szCs w:val="24"/>
        </w:rPr>
      </w:pPr>
    </w:p>
    <w:p w14:paraId="79FF1CDF" w14:textId="77777777" w:rsidR="00CA7DC9" w:rsidRPr="001519AC" w:rsidRDefault="00CA7DC9" w:rsidP="0069763C">
      <w:pPr>
        <w:rPr>
          <w:szCs w:val="24"/>
        </w:rPr>
      </w:pPr>
      <w:bookmarkStart w:id="52" w:name="_GoBack"/>
      <w:bookmarkEnd w:id="52"/>
    </w:p>
    <w:p w14:paraId="599AB6FE" w14:textId="77777777" w:rsidR="001519AC" w:rsidRDefault="00275AA8" w:rsidP="0069763C">
      <w:pPr>
        <w:rPr>
          <w:b/>
          <w:szCs w:val="24"/>
        </w:rPr>
      </w:pPr>
      <w:r w:rsidRPr="001519AC">
        <w:rPr>
          <w:b/>
          <w:szCs w:val="24"/>
        </w:rPr>
        <w:t>Message de liste de diffusion :</w:t>
      </w:r>
    </w:p>
    <w:p w14:paraId="5A624BB5" w14:textId="6BE04724" w:rsidR="00F11501" w:rsidRPr="001519AC" w:rsidRDefault="001519AC" w:rsidP="0069763C">
      <w:pPr>
        <w:rPr>
          <w:b/>
          <w:szCs w:val="24"/>
        </w:rPr>
      </w:pPr>
      <w:r>
        <w:rPr>
          <w:b/>
          <w:szCs w:val="24"/>
        </w:rPr>
        <w:t xml:space="preserve">- </w:t>
      </w:r>
      <w:r w:rsidR="00275AA8" w:rsidRPr="001519AC">
        <w:rPr>
          <w:b/>
          <w:szCs w:val="24"/>
        </w:rPr>
        <w:t>modèle et exemple pour la liste des ressources</w:t>
      </w:r>
    </w:p>
    <w:p w14:paraId="52B787CB" w14:textId="5FDF9CED" w:rsidR="00275AA8" w:rsidRPr="002B76F6" w:rsidRDefault="00275AA8" w:rsidP="00275AA8">
      <w:pPr>
        <w:rPr>
          <w:color w:val="000000" w:themeColor="text1"/>
          <w:szCs w:val="24"/>
        </w:rPr>
      </w:pPr>
      <w:r w:rsidRPr="002B76F6">
        <w:rPr>
          <w:color w:val="000000" w:themeColor="text1"/>
          <w:szCs w:val="24"/>
        </w:rPr>
        <w:t xml:space="preserve">Auteur [NOM Prénom], </w:t>
      </w:r>
      <w:r w:rsidRPr="002B76F6">
        <w:rPr>
          <w:i/>
          <w:color w:val="000000" w:themeColor="text1"/>
          <w:szCs w:val="24"/>
        </w:rPr>
        <w:t xml:space="preserve">Sujet du </w:t>
      </w:r>
      <w:r>
        <w:rPr>
          <w:i/>
          <w:color w:val="000000" w:themeColor="text1"/>
          <w:szCs w:val="24"/>
        </w:rPr>
        <w:t xml:space="preserve">message </w:t>
      </w:r>
      <w:r w:rsidRPr="002B76F6">
        <w:rPr>
          <w:color w:val="000000" w:themeColor="text1"/>
          <w:szCs w:val="24"/>
        </w:rPr>
        <w:t>[</w:t>
      </w:r>
      <w:r w:rsidR="001519AC">
        <w:rPr>
          <w:color w:val="000000" w:themeColor="text1"/>
          <w:szCs w:val="24"/>
        </w:rPr>
        <w:t>courriel</w:t>
      </w:r>
      <w:r w:rsidRPr="002B76F6">
        <w:rPr>
          <w:color w:val="000000" w:themeColor="text1"/>
          <w:szCs w:val="24"/>
        </w:rPr>
        <w:t xml:space="preserve">], </w:t>
      </w:r>
      <w:r>
        <w:rPr>
          <w:color w:val="000000" w:themeColor="text1"/>
          <w:szCs w:val="24"/>
        </w:rPr>
        <w:t xml:space="preserve">sur </w:t>
      </w:r>
      <w:r w:rsidRPr="001519AC">
        <w:rPr>
          <w:i/>
          <w:color w:val="000000" w:themeColor="text1"/>
          <w:szCs w:val="24"/>
        </w:rPr>
        <w:t>Nom de la liste de diffusion ou du forum</w:t>
      </w:r>
      <w:r>
        <w:rPr>
          <w:color w:val="000000" w:themeColor="text1"/>
          <w:szCs w:val="24"/>
        </w:rPr>
        <w:t xml:space="preserve">, </w:t>
      </w:r>
      <w:r w:rsidRPr="002B76F6">
        <w:rPr>
          <w:color w:val="000000" w:themeColor="text1"/>
          <w:szCs w:val="24"/>
        </w:rPr>
        <w:t xml:space="preserve">date de l’envoi [JJ mois AAAA], </w:t>
      </w:r>
      <w:r>
        <w:rPr>
          <w:color w:val="000000" w:themeColor="text1"/>
          <w:szCs w:val="24"/>
        </w:rPr>
        <w:t xml:space="preserve">[consulté le </w:t>
      </w:r>
      <w:proofErr w:type="spellStart"/>
      <w:r>
        <w:rPr>
          <w:color w:val="000000" w:themeColor="text1"/>
          <w:szCs w:val="24"/>
        </w:rPr>
        <w:t>jj</w:t>
      </w:r>
      <w:proofErr w:type="spellEnd"/>
      <w:r>
        <w:rPr>
          <w:color w:val="000000" w:themeColor="text1"/>
          <w:szCs w:val="24"/>
        </w:rPr>
        <w:t xml:space="preserve"> mois AAA</w:t>
      </w:r>
      <w:r w:rsidR="001519AC">
        <w:rPr>
          <w:color w:val="000000" w:themeColor="text1"/>
          <w:szCs w:val="24"/>
        </w:rPr>
        <w:t>A</w:t>
      </w:r>
      <w:del w:id="53" w:author="Frédérique Flamerie De Lachapelle" w:date="2018-09-11T10:33:00Z">
        <w:r w:rsidR="001519AC" w:rsidDel="00F176D1">
          <w:rPr>
            <w:color w:val="000000" w:themeColor="text1"/>
            <w:szCs w:val="24"/>
          </w:rPr>
          <w:delText xml:space="preserve">], </w:delText>
        </w:r>
      </w:del>
      <w:ins w:id="54" w:author="Frédérique Flamerie De Lachapelle" w:date="2018-09-11T10:33:00Z">
        <w:r w:rsidR="00F176D1">
          <w:rPr>
            <w:color w:val="000000" w:themeColor="text1"/>
            <w:szCs w:val="24"/>
          </w:rPr>
          <w:t xml:space="preserve">]. </w:t>
        </w:r>
      </w:ins>
      <w:r>
        <w:rPr>
          <w:color w:val="000000" w:themeColor="text1"/>
          <w:szCs w:val="24"/>
        </w:rPr>
        <w:t>URL</w:t>
      </w:r>
    </w:p>
    <w:p w14:paraId="74FA0B1C" w14:textId="48D1AD15" w:rsidR="00275AA8" w:rsidRDefault="00295A26" w:rsidP="00275AA8">
      <w:pPr>
        <w:rPr>
          <w:szCs w:val="24"/>
        </w:rPr>
      </w:pPr>
      <w:r w:rsidRPr="001519AC">
        <w:rPr>
          <w:bCs/>
          <w:szCs w:val="24"/>
        </w:rPr>
        <w:t xml:space="preserve">GASNAULT Jean, </w:t>
      </w:r>
      <w:r w:rsidRPr="001519AC">
        <w:rPr>
          <w:bCs/>
          <w:i/>
          <w:szCs w:val="24"/>
        </w:rPr>
        <w:t>Quel logiciel de veille pour une direction juridique ?</w:t>
      </w:r>
      <w:r w:rsidRPr="001519AC">
        <w:rPr>
          <w:bCs/>
          <w:szCs w:val="24"/>
        </w:rPr>
        <w:t xml:space="preserve"> [</w:t>
      </w:r>
      <w:proofErr w:type="gramStart"/>
      <w:r w:rsidRPr="001519AC">
        <w:rPr>
          <w:bCs/>
          <w:szCs w:val="24"/>
        </w:rPr>
        <w:t>courriel</w:t>
      </w:r>
      <w:proofErr w:type="gramEnd"/>
      <w:r w:rsidRPr="001519AC">
        <w:rPr>
          <w:bCs/>
          <w:szCs w:val="24"/>
        </w:rPr>
        <w:t xml:space="preserve">], </w:t>
      </w:r>
      <w:r w:rsidR="00275AA8" w:rsidRPr="001519AC">
        <w:rPr>
          <w:bCs/>
          <w:szCs w:val="24"/>
        </w:rPr>
        <w:t xml:space="preserve">sur </w:t>
      </w:r>
      <w:proofErr w:type="spellStart"/>
      <w:r w:rsidR="00275AA8" w:rsidRPr="001519AC">
        <w:rPr>
          <w:bCs/>
          <w:i/>
          <w:szCs w:val="24"/>
        </w:rPr>
        <w:t>Jurisconnexion</w:t>
      </w:r>
      <w:proofErr w:type="spellEnd"/>
      <w:r w:rsidR="00275AA8" w:rsidRPr="001519AC">
        <w:rPr>
          <w:bCs/>
          <w:szCs w:val="24"/>
        </w:rPr>
        <w:t xml:space="preserve">, </w:t>
      </w:r>
      <w:r w:rsidR="00CA7DC9" w:rsidRPr="001519AC">
        <w:rPr>
          <w:bCs/>
          <w:szCs w:val="24"/>
        </w:rPr>
        <w:t>5 juin 2017, [consulté le 6 juin 2017</w:t>
      </w:r>
      <w:del w:id="55" w:author="Frédérique Flamerie De Lachapelle" w:date="2018-09-11T10:33:00Z">
        <w:r w:rsidR="00CA7DC9" w:rsidRPr="001519AC" w:rsidDel="00F176D1">
          <w:rPr>
            <w:bCs/>
            <w:szCs w:val="24"/>
          </w:rPr>
          <w:delText>]</w:delText>
        </w:r>
        <w:r w:rsidR="001519AC" w:rsidRPr="001519AC" w:rsidDel="00F176D1">
          <w:rPr>
            <w:bCs/>
            <w:szCs w:val="24"/>
          </w:rPr>
          <w:delText xml:space="preserve">, </w:delText>
        </w:r>
      </w:del>
      <w:ins w:id="56" w:author="Frédérique Flamerie De Lachapelle" w:date="2018-09-11T10:33:00Z">
        <w:r w:rsidR="00F176D1" w:rsidRPr="001519AC">
          <w:rPr>
            <w:bCs/>
            <w:szCs w:val="24"/>
          </w:rPr>
          <w:t>]</w:t>
        </w:r>
        <w:r w:rsidR="00F176D1">
          <w:rPr>
            <w:bCs/>
            <w:szCs w:val="24"/>
          </w:rPr>
          <w:t>.</w:t>
        </w:r>
        <w:r w:rsidR="00F176D1" w:rsidRPr="001519AC">
          <w:rPr>
            <w:bCs/>
            <w:szCs w:val="24"/>
          </w:rPr>
          <w:t xml:space="preserve"> </w:t>
        </w:r>
      </w:ins>
      <w:commentRangeStart w:id="57"/>
      <w:r w:rsidR="001519AC" w:rsidRPr="001519AC">
        <w:rPr>
          <w:szCs w:val="24"/>
        </w:rPr>
        <w:t>https://fr.groups.yahoo.com/neo/groups/juriconnexion/conversations/messages</w:t>
      </w:r>
      <w:commentRangeEnd w:id="57"/>
      <w:r w:rsidR="00F176D1">
        <w:rPr>
          <w:rStyle w:val="Marquedecommentaire"/>
        </w:rPr>
        <w:commentReference w:id="57"/>
      </w:r>
    </w:p>
    <w:p w14:paraId="77AF9F7A" w14:textId="15EBC728" w:rsidR="001519AC" w:rsidRPr="001519AC" w:rsidRDefault="001519AC" w:rsidP="001519AC">
      <w:pPr>
        <w:rPr>
          <w:b/>
          <w:szCs w:val="24"/>
        </w:rPr>
      </w:pPr>
      <w:r>
        <w:rPr>
          <w:b/>
          <w:szCs w:val="24"/>
        </w:rPr>
        <w:t xml:space="preserve">- </w:t>
      </w:r>
      <w:r w:rsidRPr="001519AC">
        <w:rPr>
          <w:b/>
          <w:szCs w:val="24"/>
        </w:rPr>
        <w:t xml:space="preserve">modèle et exemple pour </w:t>
      </w:r>
      <w:r>
        <w:rPr>
          <w:b/>
          <w:szCs w:val="24"/>
        </w:rPr>
        <w:t>les notes de bas de page</w:t>
      </w:r>
    </w:p>
    <w:p w14:paraId="785F469F" w14:textId="623E2BE2" w:rsidR="001519AC" w:rsidRPr="002B76F6" w:rsidRDefault="001519AC" w:rsidP="001519AC">
      <w:pPr>
        <w:rPr>
          <w:color w:val="000000" w:themeColor="text1"/>
          <w:szCs w:val="24"/>
        </w:rPr>
      </w:pPr>
      <w:r w:rsidRPr="002B76F6">
        <w:rPr>
          <w:color w:val="000000" w:themeColor="text1"/>
          <w:szCs w:val="24"/>
        </w:rPr>
        <w:t xml:space="preserve">Auteur [NOM Prénom], </w:t>
      </w:r>
      <w:r w:rsidRPr="002B76F6">
        <w:rPr>
          <w:i/>
          <w:color w:val="000000" w:themeColor="text1"/>
          <w:szCs w:val="24"/>
        </w:rPr>
        <w:t xml:space="preserve">Sujet du </w:t>
      </w:r>
      <w:r>
        <w:rPr>
          <w:i/>
          <w:color w:val="000000" w:themeColor="text1"/>
          <w:szCs w:val="24"/>
        </w:rPr>
        <w:t xml:space="preserve">message </w:t>
      </w:r>
      <w:r w:rsidRPr="002B76F6">
        <w:rPr>
          <w:color w:val="000000" w:themeColor="text1"/>
          <w:szCs w:val="24"/>
        </w:rPr>
        <w:t>[</w:t>
      </w:r>
      <w:r>
        <w:rPr>
          <w:color w:val="000000" w:themeColor="text1"/>
          <w:szCs w:val="24"/>
        </w:rPr>
        <w:t>courriel</w:t>
      </w:r>
      <w:r w:rsidRPr="002B76F6">
        <w:rPr>
          <w:color w:val="000000" w:themeColor="text1"/>
          <w:szCs w:val="24"/>
        </w:rPr>
        <w:t xml:space="preserve">], </w:t>
      </w:r>
      <w:r>
        <w:rPr>
          <w:color w:val="000000" w:themeColor="text1"/>
          <w:szCs w:val="24"/>
        </w:rPr>
        <w:t xml:space="preserve">sur </w:t>
      </w:r>
      <w:r w:rsidRPr="001519AC">
        <w:rPr>
          <w:i/>
          <w:color w:val="000000" w:themeColor="text1"/>
          <w:szCs w:val="24"/>
        </w:rPr>
        <w:t>Nom de la liste de diffusion ou du forum</w:t>
      </w:r>
      <w:r>
        <w:rPr>
          <w:color w:val="000000" w:themeColor="text1"/>
          <w:szCs w:val="24"/>
        </w:rPr>
        <w:t>, date de l’envoi [JJ mois AAAA].</w:t>
      </w:r>
    </w:p>
    <w:p w14:paraId="71027BCF" w14:textId="5099F03F" w:rsidR="00CA7DC9" w:rsidRDefault="00CA7DC9" w:rsidP="00CA7DC9">
      <w:pPr>
        <w:pStyle w:val="Titre5"/>
        <w:spacing w:line="360" w:lineRule="auto"/>
        <w:rPr>
          <w:rFonts w:asciiTheme="minorHAnsi" w:eastAsiaTheme="minorHAnsi" w:hAnsiTheme="minorHAnsi" w:cstheme="minorBidi"/>
          <w:b w:val="0"/>
          <w:bCs w:val="0"/>
          <w:sz w:val="24"/>
          <w:szCs w:val="24"/>
          <w:lang w:eastAsia="en-US"/>
        </w:rPr>
      </w:pPr>
      <w:r>
        <w:rPr>
          <w:rFonts w:asciiTheme="minorHAnsi" w:eastAsiaTheme="minorHAnsi" w:hAnsiTheme="minorHAnsi" w:cstheme="minorBidi"/>
          <w:b w:val="0"/>
          <w:bCs w:val="0"/>
          <w:sz w:val="24"/>
          <w:szCs w:val="24"/>
          <w:lang w:eastAsia="en-US"/>
        </w:rPr>
        <w:t xml:space="preserve">GASNAULT Jean, </w:t>
      </w:r>
      <w:r>
        <w:rPr>
          <w:rFonts w:asciiTheme="minorHAnsi" w:eastAsiaTheme="minorHAnsi" w:hAnsiTheme="minorHAnsi" w:cstheme="minorBidi"/>
          <w:b w:val="0"/>
          <w:bCs w:val="0"/>
          <w:i/>
          <w:sz w:val="24"/>
          <w:szCs w:val="24"/>
          <w:lang w:eastAsia="en-US"/>
        </w:rPr>
        <w:t>Quel logiciel de veille pour une direction juridique ?</w:t>
      </w:r>
      <w:r>
        <w:rPr>
          <w:rFonts w:asciiTheme="minorHAnsi" w:eastAsiaTheme="minorHAnsi" w:hAnsiTheme="minorHAnsi" w:cstheme="minorBidi"/>
          <w:b w:val="0"/>
          <w:bCs w:val="0"/>
          <w:sz w:val="24"/>
          <w:szCs w:val="24"/>
          <w:lang w:eastAsia="en-US"/>
        </w:rPr>
        <w:t xml:space="preserve"> [</w:t>
      </w:r>
      <w:proofErr w:type="gramStart"/>
      <w:r>
        <w:rPr>
          <w:rFonts w:asciiTheme="minorHAnsi" w:eastAsiaTheme="minorHAnsi" w:hAnsiTheme="minorHAnsi" w:cstheme="minorBidi"/>
          <w:b w:val="0"/>
          <w:bCs w:val="0"/>
          <w:sz w:val="24"/>
          <w:szCs w:val="24"/>
          <w:lang w:eastAsia="en-US"/>
        </w:rPr>
        <w:t>courriel</w:t>
      </w:r>
      <w:proofErr w:type="gramEnd"/>
      <w:r>
        <w:rPr>
          <w:rFonts w:asciiTheme="minorHAnsi" w:eastAsiaTheme="minorHAnsi" w:hAnsiTheme="minorHAnsi" w:cstheme="minorBidi"/>
          <w:b w:val="0"/>
          <w:bCs w:val="0"/>
          <w:sz w:val="24"/>
          <w:szCs w:val="24"/>
          <w:lang w:eastAsia="en-US"/>
        </w:rPr>
        <w:t xml:space="preserve">], </w:t>
      </w:r>
      <w:r w:rsidR="00275AA8">
        <w:rPr>
          <w:rFonts w:asciiTheme="minorHAnsi" w:eastAsiaTheme="minorHAnsi" w:hAnsiTheme="minorHAnsi" w:cstheme="minorBidi"/>
          <w:b w:val="0"/>
          <w:bCs w:val="0"/>
          <w:sz w:val="24"/>
          <w:szCs w:val="24"/>
          <w:lang w:eastAsia="en-US"/>
        </w:rPr>
        <w:t xml:space="preserve">sur </w:t>
      </w:r>
      <w:proofErr w:type="spellStart"/>
      <w:r w:rsidR="00275AA8" w:rsidRPr="00F11501">
        <w:rPr>
          <w:rFonts w:asciiTheme="minorHAnsi" w:eastAsiaTheme="minorHAnsi" w:hAnsiTheme="minorHAnsi" w:cstheme="minorBidi"/>
          <w:b w:val="0"/>
          <w:bCs w:val="0"/>
          <w:i/>
          <w:sz w:val="24"/>
          <w:szCs w:val="24"/>
          <w:lang w:eastAsia="en-US"/>
        </w:rPr>
        <w:t>Jurisconnexion</w:t>
      </w:r>
      <w:proofErr w:type="spellEnd"/>
      <w:r w:rsidR="00275AA8">
        <w:rPr>
          <w:rFonts w:asciiTheme="minorHAnsi" w:eastAsiaTheme="minorHAnsi" w:hAnsiTheme="minorHAnsi" w:cstheme="minorBidi"/>
          <w:b w:val="0"/>
          <w:bCs w:val="0"/>
          <w:sz w:val="24"/>
          <w:szCs w:val="24"/>
          <w:lang w:eastAsia="en-US"/>
        </w:rPr>
        <w:t xml:space="preserve">, </w:t>
      </w:r>
      <w:r>
        <w:rPr>
          <w:rFonts w:asciiTheme="minorHAnsi" w:eastAsiaTheme="minorHAnsi" w:hAnsiTheme="minorHAnsi" w:cstheme="minorBidi"/>
          <w:b w:val="0"/>
          <w:bCs w:val="0"/>
          <w:sz w:val="24"/>
          <w:szCs w:val="24"/>
          <w:lang w:eastAsia="en-US"/>
        </w:rPr>
        <w:t>5 juin 2017.</w:t>
      </w:r>
    </w:p>
    <w:p w14:paraId="06265F90" w14:textId="77777777" w:rsidR="001519AC" w:rsidRDefault="001519AC" w:rsidP="00CA7DC9">
      <w:pPr>
        <w:pStyle w:val="Titre5"/>
        <w:spacing w:line="360" w:lineRule="auto"/>
        <w:rPr>
          <w:rFonts w:asciiTheme="minorHAnsi" w:eastAsiaTheme="minorHAnsi" w:hAnsiTheme="minorHAnsi" w:cstheme="minorBidi"/>
          <w:b w:val="0"/>
          <w:bCs w:val="0"/>
          <w:sz w:val="24"/>
          <w:szCs w:val="24"/>
          <w:lang w:eastAsia="en-US"/>
        </w:rPr>
      </w:pPr>
    </w:p>
    <w:p w14:paraId="092CBE5B" w14:textId="77777777" w:rsidR="001519AC" w:rsidRDefault="001519AC" w:rsidP="00CA7DC9">
      <w:pPr>
        <w:pStyle w:val="Titre5"/>
        <w:spacing w:line="360" w:lineRule="auto"/>
        <w:rPr>
          <w:rFonts w:asciiTheme="minorHAnsi" w:eastAsiaTheme="minorHAnsi" w:hAnsiTheme="minorHAnsi" w:cstheme="minorBidi"/>
          <w:b w:val="0"/>
          <w:bCs w:val="0"/>
          <w:sz w:val="24"/>
          <w:szCs w:val="24"/>
          <w:lang w:eastAsia="en-US"/>
        </w:rPr>
      </w:pPr>
    </w:p>
    <w:p w14:paraId="58C43DA0" w14:textId="77777777" w:rsidR="001519AC" w:rsidRPr="00B51F7C" w:rsidRDefault="001519AC">
      <w:pPr>
        <w:rPr>
          <w:bCs/>
          <w:szCs w:val="24"/>
        </w:rPr>
      </w:pPr>
    </w:p>
    <w:p w14:paraId="08501297" w14:textId="37266A39" w:rsidR="00B51F7C" w:rsidRDefault="00F11501">
      <w:pPr>
        <w:rPr>
          <w:bCs/>
          <w:szCs w:val="24"/>
        </w:rPr>
      </w:pPr>
      <w:r>
        <w:rPr>
          <w:bCs/>
          <w:szCs w:val="24"/>
        </w:rPr>
        <w:t>*</w:t>
      </w:r>
      <w:r w:rsidR="00B51F7C" w:rsidRPr="00B51F7C">
        <w:rPr>
          <w:bCs/>
          <w:szCs w:val="24"/>
        </w:rPr>
        <w:t xml:space="preserve"> ce type de références rejoint préférentiellement la liste des ressources utilisées, plutôt que la bibliographie.</w:t>
      </w:r>
    </w:p>
    <w:p w14:paraId="02E5EB73" w14:textId="77777777" w:rsidR="00B51F7C" w:rsidRDefault="00B51F7C">
      <w:pPr>
        <w:rPr>
          <w:bCs/>
          <w:szCs w:val="24"/>
        </w:rPr>
      </w:pPr>
      <w:r>
        <w:rPr>
          <w:bCs/>
          <w:szCs w:val="24"/>
        </w:rPr>
        <w:br w:type="page"/>
      </w:r>
    </w:p>
    <w:p w14:paraId="49863DEB" w14:textId="77777777" w:rsidR="006E5D19" w:rsidRDefault="006E5D19" w:rsidP="0022659B">
      <w:pPr>
        <w:pStyle w:val="Titre2"/>
      </w:pPr>
      <w:bookmarkStart w:id="58" w:name="_Toc523216946"/>
      <w:r>
        <w:lastRenderedPageBreak/>
        <w:t>Citer un entretien oral</w:t>
      </w:r>
      <w:bookmarkEnd w:id="58"/>
    </w:p>
    <w:p w14:paraId="166A85BA" w14:textId="77777777" w:rsidR="008F2B88" w:rsidRPr="00A66D6E" w:rsidRDefault="008F2B88" w:rsidP="008F2B88">
      <w:pPr>
        <w:pStyle w:val="Titre5"/>
        <w:rPr>
          <w:color w:val="000000" w:themeColor="text1"/>
          <w:szCs w:val="24"/>
        </w:rPr>
      </w:pPr>
      <w:r w:rsidRPr="00F87BF5">
        <w:rPr>
          <w:rFonts w:asciiTheme="minorHAnsi" w:hAnsiTheme="minorHAnsi"/>
          <w:color w:val="000000" w:themeColor="text1"/>
          <w:sz w:val="24"/>
          <w:szCs w:val="24"/>
        </w:rPr>
        <w:t xml:space="preserve">Modèle pour la </w:t>
      </w:r>
      <w:r w:rsidRPr="00A66D6E">
        <w:rPr>
          <w:rFonts w:asciiTheme="minorHAnsi" w:hAnsiTheme="minorHAnsi"/>
          <w:color w:val="000000" w:themeColor="text1"/>
          <w:sz w:val="24"/>
          <w:szCs w:val="24"/>
        </w:rPr>
        <w:t>bibliographie</w:t>
      </w:r>
    </w:p>
    <w:p w14:paraId="7796E5BF" w14:textId="46E690FE" w:rsidR="006E5D19" w:rsidRPr="008F2B88" w:rsidRDefault="006E5D19" w:rsidP="006E5D19">
      <w:pPr>
        <w:rPr>
          <w:color w:val="000000" w:themeColor="text1"/>
          <w:szCs w:val="24"/>
        </w:rPr>
      </w:pPr>
      <w:r w:rsidRPr="008F2B88">
        <w:rPr>
          <w:color w:val="000000" w:themeColor="text1"/>
          <w:szCs w:val="24"/>
        </w:rPr>
        <w:t xml:space="preserve">Personne interrogée [NOM Prénom], </w:t>
      </w:r>
      <w:r w:rsidRPr="008F2B88">
        <w:rPr>
          <w:i/>
          <w:color w:val="000000" w:themeColor="text1"/>
          <w:szCs w:val="24"/>
        </w:rPr>
        <w:t xml:space="preserve">Titre ou sujet de l’entretien </w:t>
      </w:r>
      <w:r w:rsidRPr="008F2B88">
        <w:rPr>
          <w:color w:val="000000" w:themeColor="text1"/>
          <w:szCs w:val="24"/>
        </w:rPr>
        <w:t>[entretien] mené par Nom Prénom, lieu, date [JJ mois AAAA], éventuellement pagination de la transcription</w:t>
      </w:r>
      <w:r w:rsidR="00CA7DC9" w:rsidRPr="008F2B88">
        <w:rPr>
          <w:color w:val="000000" w:themeColor="text1"/>
          <w:szCs w:val="24"/>
        </w:rPr>
        <w:t xml:space="preserve"> si elle est jointe en annexe au travail de recherche</w:t>
      </w:r>
      <w:r w:rsidRPr="008F2B88">
        <w:rPr>
          <w:color w:val="000000" w:themeColor="text1"/>
          <w:szCs w:val="24"/>
        </w:rPr>
        <w:t>.</w:t>
      </w:r>
    </w:p>
    <w:p w14:paraId="78C1C2E6" w14:textId="77777777" w:rsidR="008F2B88" w:rsidRPr="008F2B88" w:rsidRDefault="008F2B88" w:rsidP="008F2B88">
      <w:pPr>
        <w:pStyle w:val="Titre5"/>
        <w:rPr>
          <w:rFonts w:asciiTheme="minorHAnsi" w:hAnsiTheme="minorHAnsi"/>
          <w:color w:val="000000" w:themeColor="text1"/>
          <w:sz w:val="24"/>
          <w:szCs w:val="24"/>
        </w:rPr>
      </w:pPr>
      <w:r w:rsidRPr="008F2B88">
        <w:rPr>
          <w:rFonts w:asciiTheme="minorHAnsi" w:hAnsiTheme="minorHAnsi"/>
          <w:color w:val="000000" w:themeColor="text1"/>
          <w:sz w:val="24"/>
          <w:szCs w:val="24"/>
        </w:rPr>
        <w:t>Modèle pour les notes de bas de page</w:t>
      </w:r>
    </w:p>
    <w:p w14:paraId="1E17B7B6" w14:textId="14D14BF4" w:rsidR="008F2B88" w:rsidRPr="008F2B88" w:rsidRDefault="008F2B88" w:rsidP="008F2B88">
      <w:pPr>
        <w:rPr>
          <w:color w:val="000000" w:themeColor="text1"/>
          <w:szCs w:val="24"/>
        </w:rPr>
      </w:pPr>
      <w:r w:rsidRPr="008F2B88">
        <w:rPr>
          <w:color w:val="000000" w:themeColor="text1"/>
          <w:szCs w:val="24"/>
        </w:rPr>
        <w:t xml:space="preserve">Personne interrogée [NOM Prénom], </w:t>
      </w:r>
      <w:r w:rsidRPr="008F2B88">
        <w:rPr>
          <w:i/>
          <w:color w:val="000000" w:themeColor="text1"/>
          <w:szCs w:val="24"/>
        </w:rPr>
        <w:t xml:space="preserve">Titre ou sujet de l’entretien </w:t>
      </w:r>
      <w:r w:rsidRPr="008F2B88">
        <w:rPr>
          <w:color w:val="000000" w:themeColor="text1"/>
          <w:szCs w:val="24"/>
        </w:rPr>
        <w:t>[entretien] mené par Nom Prénom, lieu, date [JJ mois AAAA].</w:t>
      </w:r>
    </w:p>
    <w:p w14:paraId="72F8B6F6" w14:textId="77777777" w:rsidR="006E5D19" w:rsidRDefault="006E5D19" w:rsidP="006E5D19">
      <w:pPr>
        <w:rPr>
          <w:szCs w:val="24"/>
        </w:rPr>
      </w:pPr>
    </w:p>
    <w:p w14:paraId="34781AEA" w14:textId="77777777" w:rsidR="008F2B88" w:rsidRPr="0069763C" w:rsidRDefault="008F2B88" w:rsidP="006E5D19">
      <w:pPr>
        <w:rPr>
          <w:szCs w:val="24"/>
        </w:rPr>
      </w:pPr>
    </w:p>
    <w:p w14:paraId="4A8FEED5" w14:textId="1D85D1E2" w:rsidR="006E5D19" w:rsidRPr="00B3384A" w:rsidRDefault="008F2B88" w:rsidP="006E5D19">
      <w:pPr>
        <w:pStyle w:val="Titre5"/>
        <w:rPr>
          <w:rFonts w:asciiTheme="minorHAnsi" w:hAnsiTheme="minorHAnsi"/>
          <w:sz w:val="24"/>
          <w:szCs w:val="24"/>
        </w:rPr>
      </w:pPr>
      <w:r>
        <w:rPr>
          <w:rFonts w:asciiTheme="minorHAnsi" w:hAnsiTheme="minorHAnsi"/>
          <w:sz w:val="24"/>
          <w:szCs w:val="24"/>
        </w:rPr>
        <w:t>Exemple pour</w:t>
      </w:r>
      <w:r w:rsidRPr="00B3384A">
        <w:rPr>
          <w:rFonts w:asciiTheme="minorHAnsi" w:hAnsiTheme="minorHAnsi"/>
          <w:sz w:val="24"/>
          <w:szCs w:val="24"/>
        </w:rPr>
        <w:t xml:space="preserve"> </w:t>
      </w:r>
      <w:r w:rsidR="005F6518">
        <w:rPr>
          <w:rFonts w:asciiTheme="minorHAnsi" w:hAnsiTheme="minorHAnsi"/>
          <w:sz w:val="24"/>
          <w:szCs w:val="24"/>
        </w:rPr>
        <w:t>la liste des ressources</w:t>
      </w:r>
      <w:r>
        <w:rPr>
          <w:rFonts w:asciiTheme="minorHAnsi" w:hAnsiTheme="minorHAnsi"/>
          <w:sz w:val="24"/>
          <w:szCs w:val="24"/>
        </w:rPr>
        <w:t>*</w:t>
      </w:r>
    </w:p>
    <w:p w14:paraId="3C5B7FE5" w14:textId="1D464D22" w:rsidR="008F2B88" w:rsidRDefault="007277D5" w:rsidP="006E5D19">
      <w:pPr>
        <w:pStyle w:val="Titre5"/>
        <w:rPr>
          <w:rFonts w:asciiTheme="minorHAnsi" w:eastAsiaTheme="minorHAnsi" w:hAnsiTheme="minorHAnsi" w:cstheme="minorBidi"/>
          <w:b w:val="0"/>
          <w:bCs w:val="0"/>
          <w:sz w:val="24"/>
          <w:szCs w:val="24"/>
          <w:lang w:eastAsia="en-US"/>
        </w:rPr>
      </w:pPr>
      <w:r>
        <w:rPr>
          <w:rFonts w:asciiTheme="minorHAnsi" w:eastAsiaTheme="minorHAnsi" w:hAnsiTheme="minorHAnsi" w:cstheme="minorBidi"/>
          <w:b w:val="0"/>
          <w:bCs w:val="0"/>
          <w:sz w:val="24"/>
          <w:szCs w:val="24"/>
          <w:lang w:eastAsia="en-US"/>
        </w:rPr>
        <w:t>GRANGER Sabrina</w:t>
      </w:r>
      <w:r w:rsidR="006E5D19">
        <w:rPr>
          <w:rFonts w:asciiTheme="minorHAnsi" w:eastAsiaTheme="minorHAnsi" w:hAnsiTheme="minorHAnsi" w:cstheme="minorBidi"/>
          <w:b w:val="0"/>
          <w:bCs w:val="0"/>
          <w:sz w:val="24"/>
          <w:szCs w:val="24"/>
          <w:lang w:eastAsia="en-US"/>
        </w:rPr>
        <w:t xml:space="preserve">, </w:t>
      </w:r>
      <w:r>
        <w:rPr>
          <w:rFonts w:asciiTheme="minorHAnsi" w:eastAsiaTheme="minorHAnsi" w:hAnsiTheme="minorHAnsi" w:cstheme="minorBidi"/>
          <w:b w:val="0"/>
          <w:bCs w:val="0"/>
          <w:i/>
          <w:sz w:val="24"/>
          <w:szCs w:val="24"/>
          <w:lang w:eastAsia="en-US"/>
        </w:rPr>
        <w:t>Modalités de publication d’un guide bibliographique</w:t>
      </w:r>
      <w:r>
        <w:rPr>
          <w:rFonts w:asciiTheme="minorHAnsi" w:eastAsiaTheme="minorHAnsi" w:hAnsiTheme="minorHAnsi" w:cstheme="minorBidi"/>
          <w:b w:val="0"/>
          <w:bCs w:val="0"/>
          <w:sz w:val="24"/>
          <w:szCs w:val="24"/>
          <w:lang w:eastAsia="en-US"/>
        </w:rPr>
        <w:t xml:space="preserve"> [entretien]</w:t>
      </w:r>
      <w:r w:rsidR="006E5D19">
        <w:rPr>
          <w:rFonts w:asciiTheme="minorHAnsi" w:eastAsiaTheme="minorHAnsi" w:hAnsiTheme="minorHAnsi" w:cstheme="minorBidi"/>
          <w:b w:val="0"/>
          <w:bCs w:val="0"/>
          <w:sz w:val="24"/>
          <w:szCs w:val="24"/>
          <w:lang w:eastAsia="en-US"/>
        </w:rPr>
        <w:t xml:space="preserve"> </w:t>
      </w:r>
      <w:r>
        <w:rPr>
          <w:rFonts w:asciiTheme="minorHAnsi" w:eastAsiaTheme="minorHAnsi" w:hAnsiTheme="minorHAnsi" w:cstheme="minorBidi"/>
          <w:b w:val="0"/>
          <w:bCs w:val="0"/>
          <w:sz w:val="24"/>
          <w:szCs w:val="24"/>
          <w:lang w:eastAsia="en-US"/>
        </w:rPr>
        <w:t>mené par Gravier Pierre, Pessac, 13</w:t>
      </w:r>
      <w:r w:rsidR="006E5D19">
        <w:rPr>
          <w:rFonts w:asciiTheme="minorHAnsi" w:eastAsiaTheme="minorHAnsi" w:hAnsiTheme="minorHAnsi" w:cstheme="minorBidi"/>
          <w:b w:val="0"/>
          <w:bCs w:val="0"/>
          <w:sz w:val="24"/>
          <w:szCs w:val="24"/>
          <w:lang w:eastAsia="en-US"/>
        </w:rPr>
        <w:t xml:space="preserve"> novembre 2016</w:t>
      </w:r>
      <w:r>
        <w:rPr>
          <w:rFonts w:asciiTheme="minorHAnsi" w:eastAsiaTheme="minorHAnsi" w:hAnsiTheme="minorHAnsi" w:cstheme="minorBidi"/>
          <w:b w:val="0"/>
          <w:bCs w:val="0"/>
          <w:sz w:val="24"/>
          <w:szCs w:val="24"/>
          <w:lang w:eastAsia="en-US"/>
        </w:rPr>
        <w:t>.</w:t>
      </w:r>
    </w:p>
    <w:p w14:paraId="36765CDF" w14:textId="3610902F" w:rsidR="006E5D19" w:rsidRPr="00B3384A" w:rsidRDefault="008F2B88" w:rsidP="006E5D19">
      <w:pPr>
        <w:pStyle w:val="Titre5"/>
        <w:rPr>
          <w:rFonts w:asciiTheme="minorHAnsi" w:hAnsiTheme="minorHAnsi"/>
          <w:sz w:val="24"/>
          <w:szCs w:val="24"/>
        </w:rPr>
      </w:pPr>
      <w:r>
        <w:rPr>
          <w:rFonts w:asciiTheme="minorHAnsi" w:hAnsiTheme="minorHAnsi"/>
          <w:sz w:val="24"/>
          <w:szCs w:val="24"/>
        </w:rPr>
        <w:t>Exemple pour</w:t>
      </w:r>
      <w:r w:rsidRPr="00B3384A">
        <w:rPr>
          <w:rFonts w:asciiTheme="minorHAnsi" w:hAnsiTheme="minorHAnsi"/>
          <w:sz w:val="24"/>
          <w:szCs w:val="24"/>
        </w:rPr>
        <w:t xml:space="preserve"> </w:t>
      </w:r>
      <w:r>
        <w:rPr>
          <w:rFonts w:asciiTheme="minorHAnsi" w:hAnsiTheme="minorHAnsi"/>
          <w:sz w:val="24"/>
          <w:szCs w:val="24"/>
        </w:rPr>
        <w:t xml:space="preserve">les </w:t>
      </w:r>
      <w:r w:rsidR="006E5D19" w:rsidRPr="00B3384A">
        <w:rPr>
          <w:rFonts w:asciiTheme="minorHAnsi" w:hAnsiTheme="minorHAnsi"/>
          <w:sz w:val="24"/>
          <w:szCs w:val="24"/>
        </w:rPr>
        <w:t>note</w:t>
      </w:r>
      <w:r>
        <w:rPr>
          <w:rFonts w:asciiTheme="minorHAnsi" w:hAnsiTheme="minorHAnsi"/>
          <w:sz w:val="24"/>
          <w:szCs w:val="24"/>
        </w:rPr>
        <w:t>s</w:t>
      </w:r>
      <w:r w:rsidR="006E5D19" w:rsidRPr="00B3384A">
        <w:rPr>
          <w:rFonts w:asciiTheme="minorHAnsi" w:hAnsiTheme="minorHAnsi"/>
          <w:sz w:val="24"/>
          <w:szCs w:val="24"/>
        </w:rPr>
        <w:t xml:space="preserve"> de bas de page</w:t>
      </w:r>
    </w:p>
    <w:p w14:paraId="75D5BA70" w14:textId="77777777" w:rsidR="007277D5" w:rsidRDefault="007277D5" w:rsidP="007277D5">
      <w:pPr>
        <w:pStyle w:val="Titre5"/>
        <w:rPr>
          <w:rFonts w:asciiTheme="minorHAnsi" w:eastAsiaTheme="minorHAnsi" w:hAnsiTheme="minorHAnsi" w:cstheme="minorBidi"/>
          <w:b w:val="0"/>
          <w:bCs w:val="0"/>
          <w:sz w:val="24"/>
          <w:szCs w:val="24"/>
          <w:lang w:eastAsia="en-US"/>
        </w:rPr>
      </w:pPr>
      <w:r>
        <w:rPr>
          <w:rFonts w:asciiTheme="minorHAnsi" w:eastAsiaTheme="minorHAnsi" w:hAnsiTheme="minorHAnsi" w:cstheme="minorBidi"/>
          <w:b w:val="0"/>
          <w:bCs w:val="0"/>
          <w:sz w:val="24"/>
          <w:szCs w:val="24"/>
          <w:lang w:eastAsia="en-US"/>
        </w:rPr>
        <w:t xml:space="preserve">GRANGER Sabrina, </w:t>
      </w:r>
      <w:r>
        <w:rPr>
          <w:rFonts w:asciiTheme="minorHAnsi" w:eastAsiaTheme="minorHAnsi" w:hAnsiTheme="minorHAnsi" w:cstheme="minorBidi"/>
          <w:b w:val="0"/>
          <w:bCs w:val="0"/>
          <w:i/>
          <w:sz w:val="24"/>
          <w:szCs w:val="24"/>
          <w:lang w:eastAsia="en-US"/>
        </w:rPr>
        <w:t>Modalités de publication d’un guide bibliographique</w:t>
      </w:r>
      <w:r>
        <w:rPr>
          <w:rFonts w:asciiTheme="minorHAnsi" w:eastAsiaTheme="minorHAnsi" w:hAnsiTheme="minorHAnsi" w:cstheme="minorBidi"/>
          <w:b w:val="0"/>
          <w:bCs w:val="0"/>
          <w:sz w:val="24"/>
          <w:szCs w:val="24"/>
          <w:lang w:eastAsia="en-US"/>
        </w:rPr>
        <w:t xml:space="preserve"> [entretien] mené par Gravier Pierre, Pessac, 13 novembre 2016.</w:t>
      </w:r>
    </w:p>
    <w:p w14:paraId="235E5C51" w14:textId="77777777" w:rsidR="00B51F7C" w:rsidRDefault="00B51F7C" w:rsidP="007277D5">
      <w:pPr>
        <w:pStyle w:val="Titre5"/>
        <w:rPr>
          <w:rFonts w:asciiTheme="minorHAnsi" w:eastAsiaTheme="minorHAnsi" w:hAnsiTheme="minorHAnsi" w:cstheme="minorBidi"/>
          <w:b w:val="0"/>
          <w:bCs w:val="0"/>
          <w:sz w:val="24"/>
          <w:szCs w:val="24"/>
          <w:lang w:eastAsia="en-US"/>
        </w:rPr>
      </w:pPr>
    </w:p>
    <w:p w14:paraId="7EAD538D" w14:textId="77777777" w:rsidR="008F2B88" w:rsidRDefault="008F2B88" w:rsidP="007277D5">
      <w:pPr>
        <w:pStyle w:val="Titre5"/>
        <w:rPr>
          <w:rFonts w:asciiTheme="minorHAnsi" w:eastAsiaTheme="minorHAnsi" w:hAnsiTheme="minorHAnsi" w:cstheme="minorBidi"/>
          <w:b w:val="0"/>
          <w:bCs w:val="0"/>
          <w:sz w:val="24"/>
          <w:szCs w:val="24"/>
          <w:lang w:eastAsia="en-US"/>
        </w:rPr>
      </w:pPr>
    </w:p>
    <w:p w14:paraId="5A6B528A" w14:textId="77777777" w:rsidR="008F2B88" w:rsidRDefault="008F2B88" w:rsidP="007277D5">
      <w:pPr>
        <w:pStyle w:val="Titre5"/>
        <w:rPr>
          <w:rFonts w:asciiTheme="minorHAnsi" w:eastAsiaTheme="minorHAnsi" w:hAnsiTheme="minorHAnsi" w:cstheme="minorBidi"/>
          <w:b w:val="0"/>
          <w:bCs w:val="0"/>
          <w:sz w:val="24"/>
          <w:szCs w:val="24"/>
          <w:lang w:eastAsia="en-US"/>
        </w:rPr>
      </w:pPr>
    </w:p>
    <w:p w14:paraId="624A5DF5" w14:textId="77777777" w:rsidR="008F2B88" w:rsidRDefault="008F2B88" w:rsidP="007277D5">
      <w:pPr>
        <w:pStyle w:val="Titre5"/>
        <w:rPr>
          <w:rFonts w:asciiTheme="minorHAnsi" w:eastAsiaTheme="minorHAnsi" w:hAnsiTheme="minorHAnsi" w:cstheme="minorBidi"/>
          <w:b w:val="0"/>
          <w:bCs w:val="0"/>
          <w:sz w:val="24"/>
          <w:szCs w:val="24"/>
          <w:lang w:eastAsia="en-US"/>
        </w:rPr>
      </w:pPr>
    </w:p>
    <w:p w14:paraId="5A037A6F" w14:textId="77777777" w:rsidR="008F2B88" w:rsidRDefault="008F2B88" w:rsidP="007277D5">
      <w:pPr>
        <w:pStyle w:val="Titre5"/>
        <w:rPr>
          <w:rFonts w:asciiTheme="minorHAnsi" w:eastAsiaTheme="minorHAnsi" w:hAnsiTheme="minorHAnsi" w:cstheme="minorBidi"/>
          <w:b w:val="0"/>
          <w:bCs w:val="0"/>
          <w:sz w:val="24"/>
          <w:szCs w:val="24"/>
          <w:lang w:eastAsia="en-US"/>
        </w:rPr>
      </w:pPr>
    </w:p>
    <w:p w14:paraId="527CECE2" w14:textId="77777777" w:rsidR="008F2B88" w:rsidRDefault="008F2B88" w:rsidP="007277D5">
      <w:pPr>
        <w:pStyle w:val="Titre5"/>
        <w:rPr>
          <w:rFonts w:asciiTheme="minorHAnsi" w:eastAsiaTheme="minorHAnsi" w:hAnsiTheme="minorHAnsi" w:cstheme="minorBidi"/>
          <w:b w:val="0"/>
          <w:bCs w:val="0"/>
          <w:sz w:val="24"/>
          <w:szCs w:val="24"/>
          <w:lang w:eastAsia="en-US"/>
        </w:rPr>
      </w:pPr>
    </w:p>
    <w:p w14:paraId="7E230505" w14:textId="77777777" w:rsidR="008F2B88" w:rsidRDefault="008F2B88" w:rsidP="007277D5">
      <w:pPr>
        <w:pStyle w:val="Titre5"/>
        <w:rPr>
          <w:rFonts w:asciiTheme="minorHAnsi" w:eastAsiaTheme="minorHAnsi" w:hAnsiTheme="minorHAnsi" w:cstheme="minorBidi"/>
          <w:b w:val="0"/>
          <w:bCs w:val="0"/>
          <w:sz w:val="24"/>
          <w:szCs w:val="24"/>
          <w:lang w:eastAsia="en-US"/>
        </w:rPr>
      </w:pPr>
    </w:p>
    <w:p w14:paraId="76084C31" w14:textId="77777777" w:rsidR="00B51F7C" w:rsidRDefault="00B51F7C" w:rsidP="007277D5">
      <w:pPr>
        <w:pStyle w:val="Titre5"/>
        <w:rPr>
          <w:rFonts w:asciiTheme="minorHAnsi" w:eastAsiaTheme="minorHAnsi" w:hAnsiTheme="minorHAnsi" w:cstheme="minorBidi"/>
          <w:b w:val="0"/>
          <w:bCs w:val="0"/>
          <w:sz w:val="24"/>
          <w:szCs w:val="24"/>
          <w:lang w:eastAsia="en-US"/>
        </w:rPr>
      </w:pPr>
    </w:p>
    <w:p w14:paraId="375FD98E" w14:textId="5E873F52" w:rsidR="007110A4" w:rsidRDefault="008F2B88" w:rsidP="00B51F7C">
      <w:pPr>
        <w:rPr>
          <w:bCs/>
          <w:szCs w:val="24"/>
        </w:rPr>
      </w:pPr>
      <w:r>
        <w:rPr>
          <w:bCs/>
          <w:szCs w:val="24"/>
        </w:rPr>
        <w:t>*</w:t>
      </w:r>
      <w:r w:rsidR="00B51F7C" w:rsidRPr="00B51F7C">
        <w:rPr>
          <w:bCs/>
          <w:szCs w:val="24"/>
        </w:rPr>
        <w:t xml:space="preserve"> ce type de références rejoint préférentiellement la liste des ressources utilisées, plutôt que la bibliographie.</w:t>
      </w:r>
    </w:p>
    <w:p w14:paraId="7329E9D6" w14:textId="77777777" w:rsidR="007110A4" w:rsidRDefault="007110A4">
      <w:pPr>
        <w:rPr>
          <w:bCs/>
          <w:szCs w:val="24"/>
        </w:rPr>
      </w:pPr>
      <w:r>
        <w:rPr>
          <w:bCs/>
          <w:szCs w:val="24"/>
        </w:rPr>
        <w:br w:type="page"/>
      </w:r>
    </w:p>
    <w:p w14:paraId="29FC9AFF" w14:textId="77777777" w:rsidR="009F0ECC" w:rsidRDefault="00F91567" w:rsidP="00DD69B2">
      <w:pPr>
        <w:pStyle w:val="Titre1"/>
      </w:pPr>
      <w:bookmarkStart w:id="59" w:name="_Toc523216947"/>
      <w:r>
        <w:lastRenderedPageBreak/>
        <w:t>Recommandations particulières</w:t>
      </w:r>
      <w:bookmarkEnd w:id="59"/>
    </w:p>
    <w:p w14:paraId="5AD303F9" w14:textId="77777777" w:rsidR="009F0ECC" w:rsidRDefault="009F0ECC" w:rsidP="009F0ECC">
      <w:pPr>
        <w:rPr>
          <w:szCs w:val="24"/>
        </w:rPr>
      </w:pPr>
    </w:p>
    <w:p w14:paraId="40BA44E4" w14:textId="77777777" w:rsidR="001B668A" w:rsidRPr="00320FB7" w:rsidRDefault="001B668A" w:rsidP="009F0ECC">
      <w:pPr>
        <w:rPr>
          <w:szCs w:val="24"/>
        </w:rPr>
      </w:pPr>
    </w:p>
    <w:p w14:paraId="6C4C5167" w14:textId="77777777" w:rsidR="002B2C73" w:rsidRPr="001B668A" w:rsidRDefault="00DD69B2" w:rsidP="001B668A">
      <w:pPr>
        <w:rPr>
          <w:b/>
          <w:sz w:val="28"/>
          <w:szCs w:val="28"/>
        </w:rPr>
      </w:pPr>
      <w:r w:rsidRPr="001B668A">
        <w:rPr>
          <w:b/>
          <w:sz w:val="28"/>
          <w:szCs w:val="28"/>
        </w:rPr>
        <w:t>C</w:t>
      </w:r>
      <w:r w:rsidR="002B2C73" w:rsidRPr="001B668A">
        <w:rPr>
          <w:b/>
          <w:sz w:val="28"/>
          <w:szCs w:val="28"/>
        </w:rPr>
        <w:t xml:space="preserve">itation de documents </w:t>
      </w:r>
      <w:r w:rsidR="00C66258" w:rsidRPr="001B668A">
        <w:rPr>
          <w:b/>
          <w:sz w:val="28"/>
          <w:szCs w:val="28"/>
        </w:rPr>
        <w:t>en langue étrangère</w:t>
      </w:r>
    </w:p>
    <w:p w14:paraId="7ABFDC1C" w14:textId="77777777" w:rsidR="00DD69B2" w:rsidRDefault="00DD69B2" w:rsidP="00DD69B2">
      <w:r w:rsidRPr="00DD69B2">
        <w:t>Si un texte en l</w:t>
      </w:r>
      <w:r>
        <w:t>angue étrangère doit être cité, i</w:t>
      </w:r>
      <w:r w:rsidRPr="00DD69B2">
        <w:t>l est plus approprié de le traduire, même pour l’anglais et même s’il est supposé</w:t>
      </w:r>
      <w:r>
        <w:t xml:space="preserve"> </w:t>
      </w:r>
      <w:r w:rsidRPr="00DD69B2">
        <w:t xml:space="preserve">que </w:t>
      </w:r>
      <w:r>
        <w:t>le lectorat comprend l’anglais. On recherche alors l’œ</w:t>
      </w:r>
      <w:r w:rsidRPr="00DD69B2">
        <w:t>uvre traduite pour la citer</w:t>
      </w:r>
      <w:r>
        <w:t xml:space="preserve">. À défaut, notamment pour les articles, </w:t>
      </w:r>
      <w:r w:rsidRPr="00DD69B2">
        <w:t>on effectue la traduction</w:t>
      </w:r>
      <w:r>
        <w:t xml:space="preserve"> en terminant la citation par </w:t>
      </w:r>
      <w:r w:rsidRPr="00DD69B2">
        <w:t>[nous traduisons]</w:t>
      </w:r>
      <w:r>
        <w:t xml:space="preserve"> et en donnant</w:t>
      </w:r>
      <w:r w:rsidRPr="00DD69B2">
        <w:t xml:space="preserve"> la version originale du texte en note de bas de page, </w:t>
      </w:r>
      <w:r>
        <w:t xml:space="preserve">notamment </w:t>
      </w:r>
      <w:r w:rsidRPr="00DD69B2">
        <w:t>si la</w:t>
      </w:r>
      <w:r>
        <w:t xml:space="preserve"> </w:t>
      </w:r>
      <w:r w:rsidRPr="00DD69B2">
        <w:t>formulation en langue étrangère a de l’importance (concept propre à une langue,</w:t>
      </w:r>
      <w:r>
        <w:t xml:space="preserve"> </w:t>
      </w:r>
      <w:r w:rsidRPr="00DD69B2">
        <w:t>concept différent en français...)</w:t>
      </w:r>
      <w:r>
        <w:t>.</w:t>
      </w:r>
    </w:p>
    <w:p w14:paraId="2D6C1D8D" w14:textId="77777777" w:rsidR="00F91567" w:rsidRPr="001B668A" w:rsidRDefault="00F91567" w:rsidP="001B668A">
      <w:pPr>
        <w:rPr>
          <w:b/>
          <w:sz w:val="28"/>
          <w:szCs w:val="28"/>
        </w:rPr>
      </w:pPr>
    </w:p>
    <w:p w14:paraId="27B67BF9" w14:textId="77777777" w:rsidR="002B2C73" w:rsidRPr="001B668A" w:rsidRDefault="002B2C73" w:rsidP="001B668A">
      <w:pPr>
        <w:rPr>
          <w:b/>
          <w:sz w:val="28"/>
          <w:szCs w:val="28"/>
        </w:rPr>
      </w:pPr>
      <w:r w:rsidRPr="001B668A">
        <w:rPr>
          <w:b/>
          <w:sz w:val="28"/>
          <w:szCs w:val="28"/>
        </w:rPr>
        <w:t>Cas particuliers concernant les auteurs</w:t>
      </w:r>
    </w:p>
    <w:p w14:paraId="1EBEB974" w14:textId="77777777" w:rsidR="002B2C73" w:rsidRDefault="00516F6D" w:rsidP="00DD69B2">
      <w:r>
        <w:t xml:space="preserve">Les noms des auteurs seront séparés par des virgules, sauf le nom </w:t>
      </w:r>
      <w:r w:rsidR="006C7FF5">
        <w:t xml:space="preserve">des </w:t>
      </w:r>
      <w:r>
        <w:t xml:space="preserve">deux derniers </w:t>
      </w:r>
      <w:r w:rsidR="006C7FF5">
        <w:t xml:space="preserve">qui sont </w:t>
      </w:r>
      <w:r>
        <w:t>séparés par « et ». O</w:t>
      </w:r>
      <w:r w:rsidR="002B2C73">
        <w:t xml:space="preserve">n </w:t>
      </w:r>
      <w:r>
        <w:t>mentionnera</w:t>
      </w:r>
      <w:r w:rsidR="002B2C73">
        <w:t xml:space="preserve"> un maximum de trois auteurs pour un document donné</w:t>
      </w:r>
      <w:r>
        <w:t xml:space="preserve">. Pour un plus grand nombre d’auteurs, le nom du troisième est suivi de </w:t>
      </w:r>
      <w:r w:rsidR="006C7FF5">
        <w:t>« </w:t>
      </w:r>
      <w:r w:rsidR="006C7FF5">
        <w:rPr>
          <w:i/>
        </w:rPr>
        <w:t>et al.</w:t>
      </w:r>
      <w:r w:rsidR="006C7FF5" w:rsidRPr="006C7FF5">
        <w:t> »</w:t>
      </w:r>
      <w:r w:rsidR="002B2C73">
        <w:t> :</w:t>
      </w:r>
    </w:p>
    <w:p w14:paraId="15DD613F" w14:textId="586556F2" w:rsidR="006C7FF5" w:rsidRPr="00DE7640" w:rsidRDefault="006C7FF5" w:rsidP="006C7FF5">
      <w:pPr>
        <w:pStyle w:val="Titre5"/>
        <w:ind w:left="708"/>
        <w:rPr>
          <w:rFonts w:asciiTheme="minorHAnsi" w:hAnsiTheme="minorHAnsi"/>
          <w:b w:val="0"/>
          <w:sz w:val="24"/>
          <w:szCs w:val="24"/>
        </w:rPr>
      </w:pPr>
      <w:r>
        <w:rPr>
          <w:rFonts w:asciiTheme="minorHAnsi" w:hAnsiTheme="minorHAnsi"/>
          <w:b w:val="0"/>
          <w:sz w:val="24"/>
          <w:szCs w:val="24"/>
        </w:rPr>
        <w:t xml:space="preserve">DALLOZ Édouard, VERGÉ Charles, VERGÉ Charles fils </w:t>
      </w:r>
      <w:r w:rsidRPr="00DE7640">
        <w:rPr>
          <w:rFonts w:asciiTheme="minorHAnsi" w:hAnsiTheme="minorHAnsi"/>
          <w:b w:val="0"/>
          <w:i/>
          <w:sz w:val="24"/>
          <w:szCs w:val="24"/>
        </w:rPr>
        <w:t xml:space="preserve">et </w:t>
      </w:r>
      <w:proofErr w:type="gramStart"/>
      <w:r w:rsidRPr="00DE7640">
        <w:rPr>
          <w:rFonts w:asciiTheme="minorHAnsi" w:hAnsiTheme="minorHAnsi"/>
          <w:b w:val="0"/>
          <w:i/>
          <w:sz w:val="24"/>
          <w:szCs w:val="24"/>
        </w:rPr>
        <w:t>al</w:t>
      </w:r>
      <w:r w:rsidRPr="00DE7640">
        <w:rPr>
          <w:rFonts w:asciiTheme="minorHAnsi" w:hAnsiTheme="minorHAnsi"/>
          <w:b w:val="0"/>
          <w:sz w:val="24"/>
          <w:szCs w:val="24"/>
        </w:rPr>
        <w:t>.</w:t>
      </w:r>
      <w:r>
        <w:rPr>
          <w:rFonts w:asciiTheme="minorHAnsi" w:hAnsiTheme="minorHAnsi"/>
          <w:b w:val="0"/>
          <w:sz w:val="24"/>
          <w:szCs w:val="24"/>
        </w:rPr>
        <w:t>,</w:t>
      </w:r>
      <w:proofErr w:type="gramEnd"/>
      <w:r>
        <w:rPr>
          <w:rFonts w:asciiTheme="minorHAnsi" w:hAnsiTheme="minorHAnsi"/>
          <w:b w:val="0"/>
          <w:sz w:val="24"/>
          <w:szCs w:val="24"/>
        </w:rPr>
        <w:t xml:space="preserve"> </w:t>
      </w:r>
      <w:r w:rsidRPr="00DE7640">
        <w:rPr>
          <w:rFonts w:asciiTheme="minorHAnsi" w:hAnsiTheme="minorHAnsi"/>
          <w:b w:val="0"/>
          <w:i/>
          <w:sz w:val="24"/>
          <w:szCs w:val="24"/>
        </w:rPr>
        <w:t>Code des lois politiques et administratives</w:t>
      </w:r>
      <w:r w:rsidRPr="00DE7640">
        <w:rPr>
          <w:rFonts w:asciiTheme="minorHAnsi" w:hAnsiTheme="minorHAnsi"/>
          <w:b w:val="0"/>
          <w:sz w:val="24"/>
          <w:szCs w:val="24"/>
        </w:rPr>
        <w:t xml:space="preserve">, </w:t>
      </w:r>
      <w:r w:rsidR="00B92BEB">
        <w:rPr>
          <w:rFonts w:asciiTheme="minorHAnsi" w:hAnsiTheme="minorHAnsi"/>
          <w:b w:val="0"/>
          <w:sz w:val="24"/>
          <w:szCs w:val="24"/>
        </w:rPr>
        <w:t>vol.</w:t>
      </w:r>
      <w:r>
        <w:rPr>
          <w:rFonts w:asciiTheme="minorHAnsi" w:hAnsiTheme="minorHAnsi"/>
          <w:b w:val="0"/>
          <w:sz w:val="24"/>
          <w:szCs w:val="24"/>
        </w:rPr>
        <w:t xml:space="preserve"> 2, </w:t>
      </w:r>
      <w:r w:rsidRPr="00DE7640">
        <w:rPr>
          <w:rFonts w:asciiTheme="minorHAnsi" w:hAnsiTheme="minorHAnsi"/>
          <w:b w:val="0"/>
          <w:sz w:val="24"/>
          <w:szCs w:val="24"/>
        </w:rPr>
        <w:t>Bureau de la Jurisprudence Générale, 1891, 1432 p.</w:t>
      </w:r>
    </w:p>
    <w:p w14:paraId="68E87A03" w14:textId="252D8A6B" w:rsidR="002B2C73" w:rsidRDefault="002B2C73" w:rsidP="00DD69B2">
      <w:r>
        <w:t>On respecte habituellement l’ordre des auteurs tel qu’indiqué sur la page de titre, de haut en bas puis de gauche à droite. Un auteur</w:t>
      </w:r>
      <w:r w:rsidR="007C35FE">
        <w:t>,</w:t>
      </w:r>
      <w:r>
        <w:t xml:space="preserve"> dont l’omission nuirait à la bonne compréhension </w:t>
      </w:r>
      <w:r w:rsidR="0030669E">
        <w:t>de</w:t>
      </w:r>
      <w:r>
        <w:t xml:space="preserve"> la référence</w:t>
      </w:r>
      <w:r w:rsidR="007C35FE">
        <w:t xml:space="preserve"> ou de son choix,</w:t>
      </w:r>
      <w:r>
        <w:t xml:space="preserve"> peut </w:t>
      </w:r>
      <w:r w:rsidR="00516F6D">
        <w:t xml:space="preserve">exceptionnellement </w:t>
      </w:r>
      <w:r>
        <w:t xml:space="preserve">être placé en quatrième position avant la mention </w:t>
      </w:r>
      <w:r w:rsidR="0030669E">
        <w:t>« </w:t>
      </w:r>
      <w:r w:rsidRPr="002B2C73">
        <w:rPr>
          <w:i/>
        </w:rPr>
        <w:t>et al.</w:t>
      </w:r>
      <w:r w:rsidR="0030669E" w:rsidRPr="0030669E">
        <w:t> »</w:t>
      </w:r>
      <w:r>
        <w:t>.</w:t>
      </w:r>
    </w:p>
    <w:p w14:paraId="399DB3E9" w14:textId="7E00CD5F" w:rsidR="00386E45" w:rsidRDefault="00386E45" w:rsidP="00DD69B2">
      <w:r>
        <w:t>Les civilités (madame, monsieur…), qualités</w:t>
      </w:r>
      <w:r w:rsidR="007C35FE">
        <w:t xml:space="preserve"> ou titres</w:t>
      </w:r>
      <w:r>
        <w:t xml:space="preserve"> (professeur, d</w:t>
      </w:r>
      <w:r w:rsidR="0030669E">
        <w:t>octeur</w:t>
      </w:r>
      <w:r w:rsidR="007C35FE">
        <w:t xml:space="preserve">, </w:t>
      </w:r>
      <w:proofErr w:type="gramStart"/>
      <w:r w:rsidR="0030669E">
        <w:t>conseiller</w:t>
      </w:r>
      <w:proofErr w:type="gramEnd"/>
      <w:r w:rsidR="0030669E">
        <w:t xml:space="preserve"> d’</w:t>
      </w:r>
      <w:r w:rsidR="0030669E" w:rsidRPr="0030669E">
        <w:rPr>
          <w:szCs w:val="24"/>
        </w:rPr>
        <w:t>É</w:t>
      </w:r>
      <w:r>
        <w:t>tat, avocat…) ne sont pas mentionnées en complément du nom.</w:t>
      </w:r>
    </w:p>
    <w:p w14:paraId="720BBDEB" w14:textId="6E426140" w:rsidR="00386E45" w:rsidRDefault="00386E45" w:rsidP="00DD69B2">
      <w:r>
        <w:t xml:space="preserve">Les responsabilités secondaires (traducteur, préfacier, éditeur scientifique…) ne sont mentionnées que lorsqu’elles apportent une information </w:t>
      </w:r>
      <w:r w:rsidR="0030669E">
        <w:t>particulière</w:t>
      </w:r>
      <w:r>
        <w:t xml:space="preserve"> sur le document exploité.</w:t>
      </w:r>
      <w:r w:rsidR="00516F6D">
        <w:t xml:space="preserve"> Elles sont alors mentionnées à leur place indiquée dans les modèles, après le titre</w:t>
      </w:r>
      <w:r w:rsidR="0030669E">
        <w:t>, en abrégé</w:t>
      </w:r>
      <w:r w:rsidR="00516F6D">
        <w:t>.</w:t>
      </w:r>
      <w:r w:rsidR="00DA5A70">
        <w:t xml:space="preserve"> Le nom de ces auteurs se mentionne en minuscules, comme indiqué dans les modèles, contrairement à celui des auteurs principaux qui est en majuscules.</w:t>
      </w:r>
    </w:p>
    <w:p w14:paraId="4781DD20" w14:textId="77777777" w:rsidR="00F91567" w:rsidRDefault="00F91567" w:rsidP="00DD69B2"/>
    <w:p w14:paraId="5C0CFF19" w14:textId="77777777" w:rsidR="00386E45" w:rsidRPr="001B668A" w:rsidRDefault="00516F6D" w:rsidP="001B668A">
      <w:pPr>
        <w:rPr>
          <w:b/>
          <w:sz w:val="28"/>
          <w:szCs w:val="28"/>
        </w:rPr>
      </w:pPr>
      <w:r w:rsidRPr="001B668A">
        <w:rPr>
          <w:b/>
          <w:sz w:val="28"/>
          <w:szCs w:val="28"/>
        </w:rPr>
        <w:t>Cas particuliers concernant les titres</w:t>
      </w:r>
    </w:p>
    <w:p w14:paraId="79A34030" w14:textId="7FD3A0F5" w:rsidR="00386E45" w:rsidRDefault="0030669E" w:rsidP="00DD69B2">
      <w:r>
        <w:t xml:space="preserve">La fin des </w:t>
      </w:r>
      <w:r w:rsidR="001D2F26">
        <w:t xml:space="preserve">titres </w:t>
      </w:r>
      <w:r w:rsidR="007C35FE">
        <w:t xml:space="preserve">ou sous-titre </w:t>
      </w:r>
      <w:r w:rsidR="001D2F26">
        <w:t>d’une longueur excessive peut être abrégé</w:t>
      </w:r>
      <w:r>
        <w:t>e</w:t>
      </w:r>
      <w:r w:rsidR="001D2F26">
        <w:t xml:space="preserve"> par […].</w:t>
      </w:r>
    </w:p>
    <w:p w14:paraId="06E2770A" w14:textId="77777777" w:rsidR="00F91567" w:rsidRDefault="00F91567" w:rsidP="00DD69B2"/>
    <w:p w14:paraId="38FD6904" w14:textId="77777777" w:rsidR="001D2F26" w:rsidRPr="001B668A" w:rsidRDefault="001D2F26" w:rsidP="001B668A">
      <w:pPr>
        <w:rPr>
          <w:b/>
          <w:sz w:val="28"/>
          <w:szCs w:val="28"/>
        </w:rPr>
      </w:pPr>
      <w:r w:rsidRPr="001B668A">
        <w:rPr>
          <w:b/>
          <w:sz w:val="28"/>
          <w:szCs w:val="28"/>
        </w:rPr>
        <w:t>Cas particuliers concernant les éditions</w:t>
      </w:r>
    </w:p>
    <w:p w14:paraId="6CB282A3" w14:textId="74D2C31F" w:rsidR="001D2F26" w:rsidRDefault="001D2F26" w:rsidP="00DD69B2">
      <w:r>
        <w:lastRenderedPageBreak/>
        <w:t>La mention de l’édition est réduite au minimum, en employant des chiffres arabes. « XII</w:t>
      </w:r>
      <w:r w:rsidRPr="001D2F26">
        <w:rPr>
          <w:vertAlign w:val="superscript"/>
        </w:rPr>
        <w:t>e</w:t>
      </w:r>
      <w:r>
        <w:t xml:space="preserve"> édition revue et corrigée » devient dans les références</w:t>
      </w:r>
      <w:r w:rsidR="0030669E">
        <w:t xml:space="preserve"> bibliographiques</w:t>
      </w:r>
      <w:r>
        <w:t> : « 12</w:t>
      </w:r>
      <w:r w:rsidRPr="001D2F26">
        <w:rPr>
          <w:vertAlign w:val="superscript"/>
        </w:rPr>
        <w:t>e</w:t>
      </w:r>
      <w:r>
        <w:t xml:space="preserve"> éd</w:t>
      </w:r>
      <w:r w:rsidR="0030669E">
        <w:t>.</w:t>
      </w:r>
      <w:r>
        <w:t> ».</w:t>
      </w:r>
    </w:p>
    <w:p w14:paraId="21F4F470" w14:textId="77777777" w:rsidR="001D2F26" w:rsidRPr="001B668A" w:rsidRDefault="001D2F26" w:rsidP="001B668A">
      <w:pPr>
        <w:rPr>
          <w:b/>
          <w:sz w:val="28"/>
          <w:szCs w:val="28"/>
        </w:rPr>
      </w:pPr>
      <w:r w:rsidRPr="001B668A">
        <w:rPr>
          <w:b/>
          <w:sz w:val="28"/>
          <w:szCs w:val="28"/>
        </w:rPr>
        <w:t>Cas particuliers concernant la publication</w:t>
      </w:r>
    </w:p>
    <w:p w14:paraId="4D522256" w14:textId="468C7029" w:rsidR="009D238A" w:rsidRDefault="001D2F26" w:rsidP="001D2F26">
      <w:r>
        <w:t>La page de titre peut mentionner plusieurs éditeurs et plusieurs villes de publication. On ne cite alors qu’un seul éditeur et sa ville, en retenant de manière privilégiée l’éditeur français et la ville qui lui est liée.</w:t>
      </w:r>
    </w:p>
    <w:p w14:paraId="62FC192D" w14:textId="77777777" w:rsidR="001D2F26" w:rsidRDefault="001D2F26" w:rsidP="001D2F26">
      <w:r>
        <w:t>Pour la date de publication, on retient par ordre de préférence :</w:t>
      </w:r>
    </w:p>
    <w:p w14:paraId="7C5ECEAD" w14:textId="77777777" w:rsidR="001D2F26" w:rsidRDefault="001D2F26" w:rsidP="0030669E">
      <w:pPr>
        <w:ind w:firstLine="708"/>
      </w:pPr>
      <w:r>
        <w:t>- la date de publication mentionnée sur la page de titre</w:t>
      </w:r>
    </w:p>
    <w:p w14:paraId="5C2BC24D" w14:textId="77777777" w:rsidR="001D2F26" w:rsidRDefault="001D2F26" w:rsidP="0030669E">
      <w:pPr>
        <w:ind w:left="708"/>
      </w:pPr>
      <w:r>
        <w:t>- la date de dépôt légal (parfois précédée de « DL ») mentionnée au verso de la page de titre ou dans les dernières pages du document</w:t>
      </w:r>
    </w:p>
    <w:p w14:paraId="15C9DCC4" w14:textId="77777777" w:rsidR="0030669E" w:rsidRDefault="0030669E" w:rsidP="00D15F03">
      <w:pPr>
        <w:ind w:left="708"/>
      </w:pPr>
      <w:r>
        <w:t>- la date de copyright souvent précédée de © et souvent mentionnée au verso de la page de titre</w:t>
      </w:r>
    </w:p>
    <w:p w14:paraId="7C27080B" w14:textId="77777777" w:rsidR="0030669E" w:rsidRDefault="001D2F26" w:rsidP="00D15F03">
      <w:pPr>
        <w:ind w:left="708"/>
      </w:pPr>
      <w:r>
        <w:t>- la date d’impression souvent mentionnée dans les toutes dernières pages du document</w:t>
      </w:r>
    </w:p>
    <w:p w14:paraId="006C7AB9" w14:textId="77777777" w:rsidR="0030669E" w:rsidRDefault="001D2F26" w:rsidP="0030669E">
      <w:r>
        <w:t>Si ces informations man</w:t>
      </w:r>
      <w:r w:rsidR="0030669E">
        <w:t>quent, on notera à leur place :</w:t>
      </w:r>
    </w:p>
    <w:p w14:paraId="5CACADE6" w14:textId="77777777" w:rsidR="0030669E" w:rsidRDefault="0030669E" w:rsidP="0030669E">
      <w:pPr>
        <w:ind w:firstLine="708"/>
      </w:pPr>
      <w:r>
        <w:t>- pas de lieu identifiable (sans lieu) : [</w:t>
      </w:r>
      <w:proofErr w:type="spellStart"/>
      <w:r>
        <w:t>s.l</w:t>
      </w:r>
      <w:proofErr w:type="spellEnd"/>
      <w:r>
        <w:t>.]</w:t>
      </w:r>
    </w:p>
    <w:p w14:paraId="67982E37" w14:textId="77777777" w:rsidR="0030669E" w:rsidRDefault="0030669E" w:rsidP="0030669E">
      <w:pPr>
        <w:ind w:firstLine="708"/>
      </w:pPr>
      <w:r>
        <w:t xml:space="preserve">- </w:t>
      </w:r>
      <w:r w:rsidR="001D2F26">
        <w:t>pas d’éditeur identifiable (sans nom) : [</w:t>
      </w:r>
      <w:proofErr w:type="spellStart"/>
      <w:r w:rsidR="001D2F26">
        <w:t>s.n</w:t>
      </w:r>
      <w:proofErr w:type="spellEnd"/>
      <w:r w:rsidR="001D2F26">
        <w:t>.]</w:t>
      </w:r>
    </w:p>
    <w:p w14:paraId="5431DB3B" w14:textId="77777777" w:rsidR="001D2F26" w:rsidRDefault="001D2F26" w:rsidP="0030669E">
      <w:pPr>
        <w:ind w:firstLine="708"/>
      </w:pPr>
      <w:r>
        <w:t>- pas de date identifiable (sans date) : [</w:t>
      </w:r>
      <w:proofErr w:type="spellStart"/>
      <w:r>
        <w:t>s.d</w:t>
      </w:r>
      <w:proofErr w:type="spellEnd"/>
      <w:r>
        <w:t>.]</w:t>
      </w:r>
    </w:p>
    <w:p w14:paraId="17B44BD0" w14:textId="77777777" w:rsidR="001D2F26" w:rsidRDefault="001D2F26" w:rsidP="00DD69B2">
      <w:r>
        <w:t>Si un de ces éléments peut être deviné, on le mentionnera entre croche</w:t>
      </w:r>
      <w:r w:rsidR="0030669E">
        <w:t>t</w:t>
      </w:r>
      <w:r>
        <w:t>s : [Paris], Dalloz, 1959</w:t>
      </w:r>
    </w:p>
    <w:p w14:paraId="7ACD3B2F" w14:textId="77777777" w:rsidR="00386E45" w:rsidRDefault="00386E45" w:rsidP="00DD69B2"/>
    <w:p w14:paraId="2E646500" w14:textId="77777777" w:rsidR="001D2F26" w:rsidRPr="001B668A" w:rsidRDefault="001D2F26" w:rsidP="001B668A">
      <w:pPr>
        <w:rPr>
          <w:b/>
          <w:sz w:val="28"/>
          <w:szCs w:val="28"/>
        </w:rPr>
      </w:pPr>
      <w:r w:rsidRPr="001B668A">
        <w:rPr>
          <w:b/>
          <w:sz w:val="28"/>
          <w:szCs w:val="28"/>
        </w:rPr>
        <w:t>Cas particuliers concernant la pagination</w:t>
      </w:r>
    </w:p>
    <w:p w14:paraId="5C836C44" w14:textId="6018ABBC" w:rsidR="0030669E" w:rsidRDefault="001D2F26" w:rsidP="001D2F26">
      <w:r>
        <w:t>En bibliographie, pour un livre ou une thèse, on mentionne la pagination totale du document</w:t>
      </w:r>
      <w:r w:rsidR="00C2132F">
        <w:t>,</w:t>
      </w:r>
      <w:r>
        <w:t xml:space="preserve"> en se référant simplement à la dernière page numérotée du document. </w:t>
      </w:r>
      <w:r w:rsidR="00C2132F">
        <w:t>L’abréviation de « pages » est placée après leur nombre</w:t>
      </w:r>
      <w:r w:rsidR="0030669E">
        <w:t xml:space="preserve"> (</w:t>
      </w:r>
      <w:r w:rsidR="00C2132F">
        <w:t>347 p.</w:t>
      </w:r>
      <w:r w:rsidR="0030669E">
        <w:t xml:space="preserve">). </w:t>
      </w:r>
      <w:r>
        <w:t>Pour un article ou un</w:t>
      </w:r>
      <w:r w:rsidR="00C2132F">
        <w:t>e</w:t>
      </w:r>
      <w:r>
        <w:t xml:space="preserve"> contribution à un ouvrage collectif, on mentionne </w:t>
      </w:r>
      <w:r w:rsidR="00C2132F">
        <w:t>la tranche de pages concernée</w:t>
      </w:r>
      <w:r w:rsidR="0030669E">
        <w:t xml:space="preserve"> et l’abréviation de « pages » est placée avant cette indication (p. 47-58).</w:t>
      </w:r>
    </w:p>
    <w:p w14:paraId="38DD608B" w14:textId="77777777" w:rsidR="00C2132F" w:rsidRDefault="00C2132F" w:rsidP="001D2F26">
      <w:r>
        <w:t xml:space="preserve">En note de bas de page, on mentionne les pages concernées par la citation. </w:t>
      </w:r>
      <w:r w:rsidR="0030669E">
        <w:t xml:space="preserve">L’abréviation de « pages » est placée avant la page ou la tranche concernée (p. 49). </w:t>
      </w:r>
      <w:r>
        <w:t>On peut employer les abréviations suivantes :</w:t>
      </w:r>
    </w:p>
    <w:p w14:paraId="1FCD874B" w14:textId="77777777" w:rsidR="00C2132F" w:rsidRDefault="00C2132F" w:rsidP="0030669E">
      <w:pPr>
        <w:ind w:firstLine="708"/>
      </w:pPr>
      <w:r>
        <w:t>p. 8-12</w:t>
      </w:r>
      <w:r>
        <w:tab/>
      </w:r>
      <w:r>
        <w:tab/>
        <w:t>Pages 8 à 12</w:t>
      </w:r>
    </w:p>
    <w:p w14:paraId="2ACC1713" w14:textId="77777777" w:rsidR="00C2132F" w:rsidRDefault="00C2132F" w:rsidP="0030669E">
      <w:pPr>
        <w:ind w:firstLine="708"/>
      </w:pPr>
      <w:r>
        <w:t>p. 8 ; 12</w:t>
      </w:r>
      <w:r>
        <w:tab/>
        <w:t>Pages 8 et 12</w:t>
      </w:r>
    </w:p>
    <w:p w14:paraId="729DEAAC" w14:textId="77777777" w:rsidR="00C2132F" w:rsidRDefault="00C2132F" w:rsidP="0030669E">
      <w:pPr>
        <w:ind w:firstLine="708"/>
      </w:pPr>
      <w:r>
        <w:t xml:space="preserve">p. 47 s. </w:t>
      </w:r>
      <w:r>
        <w:tab/>
        <w:t>Page 47 et suivantes</w:t>
      </w:r>
    </w:p>
    <w:p w14:paraId="2F40C039" w14:textId="15381410" w:rsidR="00C2132F" w:rsidRDefault="00C2132F" w:rsidP="0030669E">
      <w:pPr>
        <w:ind w:firstLine="708"/>
      </w:pPr>
      <w:r>
        <w:lastRenderedPageBreak/>
        <w:t>p. 47</w:t>
      </w:r>
      <w:r w:rsidR="0074270C">
        <w:t xml:space="preserve"> </w:t>
      </w:r>
      <w:proofErr w:type="spellStart"/>
      <w:r w:rsidR="0074270C">
        <w:t>spéc</w:t>
      </w:r>
      <w:proofErr w:type="spellEnd"/>
      <w:r w:rsidR="0074270C">
        <w:t>.</w:t>
      </w:r>
      <w:r>
        <w:tab/>
      </w:r>
      <w:r w:rsidR="0074270C">
        <w:t>P</w:t>
      </w:r>
      <w:r>
        <w:t>age 47</w:t>
      </w:r>
      <w:r w:rsidR="0074270C">
        <w:t xml:space="preserve"> spécialement</w:t>
      </w:r>
    </w:p>
    <w:p w14:paraId="621B085F" w14:textId="77777777" w:rsidR="00C2132F" w:rsidRPr="00C2132F" w:rsidRDefault="00C2132F" w:rsidP="0030669E">
      <w:pPr>
        <w:ind w:firstLine="708"/>
      </w:pPr>
      <w:proofErr w:type="gramStart"/>
      <w:r w:rsidRPr="00C2132F">
        <w:rPr>
          <w:i/>
        </w:rPr>
        <w:t>passim</w:t>
      </w:r>
      <w:proofErr w:type="gramEnd"/>
      <w:r w:rsidRPr="00C2132F">
        <w:rPr>
          <w:i/>
        </w:rPr>
        <w:tab/>
      </w:r>
      <w:r w:rsidRPr="00C2132F">
        <w:rPr>
          <w:i/>
        </w:rPr>
        <w:tab/>
      </w:r>
      <w:r>
        <w:t>En différents endroits du document, qu’on choisit de ne pas lister</w:t>
      </w:r>
    </w:p>
    <w:p w14:paraId="421D1128" w14:textId="5AE49F5C" w:rsidR="009D238A" w:rsidRDefault="009D238A">
      <w:pPr>
        <w:jc w:val="left"/>
      </w:pPr>
    </w:p>
    <w:p w14:paraId="702813E7" w14:textId="77777777" w:rsidR="00AF1BDA" w:rsidRPr="001B668A" w:rsidRDefault="00AF1BDA" w:rsidP="001B668A">
      <w:pPr>
        <w:rPr>
          <w:b/>
          <w:sz w:val="28"/>
          <w:szCs w:val="28"/>
        </w:rPr>
      </w:pPr>
      <w:r w:rsidRPr="001B668A">
        <w:rPr>
          <w:b/>
          <w:sz w:val="28"/>
          <w:szCs w:val="28"/>
        </w:rPr>
        <w:t xml:space="preserve">Utilisation des </w:t>
      </w:r>
      <w:r w:rsidR="00F91567" w:rsidRPr="001B668A">
        <w:rPr>
          <w:b/>
          <w:sz w:val="28"/>
          <w:szCs w:val="28"/>
        </w:rPr>
        <w:t>termes latins de renvoi</w:t>
      </w:r>
    </w:p>
    <w:p w14:paraId="4C908618" w14:textId="77777777" w:rsidR="00620169" w:rsidRPr="00620169" w:rsidRDefault="00620169" w:rsidP="00620169">
      <w:r>
        <w:t>Les termes latins qui suivent renvoient toujours, soit à l’auteur cité précédemment, soit à l’œuvre citée précédemment. Leur emploi s’accompagne donc d’une grande vigilance, notamment quand plusieurs de ces termes se succèdent.</w:t>
      </w:r>
    </w:p>
    <w:p w14:paraId="5F752640" w14:textId="77777777" w:rsidR="00AF1BDA" w:rsidRDefault="00AF1BDA" w:rsidP="00AF1BDA">
      <w:r w:rsidRPr="00AF1BDA">
        <w:rPr>
          <w:i/>
        </w:rPr>
        <w:t>Idem</w:t>
      </w:r>
      <w:r>
        <w:t xml:space="preserve">, abrégé en </w:t>
      </w:r>
      <w:r w:rsidRPr="00AF1BDA">
        <w:rPr>
          <w:i/>
        </w:rPr>
        <w:t>Id.</w:t>
      </w:r>
      <w:r>
        <w:t xml:space="preserve">, </w:t>
      </w:r>
      <w:r w:rsidR="00F42E7F">
        <w:t xml:space="preserve">signifie « le même ». Cette abréviation </w:t>
      </w:r>
      <w:r>
        <w:t>est employé</w:t>
      </w:r>
      <w:r w:rsidR="00F42E7F">
        <w:t>e</w:t>
      </w:r>
      <w:r>
        <w:t xml:space="preserve"> pour indiquer qu’il s’agit du même auteur que pour la citation précédente.</w:t>
      </w:r>
    </w:p>
    <w:p w14:paraId="2C4955CB" w14:textId="77777777" w:rsidR="00620169" w:rsidRDefault="00620169" w:rsidP="00620169">
      <w:pPr>
        <w:ind w:left="708"/>
      </w:pPr>
      <w:r>
        <w:t xml:space="preserve">BARCKHAUSEN Henri, </w:t>
      </w:r>
      <w:r>
        <w:rPr>
          <w:i/>
        </w:rPr>
        <w:t>Essai sur le régime législatif de Bordeaux au Moyen-âge</w:t>
      </w:r>
      <w:r>
        <w:t xml:space="preserve">, Bordeaux, </w:t>
      </w:r>
      <w:proofErr w:type="spellStart"/>
      <w:r>
        <w:t>Gounouilhou</w:t>
      </w:r>
      <w:proofErr w:type="spellEnd"/>
      <w:r>
        <w:t>, 1890, 34 p.</w:t>
      </w:r>
    </w:p>
    <w:p w14:paraId="146D1FD8" w14:textId="77777777" w:rsidR="00620169" w:rsidRDefault="00620169" w:rsidP="00620169">
      <w:pPr>
        <w:ind w:left="708"/>
      </w:pPr>
      <w:r w:rsidRPr="00620169">
        <w:rPr>
          <w:i/>
        </w:rPr>
        <w:t>Id.</w:t>
      </w:r>
      <w:r>
        <w:t xml:space="preserve">, </w:t>
      </w:r>
      <w:r w:rsidRPr="00620169">
        <w:rPr>
          <w:i/>
        </w:rPr>
        <w:t>Rapport de la commission de la Faculté sur le projet de réorganisation de la Licence en droit</w:t>
      </w:r>
      <w:r>
        <w:t>, Bordeaux, Cadoret, 1889, 11 p.</w:t>
      </w:r>
    </w:p>
    <w:p w14:paraId="396B65CE" w14:textId="77777777" w:rsidR="00620169" w:rsidRPr="00620169" w:rsidRDefault="00620169" w:rsidP="00620169">
      <w:pPr>
        <w:ind w:left="708"/>
      </w:pPr>
    </w:p>
    <w:p w14:paraId="682D5C7C" w14:textId="77777777" w:rsidR="00AF1BDA" w:rsidRDefault="00AF1BDA" w:rsidP="00AF1BDA">
      <w:r w:rsidRPr="00AF1BDA">
        <w:rPr>
          <w:i/>
        </w:rPr>
        <w:t>Ibidem</w:t>
      </w:r>
      <w:r>
        <w:t xml:space="preserve">, abrégé en </w:t>
      </w:r>
      <w:r w:rsidRPr="00AF1BDA">
        <w:rPr>
          <w:i/>
        </w:rPr>
        <w:t>ibid.</w:t>
      </w:r>
      <w:r>
        <w:t xml:space="preserve">, </w:t>
      </w:r>
      <w:r w:rsidR="00F42E7F">
        <w:t xml:space="preserve">signifie « au même endroit ». Cette abréviation </w:t>
      </w:r>
      <w:r>
        <w:t>est employé</w:t>
      </w:r>
      <w:r w:rsidR="00F42E7F">
        <w:t>e</w:t>
      </w:r>
      <w:r>
        <w:t xml:space="preserve"> pour indiquer qu’il s’agit du même auteur ET de la même œuvre que pour la citation précédente. Sans mention particulière de page, il s’agit également de la même page. Avec mention d’une page, il s’agit d’une page différente.</w:t>
      </w:r>
    </w:p>
    <w:p w14:paraId="2F41FA48" w14:textId="4F5D972B" w:rsidR="00620169" w:rsidRDefault="00620169" w:rsidP="00620169">
      <w:pPr>
        <w:ind w:left="708"/>
      </w:pPr>
      <w:r>
        <w:t xml:space="preserve">BENZACAR Joseph, </w:t>
      </w:r>
      <w:r w:rsidRPr="00620169">
        <w:rPr>
          <w:i/>
        </w:rPr>
        <w:t>Fondements juridiques de la délimitation du cru bordelais</w:t>
      </w:r>
      <w:r w:rsidR="007C35FE">
        <w:rPr>
          <w:i/>
        </w:rPr>
        <w:t> </w:t>
      </w:r>
      <w:r w:rsidRPr="00620169">
        <w:rPr>
          <w:i/>
        </w:rPr>
        <w:t>: l'appellation et la marque « Bordeaux »</w:t>
      </w:r>
      <w:r>
        <w:t>, Bordeaux, discours, 1910, p. 3.</w:t>
      </w:r>
    </w:p>
    <w:p w14:paraId="112B71F4" w14:textId="77777777" w:rsidR="00620169" w:rsidRPr="00620169" w:rsidRDefault="00620169" w:rsidP="00620169">
      <w:pPr>
        <w:ind w:left="708"/>
        <w:rPr>
          <w:i/>
        </w:rPr>
      </w:pPr>
      <w:r w:rsidRPr="00620169">
        <w:rPr>
          <w:i/>
        </w:rPr>
        <w:t>Ibid.</w:t>
      </w:r>
    </w:p>
    <w:p w14:paraId="4ABF504B" w14:textId="77777777" w:rsidR="00620169" w:rsidRPr="00620169" w:rsidRDefault="00620169" w:rsidP="00620169">
      <w:pPr>
        <w:ind w:left="708"/>
      </w:pPr>
      <w:r w:rsidRPr="00620169">
        <w:rPr>
          <w:i/>
        </w:rPr>
        <w:t>Ibid.</w:t>
      </w:r>
      <w:r>
        <w:t>, p. 7.</w:t>
      </w:r>
    </w:p>
    <w:p w14:paraId="28781EFF" w14:textId="77777777" w:rsidR="00620169" w:rsidRDefault="00620169" w:rsidP="00AF1BDA"/>
    <w:p w14:paraId="2349D6A2" w14:textId="77777777" w:rsidR="00AF1BDA" w:rsidRDefault="00AF1BDA" w:rsidP="00AF1BDA">
      <w:r w:rsidRPr="00AF1BDA">
        <w:rPr>
          <w:i/>
        </w:rPr>
        <w:t xml:space="preserve">Loco </w:t>
      </w:r>
      <w:proofErr w:type="spellStart"/>
      <w:r w:rsidRPr="00AF1BDA">
        <w:rPr>
          <w:i/>
        </w:rPr>
        <w:t>citato</w:t>
      </w:r>
      <w:proofErr w:type="spellEnd"/>
      <w:r>
        <w:t xml:space="preserve">, abrégé en </w:t>
      </w:r>
      <w:r w:rsidRPr="00AF1BDA">
        <w:rPr>
          <w:i/>
        </w:rPr>
        <w:t xml:space="preserve">loc. </w:t>
      </w:r>
      <w:proofErr w:type="spellStart"/>
      <w:proofErr w:type="gramStart"/>
      <w:r w:rsidRPr="00AF1BDA">
        <w:rPr>
          <w:i/>
        </w:rPr>
        <w:t>cit</w:t>
      </w:r>
      <w:proofErr w:type="spellEnd"/>
      <w:r w:rsidRPr="00AF1BDA">
        <w:rPr>
          <w:i/>
        </w:rPr>
        <w:t>.</w:t>
      </w:r>
      <w:r>
        <w:t>,</w:t>
      </w:r>
      <w:proofErr w:type="gramEnd"/>
      <w:r>
        <w:t xml:space="preserve"> </w:t>
      </w:r>
      <w:r w:rsidR="00F42E7F">
        <w:t xml:space="preserve">signifie « passage cité ». Cette abréviation </w:t>
      </w:r>
      <w:r>
        <w:t>est employé</w:t>
      </w:r>
      <w:r w:rsidR="00F42E7F">
        <w:t>e</w:t>
      </w:r>
      <w:r>
        <w:t xml:space="preserve"> pour indiquer qu’il s’agit du même auteur ET de la même œuvre ET de la même page que pour la citation précédente</w:t>
      </w:r>
      <w:r w:rsidR="00F42E7F">
        <w:rPr>
          <w:rStyle w:val="Appelnotedebasdep"/>
        </w:rPr>
        <w:footnoteReference w:id="6"/>
      </w:r>
      <w:r>
        <w:t>.</w:t>
      </w:r>
    </w:p>
    <w:p w14:paraId="62BBCEF4" w14:textId="77777777" w:rsidR="003541CD" w:rsidRDefault="003541CD" w:rsidP="00AF1BDA"/>
    <w:p w14:paraId="59FF5921" w14:textId="77777777" w:rsidR="00F42E7F" w:rsidRDefault="00F42E7F" w:rsidP="00AF1BDA">
      <w:proofErr w:type="spellStart"/>
      <w:r w:rsidRPr="00F42E7F">
        <w:rPr>
          <w:i/>
        </w:rPr>
        <w:t>Opere</w:t>
      </w:r>
      <w:proofErr w:type="spellEnd"/>
      <w:r w:rsidRPr="00F42E7F">
        <w:rPr>
          <w:i/>
        </w:rPr>
        <w:t xml:space="preserve"> </w:t>
      </w:r>
      <w:proofErr w:type="spellStart"/>
      <w:r w:rsidRPr="00F42E7F">
        <w:rPr>
          <w:i/>
        </w:rPr>
        <w:t>citato</w:t>
      </w:r>
      <w:proofErr w:type="spellEnd"/>
      <w:r>
        <w:t xml:space="preserve">, abrégé en </w:t>
      </w:r>
      <w:r w:rsidRPr="00F42E7F">
        <w:rPr>
          <w:i/>
        </w:rPr>
        <w:t xml:space="preserve">op. </w:t>
      </w:r>
      <w:proofErr w:type="spellStart"/>
      <w:proofErr w:type="gramStart"/>
      <w:r w:rsidRPr="00F42E7F">
        <w:rPr>
          <w:i/>
        </w:rPr>
        <w:t>cit</w:t>
      </w:r>
      <w:proofErr w:type="spellEnd"/>
      <w:r w:rsidRPr="00F42E7F">
        <w:rPr>
          <w:i/>
        </w:rPr>
        <w:t>.</w:t>
      </w:r>
      <w:r>
        <w:t>,</w:t>
      </w:r>
      <w:proofErr w:type="gramEnd"/>
      <w:r>
        <w:t xml:space="preserve"> signifie « œuvre citée ». Cette abréviation est employée pour indiquer qu’il s’agit de la dernière œuvre citée de</w:t>
      </w:r>
      <w:r w:rsidR="00883ED3">
        <w:t xml:space="preserve"> cet</w:t>
      </w:r>
      <w:r>
        <w:t xml:space="preserve"> auteur.</w:t>
      </w:r>
    </w:p>
    <w:p w14:paraId="340B35CF" w14:textId="029AC4B2" w:rsidR="00620169" w:rsidRDefault="00620169" w:rsidP="00010777">
      <w:pPr>
        <w:ind w:left="708"/>
      </w:pPr>
      <w:r>
        <w:t xml:space="preserve">TRAISSAC </w:t>
      </w:r>
      <w:r w:rsidR="00010777" w:rsidRPr="00010777">
        <w:rPr>
          <w:szCs w:val="24"/>
        </w:rPr>
        <w:t>É</w:t>
      </w:r>
      <w:r>
        <w:t>lisabeth, Un projet de ville dans le Médoc au XVIII</w:t>
      </w:r>
      <w:r w:rsidRPr="00010777">
        <w:rPr>
          <w:vertAlign w:val="superscript"/>
        </w:rPr>
        <w:t>e</w:t>
      </w:r>
      <w:r>
        <w:t xml:space="preserve"> siècle, </w:t>
      </w:r>
      <w:r w:rsidRPr="00010777">
        <w:rPr>
          <w:i/>
        </w:rPr>
        <w:t>Bulletin et mémoires de la Société archéologique de Bordeaux</w:t>
      </w:r>
      <w:r>
        <w:t xml:space="preserve">, 1972, </w:t>
      </w:r>
      <w:r w:rsidR="00B92BEB">
        <w:t>vol. 56</w:t>
      </w:r>
      <w:r>
        <w:t>, p</w:t>
      </w:r>
      <w:r w:rsidR="00010777">
        <w:t>. 167-175.</w:t>
      </w:r>
    </w:p>
    <w:p w14:paraId="2D1C127A" w14:textId="3CE71800" w:rsidR="00010777" w:rsidRDefault="00010777" w:rsidP="00010777">
      <w:pPr>
        <w:ind w:left="708"/>
      </w:pPr>
      <w:r>
        <w:lastRenderedPageBreak/>
        <w:t xml:space="preserve">BEDEL Vanina, </w:t>
      </w:r>
      <w:r w:rsidRPr="00010777">
        <w:rPr>
          <w:i/>
        </w:rPr>
        <w:t>La maréchaussée dans la généralité de Guyenne au XVIII</w:t>
      </w:r>
      <w:r w:rsidRPr="00010777">
        <w:rPr>
          <w:i/>
          <w:vertAlign w:val="superscript"/>
        </w:rPr>
        <w:t>ème</w:t>
      </w:r>
      <w:r w:rsidRPr="00010777">
        <w:rPr>
          <w:i/>
        </w:rPr>
        <w:t xml:space="preserve"> siècle</w:t>
      </w:r>
      <w:r w:rsidR="001D2DB2">
        <w:rPr>
          <w:i/>
        </w:rPr>
        <w:t xml:space="preserve"> (</w:t>
      </w:r>
      <w:r w:rsidRPr="00010777">
        <w:rPr>
          <w:i/>
        </w:rPr>
        <w:t>1720-1790</w:t>
      </w:r>
      <w:r w:rsidR="001D2DB2">
        <w:rPr>
          <w:i/>
        </w:rPr>
        <w:t>)</w:t>
      </w:r>
      <w:r w:rsidR="001D2DB2">
        <w:t>, Guyon Gérard (</w:t>
      </w:r>
      <w:proofErr w:type="spellStart"/>
      <w:r w:rsidR="001D2DB2">
        <w:t>dir</w:t>
      </w:r>
      <w:proofErr w:type="spellEnd"/>
      <w:r w:rsidR="001D2DB2">
        <w:t>.), t</w:t>
      </w:r>
      <w:r>
        <w:t xml:space="preserve">hèse de doctorat, </w:t>
      </w:r>
      <w:r w:rsidR="001D2DB2">
        <w:t>d</w:t>
      </w:r>
      <w:r>
        <w:t xml:space="preserve">roit, </w:t>
      </w:r>
      <w:r w:rsidR="001D2DB2">
        <w:t>Université Montesquieu-</w:t>
      </w:r>
      <w:r>
        <w:t>Bordeaux IV, p. 201.</w:t>
      </w:r>
    </w:p>
    <w:p w14:paraId="28FDA8B7" w14:textId="77777777" w:rsidR="00010777" w:rsidRDefault="00010777" w:rsidP="00010777">
      <w:r>
        <w:tab/>
        <w:t xml:space="preserve">TRAISSAC </w:t>
      </w:r>
      <w:r w:rsidR="00BE2AD5" w:rsidRPr="00010777">
        <w:rPr>
          <w:szCs w:val="24"/>
        </w:rPr>
        <w:t>É</w:t>
      </w:r>
      <w:r>
        <w:t xml:space="preserve">lisabeth, </w:t>
      </w:r>
      <w:r w:rsidRPr="00010777">
        <w:rPr>
          <w:i/>
        </w:rPr>
        <w:t xml:space="preserve">op. </w:t>
      </w:r>
      <w:proofErr w:type="spellStart"/>
      <w:proofErr w:type="gramStart"/>
      <w:r w:rsidRPr="00010777">
        <w:rPr>
          <w:i/>
        </w:rPr>
        <w:t>cit</w:t>
      </w:r>
      <w:proofErr w:type="spellEnd"/>
      <w:proofErr w:type="gramEnd"/>
      <w:r w:rsidRPr="00010777">
        <w:rPr>
          <w:i/>
        </w:rPr>
        <w:t>.</w:t>
      </w:r>
    </w:p>
    <w:p w14:paraId="263E3884" w14:textId="77777777" w:rsidR="00620169" w:rsidRDefault="00620169" w:rsidP="00AF1BDA"/>
    <w:p w14:paraId="3C0AF718" w14:textId="77777777" w:rsidR="00F91567" w:rsidRDefault="003541CD" w:rsidP="00DD69B2">
      <w:r>
        <w:t>A</w:t>
      </w:r>
      <w:r w:rsidR="004566F3">
        <w:t xml:space="preserve">u fur et à mesure de la rédaction du document et de ses réécritures, la manière dont un terme latin renvoie à la précédente citation peut être modifiée. Toute insertion de citation dans une partie </w:t>
      </w:r>
      <w:r w:rsidR="00883ED3">
        <w:t xml:space="preserve">de document </w:t>
      </w:r>
      <w:r w:rsidR="004566F3">
        <w:t>déjà rédigée doit conduire à vérifier que la nouvelle citation ne s’intercale pas entre un terme latin de renvoi et sa citation de référence.</w:t>
      </w:r>
    </w:p>
    <w:p w14:paraId="0BB63714" w14:textId="77777777" w:rsidR="00F91567" w:rsidRDefault="00F91567">
      <w:pPr>
        <w:jc w:val="left"/>
      </w:pPr>
      <w:r>
        <w:br w:type="page"/>
      </w:r>
    </w:p>
    <w:p w14:paraId="686BA832" w14:textId="77777777" w:rsidR="0048266B" w:rsidRDefault="0048266B" w:rsidP="0048266B">
      <w:pPr>
        <w:pStyle w:val="Titre1"/>
      </w:pPr>
      <w:bookmarkStart w:id="60" w:name="_Toc523216948"/>
      <w:r>
        <w:lastRenderedPageBreak/>
        <w:t>Abréviations conseillées – Codes</w:t>
      </w:r>
      <w:bookmarkEnd w:id="60"/>
    </w:p>
    <w:p w14:paraId="05206D45" w14:textId="77777777" w:rsidR="0048266B" w:rsidRDefault="0048266B" w:rsidP="0048266B"/>
    <w:p w14:paraId="480CA125" w14:textId="77777777" w:rsidR="004016BA" w:rsidRDefault="004016BA" w:rsidP="0048266B">
      <w:r>
        <w:t>La liste suivante ne peut être exhaustive, elle ne recense notamment pas toutes les variantes de titres portés par les codes au long de leur vie éditoriale et chez les différents éditeurs.</w:t>
      </w:r>
    </w:p>
    <w:p w14:paraId="511A3055" w14:textId="6DDC326C" w:rsidR="007D6A94" w:rsidRDefault="007D6A94" w:rsidP="0048266B">
      <w:r>
        <w:t>Le document de recherche comprendra, avant son introduction, une liste des abréviations de codes utilisées.</w:t>
      </w:r>
    </w:p>
    <w:p w14:paraId="33873AF1" w14:textId="04318592" w:rsidR="007D6A94" w:rsidRDefault="007D6A94" w:rsidP="0048266B">
      <w:r>
        <w:t>Par exception, lorsqu’un code est cité de manière habituelle, il peut l’être en note de bas de page avec pour seule information son abréviation.</w:t>
      </w:r>
    </w:p>
    <w:p w14:paraId="61991C80" w14:textId="663585E2" w:rsidR="00DC0D63" w:rsidRDefault="007D6A94" w:rsidP="0048266B">
      <w:r>
        <w:t>Cependant, l</w:t>
      </w:r>
      <w:r w:rsidR="007C35FE">
        <w:t>orsqu’un code étranger est cité, le pays producteur de la législation est cité comme auteur du document, afin de le différencier du code français. Ainsi :</w:t>
      </w:r>
    </w:p>
    <w:p w14:paraId="0AE63FC5" w14:textId="44963273" w:rsidR="007D6A94" w:rsidRDefault="007D6A94" w:rsidP="0048266B">
      <w:r>
        <w:t xml:space="preserve">BELGIQUE, </w:t>
      </w:r>
      <w:r w:rsidRPr="007D6A94">
        <w:rPr>
          <w:i/>
        </w:rPr>
        <w:t>Code civil</w:t>
      </w:r>
      <w:r>
        <w:t>, 4</w:t>
      </w:r>
      <w:r w:rsidRPr="007D6A94">
        <w:rPr>
          <w:vertAlign w:val="superscript"/>
        </w:rPr>
        <w:t>e</w:t>
      </w:r>
      <w:r>
        <w:t xml:space="preserve"> éd., Philippe Denis et </w:t>
      </w:r>
      <w:proofErr w:type="spellStart"/>
      <w:r>
        <w:t>Dehasse</w:t>
      </w:r>
      <w:proofErr w:type="spellEnd"/>
      <w:r>
        <w:t xml:space="preserve"> Delphine (éd.), </w:t>
      </w:r>
      <w:proofErr w:type="spellStart"/>
      <w:r>
        <w:t>Bruylant</w:t>
      </w:r>
      <w:proofErr w:type="spellEnd"/>
      <w:r>
        <w:t>, Bruxelles, 2006, 428 p.</w:t>
      </w:r>
    </w:p>
    <w:p w14:paraId="278EE14F" w14:textId="77777777" w:rsidR="00A20FF0" w:rsidRPr="0048266B" w:rsidRDefault="00A20FF0" w:rsidP="0048266B"/>
    <w:tbl>
      <w:tblPr>
        <w:tblW w:w="878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6831"/>
        <w:gridCol w:w="1958"/>
      </w:tblGrid>
      <w:tr w:rsidR="00653847" w:rsidRPr="00653847" w14:paraId="7337D45E" w14:textId="77777777" w:rsidTr="0006340E">
        <w:trPr>
          <w:trHeight w:val="285"/>
          <w:jc w:val="center"/>
        </w:trPr>
        <w:tc>
          <w:tcPr>
            <w:tcW w:w="6831" w:type="dxa"/>
            <w:shd w:val="clear" w:color="auto" w:fill="auto"/>
            <w:noWrap/>
            <w:vAlign w:val="bottom"/>
            <w:hideMark/>
          </w:tcPr>
          <w:p w14:paraId="2F665783" w14:textId="77777777" w:rsidR="00653847" w:rsidRPr="00653847" w:rsidRDefault="00653847" w:rsidP="00653847">
            <w:pPr>
              <w:spacing w:after="0" w:line="240" w:lineRule="auto"/>
              <w:jc w:val="left"/>
              <w:rPr>
                <w:rFonts w:eastAsia="Times New Roman" w:cs="Times New Roman"/>
                <w:color w:val="000000"/>
                <w:szCs w:val="24"/>
                <w:lang w:eastAsia="fr-FR"/>
              </w:rPr>
            </w:pPr>
            <w:r w:rsidRPr="00653847">
              <w:rPr>
                <w:rFonts w:eastAsia="Times New Roman" w:cs="Times New Roman"/>
                <w:color w:val="000000"/>
                <w:szCs w:val="24"/>
                <w:lang w:eastAsia="fr-FR"/>
              </w:rPr>
              <w:t>Code administratif</w:t>
            </w:r>
          </w:p>
        </w:tc>
        <w:tc>
          <w:tcPr>
            <w:tcW w:w="1958" w:type="dxa"/>
            <w:shd w:val="clear" w:color="auto" w:fill="auto"/>
            <w:noWrap/>
            <w:vAlign w:val="bottom"/>
            <w:hideMark/>
          </w:tcPr>
          <w:p w14:paraId="0437FED5" w14:textId="77777777" w:rsidR="00653847" w:rsidRPr="00653847" w:rsidRDefault="00653847" w:rsidP="00653847">
            <w:pPr>
              <w:spacing w:after="0" w:line="240" w:lineRule="auto"/>
              <w:jc w:val="left"/>
              <w:rPr>
                <w:rFonts w:eastAsia="Times New Roman" w:cs="Times New Roman"/>
                <w:color w:val="000000"/>
                <w:szCs w:val="24"/>
                <w:lang w:eastAsia="fr-FR"/>
              </w:rPr>
            </w:pPr>
            <w:r w:rsidRPr="00653847">
              <w:rPr>
                <w:rFonts w:eastAsia="Times New Roman" w:cs="Times New Roman"/>
                <w:color w:val="000000"/>
                <w:szCs w:val="24"/>
                <w:lang w:eastAsia="fr-FR"/>
              </w:rPr>
              <w:t xml:space="preserve">C. </w:t>
            </w:r>
            <w:proofErr w:type="spellStart"/>
            <w:r w:rsidRPr="00653847">
              <w:rPr>
                <w:rFonts w:eastAsia="Times New Roman" w:cs="Times New Roman"/>
                <w:color w:val="000000"/>
                <w:szCs w:val="24"/>
                <w:lang w:eastAsia="fr-FR"/>
              </w:rPr>
              <w:t>adm</w:t>
            </w:r>
            <w:proofErr w:type="spellEnd"/>
            <w:r w:rsidRPr="00653847">
              <w:rPr>
                <w:rFonts w:eastAsia="Times New Roman" w:cs="Times New Roman"/>
                <w:color w:val="000000"/>
                <w:szCs w:val="24"/>
                <w:lang w:eastAsia="fr-FR"/>
              </w:rPr>
              <w:t>.</w:t>
            </w:r>
          </w:p>
        </w:tc>
      </w:tr>
      <w:tr w:rsidR="00653847" w:rsidRPr="00653847" w14:paraId="50019F02" w14:textId="77777777" w:rsidTr="0006340E">
        <w:trPr>
          <w:trHeight w:val="285"/>
          <w:jc w:val="center"/>
        </w:trPr>
        <w:tc>
          <w:tcPr>
            <w:tcW w:w="6831" w:type="dxa"/>
            <w:shd w:val="clear" w:color="auto" w:fill="auto"/>
            <w:noWrap/>
            <w:vAlign w:val="bottom"/>
            <w:hideMark/>
          </w:tcPr>
          <w:p w14:paraId="3FDB13AF" w14:textId="77777777" w:rsidR="00653847" w:rsidRPr="00653847" w:rsidRDefault="00653847" w:rsidP="00653847">
            <w:pPr>
              <w:spacing w:after="0" w:line="240" w:lineRule="auto"/>
              <w:jc w:val="left"/>
              <w:rPr>
                <w:rFonts w:eastAsia="Times New Roman" w:cs="Times New Roman"/>
                <w:color w:val="000000"/>
                <w:szCs w:val="24"/>
                <w:lang w:eastAsia="fr-FR"/>
              </w:rPr>
            </w:pPr>
            <w:r w:rsidRPr="00653847">
              <w:rPr>
                <w:rFonts w:eastAsia="Times New Roman" w:cs="Times New Roman"/>
                <w:color w:val="000000"/>
                <w:szCs w:val="24"/>
                <w:lang w:eastAsia="fr-FR"/>
              </w:rPr>
              <w:t>Code civil</w:t>
            </w:r>
          </w:p>
        </w:tc>
        <w:tc>
          <w:tcPr>
            <w:tcW w:w="1958" w:type="dxa"/>
            <w:shd w:val="clear" w:color="auto" w:fill="auto"/>
            <w:noWrap/>
            <w:vAlign w:val="bottom"/>
            <w:hideMark/>
          </w:tcPr>
          <w:p w14:paraId="528EEC07" w14:textId="77777777" w:rsidR="00653847" w:rsidRPr="00653847" w:rsidRDefault="00653847" w:rsidP="00653847">
            <w:pPr>
              <w:spacing w:after="0" w:line="240" w:lineRule="auto"/>
              <w:jc w:val="left"/>
              <w:rPr>
                <w:rFonts w:eastAsia="Times New Roman" w:cs="Times New Roman"/>
                <w:color w:val="000000"/>
                <w:szCs w:val="24"/>
                <w:lang w:eastAsia="fr-FR"/>
              </w:rPr>
            </w:pPr>
            <w:r w:rsidRPr="00653847">
              <w:rPr>
                <w:rFonts w:eastAsia="Times New Roman" w:cs="Times New Roman"/>
                <w:color w:val="000000"/>
                <w:szCs w:val="24"/>
                <w:lang w:eastAsia="fr-FR"/>
              </w:rPr>
              <w:t>C. civ.</w:t>
            </w:r>
          </w:p>
        </w:tc>
      </w:tr>
      <w:tr w:rsidR="00653847" w:rsidRPr="00653847" w14:paraId="076DDE65" w14:textId="77777777" w:rsidTr="0006340E">
        <w:trPr>
          <w:trHeight w:val="285"/>
          <w:jc w:val="center"/>
        </w:trPr>
        <w:tc>
          <w:tcPr>
            <w:tcW w:w="6831" w:type="dxa"/>
            <w:shd w:val="clear" w:color="auto" w:fill="auto"/>
            <w:noWrap/>
            <w:vAlign w:val="bottom"/>
            <w:hideMark/>
          </w:tcPr>
          <w:p w14:paraId="693E0117" w14:textId="77777777" w:rsidR="00653847" w:rsidRPr="00653847" w:rsidRDefault="00653847" w:rsidP="00653847">
            <w:pPr>
              <w:spacing w:after="0" w:line="240" w:lineRule="auto"/>
              <w:jc w:val="left"/>
              <w:rPr>
                <w:rFonts w:eastAsia="Times New Roman" w:cs="Times New Roman"/>
                <w:color w:val="000000"/>
                <w:szCs w:val="24"/>
                <w:lang w:eastAsia="fr-FR"/>
              </w:rPr>
            </w:pPr>
            <w:r>
              <w:rPr>
                <w:rFonts w:eastAsia="Times New Roman" w:cs="Times New Roman"/>
                <w:color w:val="000000"/>
                <w:szCs w:val="24"/>
                <w:lang w:eastAsia="fr-FR"/>
              </w:rPr>
              <w:t xml:space="preserve">Code constitutionnel et des </w:t>
            </w:r>
            <w:r w:rsidRPr="00653847">
              <w:rPr>
                <w:rFonts w:eastAsia="Times New Roman" w:cs="Times New Roman"/>
                <w:color w:val="000000"/>
                <w:szCs w:val="24"/>
                <w:lang w:eastAsia="fr-FR"/>
              </w:rPr>
              <w:t>droits fondamentaux</w:t>
            </w:r>
          </w:p>
        </w:tc>
        <w:tc>
          <w:tcPr>
            <w:tcW w:w="1958" w:type="dxa"/>
            <w:shd w:val="clear" w:color="auto" w:fill="auto"/>
            <w:noWrap/>
            <w:vAlign w:val="bottom"/>
            <w:hideMark/>
          </w:tcPr>
          <w:p w14:paraId="0ABCC8BE" w14:textId="77777777" w:rsidR="00653847" w:rsidRPr="00653847" w:rsidRDefault="00653847" w:rsidP="00653847">
            <w:pPr>
              <w:spacing w:after="0" w:line="240" w:lineRule="auto"/>
              <w:jc w:val="left"/>
              <w:rPr>
                <w:rFonts w:eastAsia="Times New Roman" w:cs="Times New Roman"/>
                <w:color w:val="000000"/>
                <w:szCs w:val="24"/>
                <w:lang w:eastAsia="fr-FR"/>
              </w:rPr>
            </w:pPr>
            <w:r w:rsidRPr="00653847">
              <w:rPr>
                <w:rFonts w:eastAsia="Times New Roman" w:cs="Times New Roman"/>
                <w:color w:val="000000"/>
                <w:szCs w:val="24"/>
                <w:lang w:eastAsia="fr-FR"/>
              </w:rPr>
              <w:t xml:space="preserve">C. </w:t>
            </w:r>
            <w:proofErr w:type="spellStart"/>
            <w:r w:rsidRPr="00653847">
              <w:rPr>
                <w:rFonts w:eastAsia="Times New Roman" w:cs="Times New Roman"/>
                <w:color w:val="000000"/>
                <w:szCs w:val="24"/>
                <w:lang w:eastAsia="fr-FR"/>
              </w:rPr>
              <w:t>const</w:t>
            </w:r>
            <w:proofErr w:type="spellEnd"/>
            <w:r w:rsidRPr="00653847">
              <w:rPr>
                <w:rFonts w:eastAsia="Times New Roman" w:cs="Times New Roman"/>
                <w:color w:val="000000"/>
                <w:szCs w:val="24"/>
                <w:lang w:eastAsia="fr-FR"/>
              </w:rPr>
              <w:t>.</w:t>
            </w:r>
          </w:p>
        </w:tc>
      </w:tr>
      <w:tr w:rsidR="00653847" w:rsidRPr="00653847" w14:paraId="222FBCDE" w14:textId="77777777" w:rsidTr="0006340E">
        <w:trPr>
          <w:trHeight w:val="285"/>
          <w:jc w:val="center"/>
        </w:trPr>
        <w:tc>
          <w:tcPr>
            <w:tcW w:w="6831" w:type="dxa"/>
            <w:shd w:val="clear" w:color="auto" w:fill="auto"/>
            <w:noWrap/>
            <w:vAlign w:val="bottom"/>
            <w:hideMark/>
          </w:tcPr>
          <w:p w14:paraId="1CF9731A" w14:textId="77777777" w:rsidR="00653847" w:rsidRPr="00653847" w:rsidRDefault="00653847" w:rsidP="00653847">
            <w:pPr>
              <w:spacing w:after="0" w:line="240" w:lineRule="auto"/>
              <w:jc w:val="left"/>
              <w:rPr>
                <w:rFonts w:eastAsia="Times New Roman" w:cs="Times New Roman"/>
                <w:color w:val="000000"/>
                <w:szCs w:val="24"/>
                <w:lang w:eastAsia="fr-FR"/>
              </w:rPr>
            </w:pPr>
            <w:r w:rsidRPr="00653847">
              <w:rPr>
                <w:rFonts w:eastAsia="Times New Roman" w:cs="Times New Roman"/>
                <w:color w:val="000000"/>
                <w:szCs w:val="24"/>
                <w:lang w:eastAsia="fr-FR"/>
              </w:rPr>
              <w:t>Code de commerce</w:t>
            </w:r>
          </w:p>
        </w:tc>
        <w:tc>
          <w:tcPr>
            <w:tcW w:w="1958" w:type="dxa"/>
            <w:shd w:val="clear" w:color="auto" w:fill="auto"/>
            <w:noWrap/>
            <w:vAlign w:val="bottom"/>
            <w:hideMark/>
          </w:tcPr>
          <w:p w14:paraId="28C17EF1" w14:textId="77777777" w:rsidR="00653847" w:rsidRPr="00653847" w:rsidRDefault="00653847" w:rsidP="00653847">
            <w:pPr>
              <w:spacing w:after="0" w:line="240" w:lineRule="auto"/>
              <w:jc w:val="left"/>
              <w:rPr>
                <w:rFonts w:eastAsia="Times New Roman" w:cs="Times New Roman"/>
                <w:color w:val="000000"/>
                <w:szCs w:val="24"/>
                <w:lang w:eastAsia="fr-FR"/>
              </w:rPr>
            </w:pPr>
            <w:r w:rsidRPr="00653847">
              <w:rPr>
                <w:rFonts w:eastAsia="Times New Roman" w:cs="Times New Roman"/>
                <w:color w:val="000000"/>
                <w:szCs w:val="24"/>
                <w:lang w:eastAsia="fr-FR"/>
              </w:rPr>
              <w:t>C. com.</w:t>
            </w:r>
          </w:p>
        </w:tc>
      </w:tr>
      <w:tr w:rsidR="00653847" w:rsidRPr="00653847" w14:paraId="7F67DD21" w14:textId="77777777" w:rsidTr="0006340E">
        <w:trPr>
          <w:trHeight w:val="285"/>
          <w:jc w:val="center"/>
        </w:trPr>
        <w:tc>
          <w:tcPr>
            <w:tcW w:w="6831" w:type="dxa"/>
            <w:shd w:val="clear" w:color="auto" w:fill="auto"/>
            <w:noWrap/>
            <w:vAlign w:val="bottom"/>
            <w:hideMark/>
          </w:tcPr>
          <w:p w14:paraId="1C6D57E8" w14:textId="77777777" w:rsidR="00653847" w:rsidRPr="00653847" w:rsidRDefault="00653847" w:rsidP="00653847">
            <w:pPr>
              <w:spacing w:after="0" w:line="240" w:lineRule="auto"/>
              <w:jc w:val="left"/>
              <w:rPr>
                <w:rFonts w:eastAsia="Times New Roman" w:cs="Times New Roman"/>
                <w:color w:val="000000"/>
                <w:szCs w:val="24"/>
                <w:lang w:eastAsia="fr-FR"/>
              </w:rPr>
            </w:pPr>
            <w:r w:rsidRPr="00653847">
              <w:rPr>
                <w:rFonts w:eastAsia="Times New Roman" w:cs="Times New Roman"/>
                <w:color w:val="000000"/>
                <w:szCs w:val="24"/>
                <w:lang w:eastAsia="fr-FR"/>
              </w:rPr>
              <w:t>Code de justice admin</w:t>
            </w:r>
            <w:r>
              <w:rPr>
                <w:rFonts w:eastAsia="Times New Roman" w:cs="Times New Roman"/>
                <w:color w:val="000000"/>
                <w:szCs w:val="24"/>
                <w:lang w:eastAsia="fr-FR"/>
              </w:rPr>
              <w:t>i</w:t>
            </w:r>
            <w:r w:rsidRPr="00653847">
              <w:rPr>
                <w:rFonts w:eastAsia="Times New Roman" w:cs="Times New Roman"/>
                <w:color w:val="000000"/>
                <w:szCs w:val="24"/>
                <w:lang w:eastAsia="fr-FR"/>
              </w:rPr>
              <w:t>strative</w:t>
            </w:r>
          </w:p>
        </w:tc>
        <w:tc>
          <w:tcPr>
            <w:tcW w:w="1958" w:type="dxa"/>
            <w:shd w:val="clear" w:color="auto" w:fill="auto"/>
            <w:noWrap/>
            <w:vAlign w:val="bottom"/>
            <w:hideMark/>
          </w:tcPr>
          <w:p w14:paraId="29D22F28" w14:textId="77777777" w:rsidR="00653847" w:rsidRPr="00653847" w:rsidRDefault="00653847" w:rsidP="00653847">
            <w:pPr>
              <w:spacing w:after="0" w:line="240" w:lineRule="auto"/>
              <w:jc w:val="left"/>
              <w:rPr>
                <w:rFonts w:eastAsia="Times New Roman" w:cs="Times New Roman"/>
                <w:color w:val="000000"/>
                <w:szCs w:val="24"/>
                <w:lang w:eastAsia="fr-FR"/>
              </w:rPr>
            </w:pPr>
            <w:r w:rsidRPr="00653847">
              <w:rPr>
                <w:rFonts w:eastAsia="Times New Roman" w:cs="Times New Roman"/>
                <w:color w:val="000000"/>
                <w:szCs w:val="24"/>
                <w:lang w:eastAsia="fr-FR"/>
              </w:rPr>
              <w:t>CJA</w:t>
            </w:r>
          </w:p>
        </w:tc>
      </w:tr>
      <w:tr w:rsidR="000F275E" w:rsidRPr="00653847" w14:paraId="03C085EF" w14:textId="77777777" w:rsidTr="0006340E">
        <w:trPr>
          <w:trHeight w:val="285"/>
          <w:jc w:val="center"/>
        </w:trPr>
        <w:tc>
          <w:tcPr>
            <w:tcW w:w="6831" w:type="dxa"/>
            <w:shd w:val="clear" w:color="auto" w:fill="auto"/>
            <w:noWrap/>
            <w:vAlign w:val="bottom"/>
          </w:tcPr>
          <w:p w14:paraId="4E9B45C1" w14:textId="77777777" w:rsidR="000F275E" w:rsidRPr="00653847" w:rsidRDefault="000F275E" w:rsidP="000F275E">
            <w:pPr>
              <w:spacing w:after="0" w:line="240" w:lineRule="auto"/>
              <w:jc w:val="left"/>
              <w:rPr>
                <w:rFonts w:eastAsia="Times New Roman" w:cs="Times New Roman"/>
                <w:color w:val="000000"/>
                <w:szCs w:val="24"/>
                <w:lang w:eastAsia="fr-FR"/>
              </w:rPr>
            </w:pPr>
            <w:r>
              <w:rPr>
                <w:rFonts w:eastAsia="Times New Roman" w:cs="Times New Roman"/>
                <w:color w:val="000000"/>
                <w:szCs w:val="24"/>
                <w:lang w:eastAsia="fr-FR"/>
              </w:rPr>
              <w:t>Code de l’</w:t>
            </w:r>
            <w:r w:rsidRPr="00653847">
              <w:rPr>
                <w:rFonts w:eastAsia="Times New Roman" w:cs="Times New Roman"/>
                <w:color w:val="000000"/>
                <w:szCs w:val="24"/>
                <w:lang w:eastAsia="fr-FR"/>
              </w:rPr>
              <w:t>action sociale et des familles</w:t>
            </w:r>
          </w:p>
        </w:tc>
        <w:tc>
          <w:tcPr>
            <w:tcW w:w="1958" w:type="dxa"/>
            <w:shd w:val="clear" w:color="auto" w:fill="auto"/>
            <w:noWrap/>
            <w:vAlign w:val="bottom"/>
          </w:tcPr>
          <w:p w14:paraId="35CFE63D" w14:textId="77777777" w:rsidR="000F275E" w:rsidRPr="00653847" w:rsidRDefault="000F275E" w:rsidP="000F275E">
            <w:pPr>
              <w:spacing w:after="0" w:line="240" w:lineRule="auto"/>
              <w:jc w:val="left"/>
              <w:rPr>
                <w:rFonts w:eastAsia="Times New Roman" w:cs="Times New Roman"/>
                <w:color w:val="000000"/>
                <w:szCs w:val="24"/>
                <w:lang w:eastAsia="fr-FR"/>
              </w:rPr>
            </w:pPr>
            <w:r w:rsidRPr="00653847">
              <w:rPr>
                <w:rFonts w:eastAsia="Times New Roman" w:cs="Times New Roman"/>
                <w:color w:val="000000"/>
                <w:szCs w:val="24"/>
                <w:lang w:eastAsia="fr-FR"/>
              </w:rPr>
              <w:t>CASF</w:t>
            </w:r>
          </w:p>
        </w:tc>
      </w:tr>
      <w:tr w:rsidR="000F275E" w:rsidRPr="00653847" w14:paraId="2F2A972D" w14:textId="77777777" w:rsidTr="0006340E">
        <w:trPr>
          <w:trHeight w:val="285"/>
          <w:jc w:val="center"/>
        </w:trPr>
        <w:tc>
          <w:tcPr>
            <w:tcW w:w="6831" w:type="dxa"/>
            <w:shd w:val="clear" w:color="auto" w:fill="auto"/>
            <w:noWrap/>
            <w:vAlign w:val="bottom"/>
            <w:hideMark/>
          </w:tcPr>
          <w:p w14:paraId="0BDED827" w14:textId="77777777" w:rsidR="000F275E" w:rsidRPr="00653847" w:rsidRDefault="000F275E" w:rsidP="000F275E">
            <w:pPr>
              <w:spacing w:after="0" w:line="240" w:lineRule="auto"/>
              <w:jc w:val="left"/>
              <w:rPr>
                <w:rFonts w:eastAsia="Times New Roman" w:cs="Times New Roman"/>
                <w:color w:val="000000"/>
                <w:szCs w:val="24"/>
                <w:lang w:eastAsia="fr-FR"/>
              </w:rPr>
            </w:pPr>
            <w:r w:rsidRPr="00653847">
              <w:rPr>
                <w:rFonts w:eastAsia="Times New Roman" w:cs="Times New Roman"/>
                <w:color w:val="000000"/>
                <w:szCs w:val="24"/>
                <w:lang w:eastAsia="fr-FR"/>
              </w:rPr>
              <w:t>Code de l’avocat</w:t>
            </w:r>
          </w:p>
        </w:tc>
        <w:tc>
          <w:tcPr>
            <w:tcW w:w="1958" w:type="dxa"/>
            <w:shd w:val="clear" w:color="auto" w:fill="auto"/>
            <w:noWrap/>
            <w:vAlign w:val="bottom"/>
            <w:hideMark/>
          </w:tcPr>
          <w:p w14:paraId="7F16F7BA" w14:textId="77777777" w:rsidR="000F275E" w:rsidRPr="00653847" w:rsidRDefault="000F275E" w:rsidP="000F275E">
            <w:pPr>
              <w:spacing w:after="0" w:line="240" w:lineRule="auto"/>
              <w:jc w:val="left"/>
              <w:rPr>
                <w:rFonts w:eastAsia="Times New Roman" w:cs="Times New Roman"/>
                <w:color w:val="000000"/>
                <w:szCs w:val="24"/>
                <w:lang w:eastAsia="fr-FR"/>
              </w:rPr>
            </w:pPr>
            <w:r w:rsidRPr="00653847">
              <w:rPr>
                <w:rFonts w:eastAsia="Times New Roman" w:cs="Times New Roman"/>
                <w:color w:val="000000"/>
                <w:szCs w:val="24"/>
                <w:lang w:eastAsia="fr-FR"/>
              </w:rPr>
              <w:t>C. avocat</w:t>
            </w:r>
          </w:p>
        </w:tc>
      </w:tr>
      <w:tr w:rsidR="000F275E" w:rsidRPr="00653847" w14:paraId="341651A0" w14:textId="77777777" w:rsidTr="0006340E">
        <w:trPr>
          <w:trHeight w:val="285"/>
          <w:jc w:val="center"/>
        </w:trPr>
        <w:tc>
          <w:tcPr>
            <w:tcW w:w="6831" w:type="dxa"/>
            <w:shd w:val="clear" w:color="auto" w:fill="auto"/>
            <w:noWrap/>
            <w:vAlign w:val="bottom"/>
            <w:hideMark/>
          </w:tcPr>
          <w:p w14:paraId="0FF675E3" w14:textId="77777777" w:rsidR="000F275E" w:rsidRPr="00653847" w:rsidRDefault="000F275E" w:rsidP="000F275E">
            <w:pPr>
              <w:spacing w:after="0" w:line="240" w:lineRule="auto"/>
              <w:jc w:val="left"/>
              <w:rPr>
                <w:rFonts w:eastAsia="Times New Roman" w:cs="Times New Roman"/>
                <w:color w:val="000000"/>
                <w:szCs w:val="24"/>
                <w:lang w:eastAsia="fr-FR"/>
              </w:rPr>
            </w:pPr>
            <w:r w:rsidRPr="00653847">
              <w:rPr>
                <w:rFonts w:eastAsia="Times New Roman" w:cs="Times New Roman"/>
                <w:color w:val="000000"/>
                <w:szCs w:val="24"/>
                <w:lang w:eastAsia="fr-FR"/>
              </w:rPr>
              <w:t>Code de l’éducation</w:t>
            </w:r>
          </w:p>
        </w:tc>
        <w:tc>
          <w:tcPr>
            <w:tcW w:w="1958" w:type="dxa"/>
            <w:shd w:val="clear" w:color="auto" w:fill="auto"/>
            <w:noWrap/>
            <w:vAlign w:val="bottom"/>
            <w:hideMark/>
          </w:tcPr>
          <w:p w14:paraId="7D154573" w14:textId="77777777" w:rsidR="000F275E" w:rsidRPr="00653847" w:rsidRDefault="000F275E" w:rsidP="000F275E">
            <w:pPr>
              <w:spacing w:after="0" w:line="240" w:lineRule="auto"/>
              <w:jc w:val="left"/>
              <w:rPr>
                <w:rFonts w:eastAsia="Times New Roman" w:cs="Times New Roman"/>
                <w:color w:val="000000"/>
                <w:szCs w:val="24"/>
                <w:lang w:eastAsia="fr-FR"/>
              </w:rPr>
            </w:pPr>
            <w:r w:rsidRPr="00653847">
              <w:rPr>
                <w:rFonts w:eastAsia="Times New Roman" w:cs="Times New Roman"/>
                <w:color w:val="000000"/>
                <w:szCs w:val="24"/>
                <w:lang w:eastAsia="fr-FR"/>
              </w:rPr>
              <w:t xml:space="preserve">C. </w:t>
            </w:r>
            <w:proofErr w:type="spellStart"/>
            <w:r w:rsidRPr="00653847">
              <w:rPr>
                <w:rFonts w:eastAsia="Times New Roman" w:cs="Times New Roman"/>
                <w:color w:val="000000"/>
                <w:szCs w:val="24"/>
                <w:lang w:eastAsia="fr-FR"/>
              </w:rPr>
              <w:t>éduc</w:t>
            </w:r>
            <w:proofErr w:type="spellEnd"/>
            <w:r w:rsidRPr="00653847">
              <w:rPr>
                <w:rFonts w:eastAsia="Times New Roman" w:cs="Times New Roman"/>
                <w:color w:val="000000"/>
                <w:szCs w:val="24"/>
                <w:lang w:eastAsia="fr-FR"/>
              </w:rPr>
              <w:t>.</w:t>
            </w:r>
          </w:p>
        </w:tc>
      </w:tr>
      <w:tr w:rsidR="000F275E" w:rsidRPr="00653847" w14:paraId="3863AAF7" w14:textId="77777777" w:rsidTr="0006340E">
        <w:trPr>
          <w:trHeight w:val="285"/>
          <w:jc w:val="center"/>
        </w:trPr>
        <w:tc>
          <w:tcPr>
            <w:tcW w:w="6831" w:type="dxa"/>
            <w:shd w:val="clear" w:color="auto" w:fill="auto"/>
            <w:noWrap/>
            <w:vAlign w:val="bottom"/>
            <w:hideMark/>
          </w:tcPr>
          <w:p w14:paraId="574642E9" w14:textId="77777777" w:rsidR="000F275E" w:rsidRPr="00653847" w:rsidRDefault="000F275E" w:rsidP="000F275E">
            <w:pPr>
              <w:spacing w:after="0" w:line="240" w:lineRule="auto"/>
              <w:jc w:val="left"/>
              <w:rPr>
                <w:rFonts w:eastAsia="Times New Roman" w:cs="Times New Roman"/>
                <w:color w:val="000000"/>
                <w:szCs w:val="24"/>
                <w:lang w:eastAsia="fr-FR"/>
              </w:rPr>
            </w:pPr>
            <w:r w:rsidRPr="00653847">
              <w:rPr>
                <w:rFonts w:eastAsia="Times New Roman" w:cs="Times New Roman"/>
                <w:color w:val="000000"/>
                <w:szCs w:val="24"/>
                <w:lang w:eastAsia="fr-FR"/>
              </w:rPr>
              <w:t>Code de l’énergie</w:t>
            </w:r>
          </w:p>
        </w:tc>
        <w:tc>
          <w:tcPr>
            <w:tcW w:w="1958" w:type="dxa"/>
            <w:shd w:val="clear" w:color="auto" w:fill="auto"/>
            <w:noWrap/>
            <w:vAlign w:val="bottom"/>
            <w:hideMark/>
          </w:tcPr>
          <w:p w14:paraId="3D81D20A" w14:textId="77777777" w:rsidR="000F275E" w:rsidRPr="00653847" w:rsidRDefault="000F275E" w:rsidP="000F275E">
            <w:pPr>
              <w:spacing w:after="0" w:line="240" w:lineRule="auto"/>
              <w:jc w:val="left"/>
              <w:rPr>
                <w:rFonts w:eastAsia="Times New Roman" w:cs="Times New Roman"/>
                <w:color w:val="000000"/>
                <w:szCs w:val="24"/>
                <w:lang w:eastAsia="fr-FR"/>
              </w:rPr>
            </w:pPr>
            <w:r w:rsidRPr="00653847">
              <w:rPr>
                <w:rFonts w:eastAsia="Times New Roman" w:cs="Times New Roman"/>
                <w:color w:val="000000"/>
                <w:szCs w:val="24"/>
                <w:lang w:eastAsia="fr-FR"/>
              </w:rPr>
              <w:t>C. énergie</w:t>
            </w:r>
          </w:p>
        </w:tc>
      </w:tr>
      <w:tr w:rsidR="000F275E" w:rsidRPr="00653847" w14:paraId="7A60493D" w14:textId="77777777" w:rsidTr="0006340E">
        <w:trPr>
          <w:trHeight w:val="285"/>
          <w:jc w:val="center"/>
        </w:trPr>
        <w:tc>
          <w:tcPr>
            <w:tcW w:w="6831" w:type="dxa"/>
            <w:shd w:val="clear" w:color="auto" w:fill="auto"/>
            <w:noWrap/>
            <w:vAlign w:val="bottom"/>
            <w:hideMark/>
          </w:tcPr>
          <w:p w14:paraId="62A29DB2" w14:textId="77777777" w:rsidR="000F275E" w:rsidRPr="00653847" w:rsidRDefault="000F275E" w:rsidP="000F275E">
            <w:pPr>
              <w:spacing w:after="0" w:line="240" w:lineRule="auto"/>
              <w:jc w:val="left"/>
              <w:rPr>
                <w:rFonts w:eastAsia="Times New Roman" w:cs="Times New Roman"/>
                <w:color w:val="000000"/>
                <w:szCs w:val="24"/>
                <w:lang w:eastAsia="fr-FR"/>
              </w:rPr>
            </w:pPr>
            <w:r w:rsidRPr="00653847">
              <w:rPr>
                <w:rFonts w:eastAsia="Times New Roman" w:cs="Times New Roman"/>
                <w:color w:val="000000"/>
                <w:szCs w:val="24"/>
                <w:lang w:eastAsia="fr-FR"/>
              </w:rPr>
              <w:t>Code de l’entrée et du séjour des étrangers et du droit d’asile</w:t>
            </w:r>
          </w:p>
        </w:tc>
        <w:tc>
          <w:tcPr>
            <w:tcW w:w="1958" w:type="dxa"/>
            <w:shd w:val="clear" w:color="auto" w:fill="auto"/>
            <w:noWrap/>
            <w:vAlign w:val="bottom"/>
            <w:hideMark/>
          </w:tcPr>
          <w:p w14:paraId="138898F2" w14:textId="77777777" w:rsidR="000F275E" w:rsidRPr="00653847" w:rsidRDefault="000F275E" w:rsidP="000F275E">
            <w:pPr>
              <w:spacing w:after="0" w:line="240" w:lineRule="auto"/>
              <w:jc w:val="left"/>
              <w:rPr>
                <w:rFonts w:eastAsia="Times New Roman" w:cs="Times New Roman"/>
                <w:color w:val="000000"/>
                <w:szCs w:val="24"/>
                <w:lang w:eastAsia="fr-FR"/>
              </w:rPr>
            </w:pPr>
            <w:proofErr w:type="spellStart"/>
            <w:r w:rsidRPr="00653847">
              <w:rPr>
                <w:rFonts w:eastAsia="Times New Roman" w:cs="Times New Roman"/>
                <w:color w:val="000000"/>
                <w:szCs w:val="24"/>
                <w:lang w:eastAsia="fr-FR"/>
              </w:rPr>
              <w:t>Ceseda</w:t>
            </w:r>
            <w:proofErr w:type="spellEnd"/>
          </w:p>
        </w:tc>
      </w:tr>
      <w:tr w:rsidR="000F275E" w:rsidRPr="00653847" w14:paraId="105B3E62" w14:textId="77777777" w:rsidTr="0006340E">
        <w:trPr>
          <w:trHeight w:val="285"/>
          <w:jc w:val="center"/>
        </w:trPr>
        <w:tc>
          <w:tcPr>
            <w:tcW w:w="6831" w:type="dxa"/>
            <w:shd w:val="clear" w:color="auto" w:fill="auto"/>
            <w:noWrap/>
            <w:vAlign w:val="bottom"/>
            <w:hideMark/>
          </w:tcPr>
          <w:p w14:paraId="5AE69462" w14:textId="77777777" w:rsidR="000F275E" w:rsidRPr="00653847" w:rsidRDefault="000F275E" w:rsidP="000F275E">
            <w:pPr>
              <w:spacing w:after="0" w:line="240" w:lineRule="auto"/>
              <w:jc w:val="left"/>
              <w:rPr>
                <w:rFonts w:eastAsia="Times New Roman" w:cs="Times New Roman"/>
                <w:color w:val="000000"/>
                <w:szCs w:val="24"/>
                <w:lang w:eastAsia="fr-FR"/>
              </w:rPr>
            </w:pPr>
            <w:r w:rsidRPr="00653847">
              <w:rPr>
                <w:rFonts w:eastAsia="Times New Roman" w:cs="Times New Roman"/>
                <w:color w:val="000000"/>
                <w:szCs w:val="24"/>
                <w:lang w:eastAsia="fr-FR"/>
              </w:rPr>
              <w:t>Code de l’environnement</w:t>
            </w:r>
          </w:p>
        </w:tc>
        <w:tc>
          <w:tcPr>
            <w:tcW w:w="1958" w:type="dxa"/>
            <w:shd w:val="clear" w:color="auto" w:fill="auto"/>
            <w:noWrap/>
            <w:vAlign w:val="bottom"/>
            <w:hideMark/>
          </w:tcPr>
          <w:p w14:paraId="5AD74ABE" w14:textId="77777777" w:rsidR="000F275E" w:rsidRPr="00653847" w:rsidRDefault="000F275E" w:rsidP="000F275E">
            <w:pPr>
              <w:spacing w:after="0" w:line="240" w:lineRule="auto"/>
              <w:jc w:val="left"/>
              <w:rPr>
                <w:rFonts w:eastAsia="Times New Roman" w:cs="Times New Roman"/>
                <w:color w:val="000000"/>
                <w:szCs w:val="24"/>
                <w:lang w:eastAsia="fr-FR"/>
              </w:rPr>
            </w:pPr>
            <w:r w:rsidRPr="00653847">
              <w:rPr>
                <w:rFonts w:eastAsia="Times New Roman" w:cs="Times New Roman"/>
                <w:color w:val="000000"/>
                <w:szCs w:val="24"/>
                <w:lang w:eastAsia="fr-FR"/>
              </w:rPr>
              <w:t xml:space="preserve">C. </w:t>
            </w:r>
            <w:proofErr w:type="spellStart"/>
            <w:r w:rsidRPr="00653847">
              <w:rPr>
                <w:rFonts w:eastAsia="Times New Roman" w:cs="Times New Roman"/>
                <w:color w:val="000000"/>
                <w:szCs w:val="24"/>
                <w:lang w:eastAsia="fr-FR"/>
              </w:rPr>
              <w:t>envir</w:t>
            </w:r>
            <w:proofErr w:type="spellEnd"/>
            <w:r w:rsidRPr="00653847">
              <w:rPr>
                <w:rFonts w:eastAsia="Times New Roman" w:cs="Times New Roman"/>
                <w:color w:val="000000"/>
                <w:szCs w:val="24"/>
                <w:lang w:eastAsia="fr-FR"/>
              </w:rPr>
              <w:t>.</w:t>
            </w:r>
          </w:p>
        </w:tc>
      </w:tr>
      <w:tr w:rsidR="000F275E" w:rsidRPr="00653847" w14:paraId="7A44B5AA" w14:textId="77777777" w:rsidTr="0006340E">
        <w:trPr>
          <w:trHeight w:val="285"/>
          <w:jc w:val="center"/>
        </w:trPr>
        <w:tc>
          <w:tcPr>
            <w:tcW w:w="6831" w:type="dxa"/>
            <w:shd w:val="clear" w:color="auto" w:fill="auto"/>
            <w:noWrap/>
            <w:vAlign w:val="bottom"/>
            <w:hideMark/>
          </w:tcPr>
          <w:p w14:paraId="1774E389" w14:textId="77777777" w:rsidR="000F275E" w:rsidRPr="00653847" w:rsidRDefault="000F275E" w:rsidP="000F275E">
            <w:pPr>
              <w:spacing w:after="0" w:line="240" w:lineRule="auto"/>
              <w:jc w:val="left"/>
              <w:rPr>
                <w:rFonts w:eastAsia="Times New Roman" w:cs="Times New Roman"/>
                <w:color w:val="000000"/>
                <w:szCs w:val="24"/>
                <w:lang w:eastAsia="fr-FR"/>
              </w:rPr>
            </w:pPr>
            <w:r w:rsidRPr="00653847">
              <w:rPr>
                <w:rFonts w:eastAsia="Times New Roman" w:cs="Times New Roman"/>
                <w:color w:val="000000"/>
                <w:szCs w:val="24"/>
                <w:lang w:eastAsia="fr-FR"/>
              </w:rPr>
              <w:t>Code de l’organisation judiciaire</w:t>
            </w:r>
          </w:p>
        </w:tc>
        <w:tc>
          <w:tcPr>
            <w:tcW w:w="1958" w:type="dxa"/>
            <w:shd w:val="clear" w:color="auto" w:fill="auto"/>
            <w:noWrap/>
            <w:vAlign w:val="bottom"/>
            <w:hideMark/>
          </w:tcPr>
          <w:p w14:paraId="7A49BF81" w14:textId="77777777" w:rsidR="000F275E" w:rsidRPr="00653847" w:rsidRDefault="000F275E" w:rsidP="000F275E">
            <w:pPr>
              <w:spacing w:after="0" w:line="240" w:lineRule="auto"/>
              <w:jc w:val="left"/>
              <w:rPr>
                <w:rFonts w:eastAsia="Times New Roman" w:cs="Times New Roman"/>
                <w:color w:val="000000"/>
                <w:szCs w:val="24"/>
                <w:lang w:eastAsia="fr-FR"/>
              </w:rPr>
            </w:pPr>
            <w:r w:rsidRPr="00653847">
              <w:rPr>
                <w:rFonts w:eastAsia="Times New Roman" w:cs="Times New Roman"/>
                <w:color w:val="000000"/>
                <w:szCs w:val="24"/>
                <w:lang w:eastAsia="fr-FR"/>
              </w:rPr>
              <w:t>COJ</w:t>
            </w:r>
          </w:p>
        </w:tc>
      </w:tr>
      <w:tr w:rsidR="000F275E" w:rsidRPr="00653847" w14:paraId="70145F34" w14:textId="77777777" w:rsidTr="0006340E">
        <w:trPr>
          <w:trHeight w:val="285"/>
          <w:jc w:val="center"/>
        </w:trPr>
        <w:tc>
          <w:tcPr>
            <w:tcW w:w="6831" w:type="dxa"/>
            <w:shd w:val="clear" w:color="auto" w:fill="auto"/>
            <w:noWrap/>
            <w:vAlign w:val="bottom"/>
            <w:hideMark/>
          </w:tcPr>
          <w:p w14:paraId="38FA3A10" w14:textId="77777777" w:rsidR="000F275E" w:rsidRPr="00653847" w:rsidRDefault="000F275E" w:rsidP="000F275E">
            <w:pPr>
              <w:spacing w:after="0" w:line="240" w:lineRule="auto"/>
              <w:jc w:val="left"/>
              <w:rPr>
                <w:rFonts w:eastAsia="Times New Roman" w:cs="Times New Roman"/>
                <w:color w:val="000000"/>
                <w:szCs w:val="24"/>
                <w:lang w:eastAsia="fr-FR"/>
              </w:rPr>
            </w:pPr>
            <w:r w:rsidRPr="00653847">
              <w:rPr>
                <w:rFonts w:eastAsia="Times New Roman" w:cs="Times New Roman"/>
                <w:color w:val="000000"/>
                <w:szCs w:val="24"/>
                <w:lang w:eastAsia="fr-FR"/>
              </w:rPr>
              <w:t>Code de l’urbanisme</w:t>
            </w:r>
          </w:p>
        </w:tc>
        <w:tc>
          <w:tcPr>
            <w:tcW w:w="1958" w:type="dxa"/>
            <w:shd w:val="clear" w:color="auto" w:fill="auto"/>
            <w:noWrap/>
            <w:vAlign w:val="bottom"/>
            <w:hideMark/>
          </w:tcPr>
          <w:p w14:paraId="729242AA" w14:textId="77777777" w:rsidR="000F275E" w:rsidRPr="00653847" w:rsidRDefault="000F275E" w:rsidP="000F275E">
            <w:pPr>
              <w:spacing w:after="0" w:line="240" w:lineRule="auto"/>
              <w:jc w:val="left"/>
              <w:rPr>
                <w:rFonts w:eastAsia="Times New Roman" w:cs="Times New Roman"/>
                <w:color w:val="000000"/>
                <w:szCs w:val="24"/>
                <w:lang w:eastAsia="fr-FR"/>
              </w:rPr>
            </w:pPr>
            <w:r w:rsidRPr="00653847">
              <w:rPr>
                <w:rFonts w:eastAsia="Times New Roman" w:cs="Times New Roman"/>
                <w:color w:val="000000"/>
                <w:szCs w:val="24"/>
                <w:lang w:eastAsia="fr-FR"/>
              </w:rPr>
              <w:t xml:space="preserve">C. </w:t>
            </w:r>
            <w:proofErr w:type="spellStart"/>
            <w:r w:rsidRPr="00653847">
              <w:rPr>
                <w:rFonts w:eastAsia="Times New Roman" w:cs="Times New Roman"/>
                <w:color w:val="000000"/>
                <w:szCs w:val="24"/>
                <w:lang w:eastAsia="fr-FR"/>
              </w:rPr>
              <w:t>urb</w:t>
            </w:r>
            <w:proofErr w:type="spellEnd"/>
            <w:r w:rsidRPr="00653847">
              <w:rPr>
                <w:rFonts w:eastAsia="Times New Roman" w:cs="Times New Roman"/>
                <w:color w:val="000000"/>
                <w:szCs w:val="24"/>
                <w:lang w:eastAsia="fr-FR"/>
              </w:rPr>
              <w:t>.</w:t>
            </w:r>
          </w:p>
        </w:tc>
      </w:tr>
      <w:tr w:rsidR="000F275E" w:rsidRPr="00653847" w14:paraId="67EA9AE3" w14:textId="77777777" w:rsidTr="0006340E">
        <w:trPr>
          <w:trHeight w:val="285"/>
          <w:jc w:val="center"/>
        </w:trPr>
        <w:tc>
          <w:tcPr>
            <w:tcW w:w="6831" w:type="dxa"/>
            <w:shd w:val="clear" w:color="auto" w:fill="auto"/>
            <w:noWrap/>
            <w:vAlign w:val="bottom"/>
            <w:hideMark/>
          </w:tcPr>
          <w:p w14:paraId="58953A03" w14:textId="77777777" w:rsidR="000F275E" w:rsidRPr="00653847" w:rsidRDefault="000F275E" w:rsidP="000F275E">
            <w:pPr>
              <w:spacing w:after="0" w:line="240" w:lineRule="auto"/>
              <w:jc w:val="left"/>
              <w:rPr>
                <w:rFonts w:eastAsia="Times New Roman" w:cs="Times New Roman"/>
                <w:color w:val="000000"/>
                <w:szCs w:val="24"/>
                <w:lang w:eastAsia="fr-FR"/>
              </w:rPr>
            </w:pPr>
            <w:r w:rsidRPr="00653847">
              <w:rPr>
                <w:rFonts w:eastAsia="Times New Roman" w:cs="Times New Roman"/>
                <w:color w:val="000000"/>
                <w:szCs w:val="24"/>
                <w:lang w:eastAsia="fr-FR"/>
              </w:rPr>
              <w:t>Code de la communication</w:t>
            </w:r>
          </w:p>
        </w:tc>
        <w:tc>
          <w:tcPr>
            <w:tcW w:w="1958" w:type="dxa"/>
            <w:shd w:val="clear" w:color="auto" w:fill="auto"/>
            <w:noWrap/>
            <w:vAlign w:val="bottom"/>
            <w:hideMark/>
          </w:tcPr>
          <w:p w14:paraId="6FDF631F" w14:textId="77777777" w:rsidR="000F275E" w:rsidRPr="00653847" w:rsidRDefault="000F275E" w:rsidP="000F275E">
            <w:pPr>
              <w:spacing w:after="0" w:line="240" w:lineRule="auto"/>
              <w:jc w:val="left"/>
              <w:rPr>
                <w:rFonts w:eastAsia="Times New Roman" w:cs="Times New Roman"/>
                <w:color w:val="000000"/>
                <w:szCs w:val="24"/>
                <w:lang w:eastAsia="fr-FR"/>
              </w:rPr>
            </w:pPr>
            <w:r w:rsidRPr="00653847">
              <w:rPr>
                <w:rFonts w:eastAsia="Times New Roman" w:cs="Times New Roman"/>
                <w:color w:val="000000"/>
                <w:szCs w:val="24"/>
                <w:lang w:eastAsia="fr-FR"/>
              </w:rPr>
              <w:t xml:space="preserve">C. </w:t>
            </w:r>
            <w:proofErr w:type="spellStart"/>
            <w:r w:rsidRPr="00653847">
              <w:rPr>
                <w:rFonts w:eastAsia="Times New Roman" w:cs="Times New Roman"/>
                <w:color w:val="000000"/>
                <w:szCs w:val="24"/>
                <w:lang w:eastAsia="fr-FR"/>
              </w:rPr>
              <w:t>communic</w:t>
            </w:r>
            <w:proofErr w:type="spellEnd"/>
            <w:r w:rsidRPr="00653847">
              <w:rPr>
                <w:rFonts w:eastAsia="Times New Roman" w:cs="Times New Roman"/>
                <w:color w:val="000000"/>
                <w:szCs w:val="24"/>
                <w:lang w:eastAsia="fr-FR"/>
              </w:rPr>
              <w:t>.</w:t>
            </w:r>
          </w:p>
        </w:tc>
      </w:tr>
      <w:tr w:rsidR="000F275E" w:rsidRPr="00653847" w14:paraId="495E8173" w14:textId="77777777" w:rsidTr="0006340E">
        <w:trPr>
          <w:trHeight w:val="285"/>
          <w:jc w:val="center"/>
        </w:trPr>
        <w:tc>
          <w:tcPr>
            <w:tcW w:w="6831" w:type="dxa"/>
            <w:shd w:val="clear" w:color="auto" w:fill="auto"/>
            <w:noWrap/>
            <w:vAlign w:val="bottom"/>
            <w:hideMark/>
          </w:tcPr>
          <w:p w14:paraId="2E44F5C5" w14:textId="77777777" w:rsidR="000F275E" w:rsidRPr="00653847" w:rsidRDefault="000F275E" w:rsidP="000F275E">
            <w:pPr>
              <w:spacing w:after="0" w:line="240" w:lineRule="auto"/>
              <w:jc w:val="left"/>
              <w:rPr>
                <w:rFonts w:eastAsia="Times New Roman" w:cs="Times New Roman"/>
                <w:color w:val="000000"/>
                <w:szCs w:val="24"/>
                <w:lang w:eastAsia="fr-FR"/>
              </w:rPr>
            </w:pPr>
            <w:r w:rsidRPr="00653847">
              <w:rPr>
                <w:rFonts w:eastAsia="Times New Roman" w:cs="Times New Roman"/>
                <w:color w:val="000000"/>
                <w:szCs w:val="24"/>
                <w:lang w:eastAsia="fr-FR"/>
              </w:rPr>
              <w:t>Code de la consommation</w:t>
            </w:r>
          </w:p>
        </w:tc>
        <w:tc>
          <w:tcPr>
            <w:tcW w:w="1958" w:type="dxa"/>
            <w:shd w:val="clear" w:color="auto" w:fill="auto"/>
            <w:noWrap/>
            <w:vAlign w:val="bottom"/>
            <w:hideMark/>
          </w:tcPr>
          <w:p w14:paraId="26955159" w14:textId="77777777" w:rsidR="000F275E" w:rsidRPr="00653847" w:rsidRDefault="000F275E" w:rsidP="000F275E">
            <w:pPr>
              <w:spacing w:after="0" w:line="240" w:lineRule="auto"/>
              <w:jc w:val="left"/>
              <w:rPr>
                <w:rFonts w:eastAsia="Times New Roman" w:cs="Times New Roman"/>
                <w:color w:val="000000"/>
                <w:szCs w:val="24"/>
                <w:lang w:eastAsia="fr-FR"/>
              </w:rPr>
            </w:pPr>
            <w:r w:rsidRPr="00653847">
              <w:rPr>
                <w:rFonts w:eastAsia="Times New Roman" w:cs="Times New Roman"/>
                <w:color w:val="000000"/>
                <w:szCs w:val="24"/>
                <w:lang w:eastAsia="fr-FR"/>
              </w:rPr>
              <w:t xml:space="preserve">C. </w:t>
            </w:r>
            <w:proofErr w:type="spellStart"/>
            <w:r w:rsidRPr="00653847">
              <w:rPr>
                <w:rFonts w:eastAsia="Times New Roman" w:cs="Times New Roman"/>
                <w:color w:val="000000"/>
                <w:szCs w:val="24"/>
                <w:lang w:eastAsia="fr-FR"/>
              </w:rPr>
              <w:t>consom</w:t>
            </w:r>
            <w:proofErr w:type="spellEnd"/>
            <w:r w:rsidRPr="00653847">
              <w:rPr>
                <w:rFonts w:eastAsia="Times New Roman" w:cs="Times New Roman"/>
                <w:color w:val="000000"/>
                <w:szCs w:val="24"/>
                <w:lang w:eastAsia="fr-FR"/>
              </w:rPr>
              <w:t>.</w:t>
            </w:r>
          </w:p>
        </w:tc>
      </w:tr>
      <w:tr w:rsidR="000F275E" w:rsidRPr="00653847" w14:paraId="06C8C271" w14:textId="77777777" w:rsidTr="0006340E">
        <w:trPr>
          <w:trHeight w:val="285"/>
          <w:jc w:val="center"/>
        </w:trPr>
        <w:tc>
          <w:tcPr>
            <w:tcW w:w="6831" w:type="dxa"/>
            <w:shd w:val="clear" w:color="auto" w:fill="auto"/>
            <w:noWrap/>
            <w:vAlign w:val="bottom"/>
            <w:hideMark/>
          </w:tcPr>
          <w:p w14:paraId="4998E282" w14:textId="77777777" w:rsidR="000F275E" w:rsidRPr="00653847" w:rsidRDefault="000F275E" w:rsidP="000F275E">
            <w:pPr>
              <w:spacing w:after="0" w:line="240" w:lineRule="auto"/>
              <w:jc w:val="left"/>
              <w:rPr>
                <w:rFonts w:eastAsia="Times New Roman" w:cs="Times New Roman"/>
                <w:color w:val="000000"/>
                <w:szCs w:val="24"/>
                <w:lang w:eastAsia="fr-FR"/>
              </w:rPr>
            </w:pPr>
            <w:r w:rsidRPr="00653847">
              <w:rPr>
                <w:rFonts w:eastAsia="Times New Roman" w:cs="Times New Roman"/>
                <w:color w:val="000000"/>
                <w:szCs w:val="24"/>
                <w:lang w:eastAsia="fr-FR"/>
              </w:rPr>
              <w:t>Code de la construction et de l’habitation</w:t>
            </w:r>
          </w:p>
        </w:tc>
        <w:tc>
          <w:tcPr>
            <w:tcW w:w="1958" w:type="dxa"/>
            <w:shd w:val="clear" w:color="auto" w:fill="auto"/>
            <w:noWrap/>
            <w:vAlign w:val="bottom"/>
            <w:hideMark/>
          </w:tcPr>
          <w:p w14:paraId="093664E1" w14:textId="77777777" w:rsidR="000F275E" w:rsidRPr="00653847" w:rsidRDefault="000F275E" w:rsidP="000F275E">
            <w:pPr>
              <w:spacing w:after="0" w:line="240" w:lineRule="auto"/>
              <w:jc w:val="left"/>
              <w:rPr>
                <w:rFonts w:eastAsia="Times New Roman" w:cs="Times New Roman"/>
                <w:color w:val="000000"/>
                <w:szCs w:val="24"/>
                <w:lang w:eastAsia="fr-FR"/>
              </w:rPr>
            </w:pPr>
            <w:r w:rsidRPr="00653847">
              <w:rPr>
                <w:rFonts w:eastAsia="Times New Roman" w:cs="Times New Roman"/>
                <w:color w:val="000000"/>
                <w:szCs w:val="24"/>
                <w:lang w:eastAsia="fr-FR"/>
              </w:rPr>
              <w:t>CCH</w:t>
            </w:r>
          </w:p>
        </w:tc>
      </w:tr>
      <w:tr w:rsidR="000F275E" w:rsidRPr="00653847" w14:paraId="09A26866" w14:textId="77777777" w:rsidTr="0006340E">
        <w:trPr>
          <w:trHeight w:val="285"/>
          <w:jc w:val="center"/>
        </w:trPr>
        <w:tc>
          <w:tcPr>
            <w:tcW w:w="6831" w:type="dxa"/>
            <w:shd w:val="clear" w:color="auto" w:fill="auto"/>
            <w:noWrap/>
            <w:vAlign w:val="bottom"/>
            <w:hideMark/>
          </w:tcPr>
          <w:p w14:paraId="5ED80D17" w14:textId="77777777" w:rsidR="000F275E" w:rsidRPr="00653847" w:rsidRDefault="000F275E" w:rsidP="000F275E">
            <w:pPr>
              <w:spacing w:after="0" w:line="240" w:lineRule="auto"/>
              <w:jc w:val="left"/>
              <w:rPr>
                <w:rFonts w:eastAsia="Times New Roman" w:cs="Times New Roman"/>
                <w:color w:val="000000"/>
                <w:szCs w:val="24"/>
                <w:lang w:eastAsia="fr-FR"/>
              </w:rPr>
            </w:pPr>
            <w:r w:rsidRPr="00653847">
              <w:rPr>
                <w:rFonts w:eastAsia="Times New Roman" w:cs="Times New Roman"/>
                <w:color w:val="000000"/>
                <w:szCs w:val="24"/>
                <w:lang w:eastAsia="fr-FR"/>
              </w:rPr>
              <w:t>Code de la copropriété</w:t>
            </w:r>
          </w:p>
        </w:tc>
        <w:tc>
          <w:tcPr>
            <w:tcW w:w="1958" w:type="dxa"/>
            <w:shd w:val="clear" w:color="auto" w:fill="auto"/>
            <w:noWrap/>
            <w:vAlign w:val="bottom"/>
            <w:hideMark/>
          </w:tcPr>
          <w:p w14:paraId="217B135C" w14:textId="77777777" w:rsidR="000F275E" w:rsidRPr="00653847" w:rsidRDefault="000F275E" w:rsidP="000F275E">
            <w:pPr>
              <w:spacing w:after="0" w:line="240" w:lineRule="auto"/>
              <w:jc w:val="left"/>
              <w:rPr>
                <w:rFonts w:eastAsia="Times New Roman" w:cs="Times New Roman"/>
                <w:color w:val="000000"/>
                <w:szCs w:val="24"/>
                <w:lang w:eastAsia="fr-FR"/>
              </w:rPr>
            </w:pPr>
            <w:r w:rsidRPr="00653847">
              <w:rPr>
                <w:rFonts w:eastAsia="Times New Roman" w:cs="Times New Roman"/>
                <w:color w:val="000000"/>
                <w:szCs w:val="24"/>
                <w:lang w:eastAsia="fr-FR"/>
              </w:rPr>
              <w:t xml:space="preserve">C. </w:t>
            </w:r>
            <w:proofErr w:type="spellStart"/>
            <w:r w:rsidRPr="00653847">
              <w:rPr>
                <w:rFonts w:eastAsia="Times New Roman" w:cs="Times New Roman"/>
                <w:color w:val="000000"/>
                <w:szCs w:val="24"/>
                <w:lang w:eastAsia="fr-FR"/>
              </w:rPr>
              <w:t>copr</w:t>
            </w:r>
            <w:proofErr w:type="spellEnd"/>
            <w:r w:rsidRPr="00653847">
              <w:rPr>
                <w:rFonts w:eastAsia="Times New Roman" w:cs="Times New Roman"/>
                <w:color w:val="000000"/>
                <w:szCs w:val="24"/>
                <w:lang w:eastAsia="fr-FR"/>
              </w:rPr>
              <w:t>.</w:t>
            </w:r>
          </w:p>
        </w:tc>
      </w:tr>
      <w:tr w:rsidR="000F275E" w:rsidRPr="00653847" w14:paraId="48D9AB42" w14:textId="77777777" w:rsidTr="0006340E">
        <w:trPr>
          <w:trHeight w:val="285"/>
          <w:jc w:val="center"/>
        </w:trPr>
        <w:tc>
          <w:tcPr>
            <w:tcW w:w="6831" w:type="dxa"/>
            <w:shd w:val="clear" w:color="auto" w:fill="auto"/>
            <w:noWrap/>
            <w:vAlign w:val="bottom"/>
            <w:hideMark/>
          </w:tcPr>
          <w:p w14:paraId="368BB878" w14:textId="77777777" w:rsidR="000F275E" w:rsidRPr="00653847" w:rsidRDefault="000F275E" w:rsidP="000F275E">
            <w:pPr>
              <w:spacing w:after="0" w:line="240" w:lineRule="auto"/>
              <w:jc w:val="left"/>
              <w:rPr>
                <w:rFonts w:eastAsia="Times New Roman" w:cs="Times New Roman"/>
                <w:color w:val="000000"/>
                <w:szCs w:val="24"/>
                <w:lang w:eastAsia="fr-FR"/>
              </w:rPr>
            </w:pPr>
            <w:r w:rsidRPr="00653847">
              <w:rPr>
                <w:rFonts w:eastAsia="Times New Roman" w:cs="Times New Roman"/>
                <w:color w:val="000000"/>
                <w:szCs w:val="24"/>
                <w:lang w:eastAsia="fr-FR"/>
              </w:rPr>
              <w:t>Code de la fonction publique</w:t>
            </w:r>
          </w:p>
        </w:tc>
        <w:tc>
          <w:tcPr>
            <w:tcW w:w="1958" w:type="dxa"/>
            <w:shd w:val="clear" w:color="auto" w:fill="auto"/>
            <w:noWrap/>
            <w:vAlign w:val="bottom"/>
            <w:hideMark/>
          </w:tcPr>
          <w:p w14:paraId="29309BE7" w14:textId="77777777" w:rsidR="000F275E" w:rsidRPr="00653847" w:rsidRDefault="000F275E" w:rsidP="000F275E">
            <w:pPr>
              <w:spacing w:after="0" w:line="240" w:lineRule="auto"/>
              <w:jc w:val="left"/>
              <w:rPr>
                <w:rFonts w:eastAsia="Times New Roman" w:cs="Times New Roman"/>
                <w:color w:val="000000"/>
                <w:szCs w:val="24"/>
                <w:lang w:eastAsia="fr-FR"/>
              </w:rPr>
            </w:pPr>
            <w:r w:rsidRPr="00653847">
              <w:rPr>
                <w:rFonts w:eastAsia="Times New Roman" w:cs="Times New Roman"/>
                <w:color w:val="000000"/>
                <w:szCs w:val="24"/>
                <w:lang w:eastAsia="fr-FR"/>
              </w:rPr>
              <w:t xml:space="preserve">C. </w:t>
            </w:r>
            <w:proofErr w:type="spellStart"/>
            <w:r w:rsidRPr="00653847">
              <w:rPr>
                <w:rFonts w:eastAsia="Times New Roman" w:cs="Times New Roman"/>
                <w:color w:val="000000"/>
                <w:szCs w:val="24"/>
                <w:lang w:eastAsia="fr-FR"/>
              </w:rPr>
              <w:t>fonc</w:t>
            </w:r>
            <w:proofErr w:type="spellEnd"/>
            <w:r w:rsidRPr="00653847">
              <w:rPr>
                <w:rFonts w:eastAsia="Times New Roman" w:cs="Times New Roman"/>
                <w:color w:val="000000"/>
                <w:szCs w:val="24"/>
                <w:lang w:eastAsia="fr-FR"/>
              </w:rPr>
              <w:t xml:space="preserve">. </w:t>
            </w:r>
            <w:proofErr w:type="spellStart"/>
            <w:r w:rsidRPr="00653847">
              <w:rPr>
                <w:rFonts w:eastAsia="Times New Roman" w:cs="Times New Roman"/>
                <w:color w:val="000000"/>
                <w:szCs w:val="24"/>
                <w:lang w:eastAsia="fr-FR"/>
              </w:rPr>
              <w:t>publ</w:t>
            </w:r>
            <w:proofErr w:type="spellEnd"/>
            <w:r w:rsidRPr="00653847">
              <w:rPr>
                <w:rFonts w:eastAsia="Times New Roman" w:cs="Times New Roman"/>
                <w:color w:val="000000"/>
                <w:szCs w:val="24"/>
                <w:lang w:eastAsia="fr-FR"/>
              </w:rPr>
              <w:t>.</w:t>
            </w:r>
          </w:p>
        </w:tc>
      </w:tr>
      <w:tr w:rsidR="000F275E" w:rsidRPr="00653847" w14:paraId="1534B2FA" w14:textId="77777777" w:rsidTr="0006340E">
        <w:trPr>
          <w:trHeight w:val="285"/>
          <w:jc w:val="center"/>
        </w:trPr>
        <w:tc>
          <w:tcPr>
            <w:tcW w:w="6831" w:type="dxa"/>
            <w:shd w:val="clear" w:color="auto" w:fill="auto"/>
            <w:noWrap/>
            <w:vAlign w:val="bottom"/>
            <w:hideMark/>
          </w:tcPr>
          <w:p w14:paraId="618BE19C" w14:textId="77777777" w:rsidR="000F275E" w:rsidRPr="00653847" w:rsidRDefault="000F275E" w:rsidP="000F275E">
            <w:pPr>
              <w:spacing w:after="0" w:line="240" w:lineRule="auto"/>
              <w:jc w:val="left"/>
              <w:rPr>
                <w:rFonts w:eastAsia="Times New Roman" w:cs="Times New Roman"/>
                <w:color w:val="000000"/>
                <w:szCs w:val="24"/>
                <w:lang w:eastAsia="fr-FR"/>
              </w:rPr>
            </w:pPr>
            <w:r w:rsidRPr="00653847">
              <w:rPr>
                <w:rFonts w:eastAsia="Times New Roman" w:cs="Times New Roman"/>
                <w:color w:val="000000"/>
                <w:szCs w:val="24"/>
                <w:lang w:eastAsia="fr-FR"/>
              </w:rPr>
              <w:t>Code de la mutualité</w:t>
            </w:r>
          </w:p>
        </w:tc>
        <w:tc>
          <w:tcPr>
            <w:tcW w:w="1958" w:type="dxa"/>
            <w:shd w:val="clear" w:color="auto" w:fill="auto"/>
            <w:noWrap/>
            <w:vAlign w:val="bottom"/>
            <w:hideMark/>
          </w:tcPr>
          <w:p w14:paraId="4E5B0752" w14:textId="77777777" w:rsidR="000F275E" w:rsidRPr="00653847" w:rsidRDefault="000F275E" w:rsidP="000F275E">
            <w:pPr>
              <w:spacing w:after="0" w:line="240" w:lineRule="auto"/>
              <w:jc w:val="left"/>
              <w:rPr>
                <w:rFonts w:eastAsia="Times New Roman" w:cs="Times New Roman"/>
                <w:color w:val="000000"/>
                <w:szCs w:val="24"/>
                <w:lang w:eastAsia="fr-FR"/>
              </w:rPr>
            </w:pPr>
            <w:r w:rsidRPr="00653847">
              <w:rPr>
                <w:rFonts w:eastAsia="Times New Roman" w:cs="Times New Roman"/>
                <w:color w:val="000000"/>
                <w:szCs w:val="24"/>
                <w:lang w:eastAsia="fr-FR"/>
              </w:rPr>
              <w:t>C. mut.</w:t>
            </w:r>
          </w:p>
        </w:tc>
      </w:tr>
      <w:tr w:rsidR="000F275E" w:rsidRPr="00653847" w14:paraId="74336EED" w14:textId="77777777" w:rsidTr="0006340E">
        <w:trPr>
          <w:trHeight w:val="285"/>
          <w:jc w:val="center"/>
        </w:trPr>
        <w:tc>
          <w:tcPr>
            <w:tcW w:w="6831" w:type="dxa"/>
            <w:shd w:val="clear" w:color="auto" w:fill="auto"/>
            <w:noWrap/>
            <w:vAlign w:val="bottom"/>
            <w:hideMark/>
          </w:tcPr>
          <w:p w14:paraId="5FAA728A" w14:textId="77777777" w:rsidR="000F275E" w:rsidRPr="00653847" w:rsidRDefault="000F275E" w:rsidP="000F275E">
            <w:pPr>
              <w:spacing w:after="0" w:line="240" w:lineRule="auto"/>
              <w:jc w:val="left"/>
              <w:rPr>
                <w:rFonts w:eastAsia="Times New Roman" w:cs="Times New Roman"/>
                <w:color w:val="000000"/>
                <w:szCs w:val="24"/>
                <w:lang w:eastAsia="fr-FR"/>
              </w:rPr>
            </w:pPr>
            <w:r w:rsidRPr="00653847">
              <w:rPr>
                <w:rFonts w:eastAsia="Times New Roman" w:cs="Times New Roman"/>
                <w:color w:val="000000"/>
                <w:szCs w:val="24"/>
                <w:lang w:eastAsia="fr-FR"/>
              </w:rPr>
              <w:t>Code de la nationalité</w:t>
            </w:r>
          </w:p>
        </w:tc>
        <w:tc>
          <w:tcPr>
            <w:tcW w:w="1958" w:type="dxa"/>
            <w:shd w:val="clear" w:color="auto" w:fill="auto"/>
            <w:noWrap/>
            <w:vAlign w:val="bottom"/>
            <w:hideMark/>
          </w:tcPr>
          <w:p w14:paraId="28F904A1" w14:textId="77777777" w:rsidR="000F275E" w:rsidRPr="00653847" w:rsidRDefault="000F275E" w:rsidP="000F275E">
            <w:pPr>
              <w:spacing w:after="0" w:line="240" w:lineRule="auto"/>
              <w:jc w:val="left"/>
              <w:rPr>
                <w:rFonts w:eastAsia="Times New Roman" w:cs="Times New Roman"/>
                <w:color w:val="000000"/>
                <w:szCs w:val="24"/>
                <w:lang w:eastAsia="fr-FR"/>
              </w:rPr>
            </w:pPr>
            <w:r w:rsidRPr="00653847">
              <w:rPr>
                <w:rFonts w:eastAsia="Times New Roman" w:cs="Times New Roman"/>
                <w:color w:val="000000"/>
                <w:szCs w:val="24"/>
                <w:lang w:eastAsia="fr-FR"/>
              </w:rPr>
              <w:t xml:space="preserve">C. </w:t>
            </w:r>
            <w:proofErr w:type="spellStart"/>
            <w:r w:rsidRPr="00653847">
              <w:rPr>
                <w:rFonts w:eastAsia="Times New Roman" w:cs="Times New Roman"/>
                <w:color w:val="000000"/>
                <w:szCs w:val="24"/>
                <w:lang w:eastAsia="fr-FR"/>
              </w:rPr>
              <w:t>nat</w:t>
            </w:r>
            <w:proofErr w:type="spellEnd"/>
            <w:r w:rsidRPr="00653847">
              <w:rPr>
                <w:rFonts w:eastAsia="Times New Roman" w:cs="Times New Roman"/>
                <w:color w:val="000000"/>
                <w:szCs w:val="24"/>
                <w:lang w:eastAsia="fr-FR"/>
              </w:rPr>
              <w:t>.</w:t>
            </w:r>
          </w:p>
        </w:tc>
      </w:tr>
      <w:tr w:rsidR="000F275E" w:rsidRPr="00653847" w14:paraId="430444AE" w14:textId="77777777" w:rsidTr="0006340E">
        <w:trPr>
          <w:trHeight w:val="285"/>
          <w:jc w:val="center"/>
        </w:trPr>
        <w:tc>
          <w:tcPr>
            <w:tcW w:w="6831" w:type="dxa"/>
            <w:shd w:val="clear" w:color="auto" w:fill="auto"/>
            <w:noWrap/>
            <w:vAlign w:val="bottom"/>
            <w:hideMark/>
          </w:tcPr>
          <w:p w14:paraId="74335D26" w14:textId="77777777" w:rsidR="000F275E" w:rsidRPr="00653847" w:rsidRDefault="000F275E" w:rsidP="000F275E">
            <w:pPr>
              <w:spacing w:after="0" w:line="240" w:lineRule="auto"/>
              <w:jc w:val="left"/>
              <w:rPr>
                <w:rFonts w:eastAsia="Times New Roman" w:cs="Times New Roman"/>
                <w:color w:val="000000"/>
                <w:szCs w:val="24"/>
                <w:lang w:eastAsia="fr-FR"/>
              </w:rPr>
            </w:pPr>
            <w:r w:rsidRPr="00653847">
              <w:rPr>
                <w:rFonts w:eastAsia="Times New Roman" w:cs="Times New Roman"/>
                <w:color w:val="000000"/>
                <w:szCs w:val="24"/>
                <w:lang w:eastAsia="fr-FR"/>
              </w:rPr>
              <w:t>Code de la propriété intellectuelle</w:t>
            </w:r>
          </w:p>
        </w:tc>
        <w:tc>
          <w:tcPr>
            <w:tcW w:w="1958" w:type="dxa"/>
            <w:shd w:val="clear" w:color="auto" w:fill="auto"/>
            <w:noWrap/>
            <w:vAlign w:val="bottom"/>
            <w:hideMark/>
          </w:tcPr>
          <w:p w14:paraId="71898019" w14:textId="77777777" w:rsidR="000F275E" w:rsidRPr="00653847" w:rsidRDefault="000F275E" w:rsidP="000F275E">
            <w:pPr>
              <w:spacing w:after="0" w:line="240" w:lineRule="auto"/>
              <w:jc w:val="left"/>
              <w:rPr>
                <w:rFonts w:eastAsia="Times New Roman" w:cs="Times New Roman"/>
                <w:color w:val="000000"/>
                <w:szCs w:val="24"/>
                <w:lang w:eastAsia="fr-FR"/>
              </w:rPr>
            </w:pPr>
            <w:r w:rsidRPr="00653847">
              <w:rPr>
                <w:rFonts w:eastAsia="Times New Roman" w:cs="Times New Roman"/>
                <w:color w:val="000000"/>
                <w:szCs w:val="24"/>
                <w:lang w:eastAsia="fr-FR"/>
              </w:rPr>
              <w:t>CPI</w:t>
            </w:r>
          </w:p>
        </w:tc>
      </w:tr>
      <w:tr w:rsidR="000F275E" w:rsidRPr="00653847" w14:paraId="679B7884" w14:textId="77777777" w:rsidTr="0006340E">
        <w:trPr>
          <w:trHeight w:val="285"/>
          <w:jc w:val="center"/>
        </w:trPr>
        <w:tc>
          <w:tcPr>
            <w:tcW w:w="6831" w:type="dxa"/>
            <w:shd w:val="clear" w:color="auto" w:fill="auto"/>
            <w:noWrap/>
            <w:vAlign w:val="bottom"/>
            <w:hideMark/>
          </w:tcPr>
          <w:p w14:paraId="15CB9BF5" w14:textId="77777777" w:rsidR="000F275E" w:rsidRPr="00653847" w:rsidRDefault="000F275E" w:rsidP="000F275E">
            <w:pPr>
              <w:spacing w:after="0" w:line="240" w:lineRule="auto"/>
              <w:jc w:val="left"/>
              <w:rPr>
                <w:rFonts w:eastAsia="Times New Roman" w:cs="Times New Roman"/>
                <w:color w:val="000000"/>
                <w:szCs w:val="24"/>
                <w:lang w:eastAsia="fr-FR"/>
              </w:rPr>
            </w:pPr>
            <w:r w:rsidRPr="00653847">
              <w:rPr>
                <w:rFonts w:eastAsia="Times New Roman" w:cs="Times New Roman"/>
                <w:color w:val="000000"/>
                <w:szCs w:val="24"/>
                <w:lang w:eastAsia="fr-FR"/>
              </w:rPr>
              <w:t>Code de la route</w:t>
            </w:r>
          </w:p>
        </w:tc>
        <w:tc>
          <w:tcPr>
            <w:tcW w:w="1958" w:type="dxa"/>
            <w:shd w:val="clear" w:color="auto" w:fill="auto"/>
            <w:noWrap/>
            <w:vAlign w:val="bottom"/>
            <w:hideMark/>
          </w:tcPr>
          <w:p w14:paraId="3F2ACA30" w14:textId="77777777" w:rsidR="000F275E" w:rsidRPr="00653847" w:rsidRDefault="000F275E" w:rsidP="000F275E">
            <w:pPr>
              <w:spacing w:after="0" w:line="240" w:lineRule="auto"/>
              <w:jc w:val="left"/>
              <w:rPr>
                <w:rFonts w:eastAsia="Times New Roman" w:cs="Times New Roman"/>
                <w:color w:val="000000"/>
                <w:szCs w:val="24"/>
                <w:lang w:eastAsia="fr-FR"/>
              </w:rPr>
            </w:pPr>
            <w:r w:rsidRPr="00653847">
              <w:rPr>
                <w:rFonts w:eastAsia="Times New Roman" w:cs="Times New Roman"/>
                <w:color w:val="000000"/>
                <w:szCs w:val="24"/>
                <w:lang w:eastAsia="fr-FR"/>
              </w:rPr>
              <w:t>C. route</w:t>
            </w:r>
          </w:p>
        </w:tc>
      </w:tr>
      <w:tr w:rsidR="000F275E" w:rsidRPr="00653847" w14:paraId="1DD1D467" w14:textId="77777777" w:rsidTr="0006340E">
        <w:trPr>
          <w:trHeight w:val="285"/>
          <w:jc w:val="center"/>
        </w:trPr>
        <w:tc>
          <w:tcPr>
            <w:tcW w:w="6831" w:type="dxa"/>
            <w:shd w:val="clear" w:color="auto" w:fill="auto"/>
            <w:noWrap/>
            <w:vAlign w:val="bottom"/>
            <w:hideMark/>
          </w:tcPr>
          <w:p w14:paraId="526B3B11" w14:textId="77777777" w:rsidR="000F275E" w:rsidRPr="00653847" w:rsidRDefault="000F275E" w:rsidP="000F275E">
            <w:pPr>
              <w:spacing w:after="0" w:line="240" w:lineRule="auto"/>
              <w:jc w:val="left"/>
              <w:rPr>
                <w:rFonts w:eastAsia="Times New Roman" w:cs="Times New Roman"/>
                <w:color w:val="000000"/>
                <w:szCs w:val="24"/>
                <w:lang w:eastAsia="fr-FR"/>
              </w:rPr>
            </w:pPr>
            <w:r w:rsidRPr="00653847">
              <w:rPr>
                <w:rFonts w:eastAsia="Times New Roman" w:cs="Times New Roman"/>
                <w:color w:val="000000"/>
                <w:szCs w:val="24"/>
                <w:lang w:eastAsia="fr-FR"/>
              </w:rPr>
              <w:t>Code de la santé publique</w:t>
            </w:r>
          </w:p>
        </w:tc>
        <w:tc>
          <w:tcPr>
            <w:tcW w:w="1958" w:type="dxa"/>
            <w:shd w:val="clear" w:color="auto" w:fill="auto"/>
            <w:noWrap/>
            <w:vAlign w:val="bottom"/>
            <w:hideMark/>
          </w:tcPr>
          <w:p w14:paraId="76C5D037" w14:textId="77777777" w:rsidR="000F275E" w:rsidRPr="00653847" w:rsidRDefault="000F275E" w:rsidP="000F275E">
            <w:pPr>
              <w:spacing w:after="0" w:line="240" w:lineRule="auto"/>
              <w:jc w:val="left"/>
              <w:rPr>
                <w:rFonts w:eastAsia="Times New Roman" w:cs="Times New Roman"/>
                <w:color w:val="000000"/>
                <w:szCs w:val="24"/>
                <w:lang w:eastAsia="fr-FR"/>
              </w:rPr>
            </w:pPr>
            <w:r w:rsidRPr="00653847">
              <w:rPr>
                <w:rFonts w:eastAsia="Times New Roman" w:cs="Times New Roman"/>
                <w:color w:val="000000"/>
                <w:szCs w:val="24"/>
                <w:lang w:eastAsia="fr-FR"/>
              </w:rPr>
              <w:t>CSP</w:t>
            </w:r>
          </w:p>
        </w:tc>
      </w:tr>
      <w:tr w:rsidR="000F275E" w:rsidRPr="00653847" w14:paraId="17C82D79" w14:textId="77777777" w:rsidTr="0006340E">
        <w:trPr>
          <w:trHeight w:val="285"/>
          <w:jc w:val="center"/>
        </w:trPr>
        <w:tc>
          <w:tcPr>
            <w:tcW w:w="6831" w:type="dxa"/>
            <w:shd w:val="clear" w:color="auto" w:fill="auto"/>
            <w:noWrap/>
            <w:vAlign w:val="bottom"/>
            <w:hideMark/>
          </w:tcPr>
          <w:p w14:paraId="54B1001A" w14:textId="77777777" w:rsidR="000F275E" w:rsidRPr="00653847" w:rsidRDefault="000F275E" w:rsidP="000F275E">
            <w:pPr>
              <w:spacing w:after="0" w:line="240" w:lineRule="auto"/>
              <w:jc w:val="left"/>
              <w:rPr>
                <w:rFonts w:eastAsia="Times New Roman" w:cs="Times New Roman"/>
                <w:color w:val="000000"/>
                <w:szCs w:val="24"/>
                <w:lang w:eastAsia="fr-FR"/>
              </w:rPr>
            </w:pPr>
            <w:r w:rsidRPr="00653847">
              <w:rPr>
                <w:rFonts w:eastAsia="Times New Roman" w:cs="Times New Roman"/>
                <w:color w:val="000000"/>
                <w:szCs w:val="24"/>
                <w:lang w:eastAsia="fr-FR"/>
              </w:rPr>
              <w:t>Code de la sécurité sociale</w:t>
            </w:r>
          </w:p>
        </w:tc>
        <w:tc>
          <w:tcPr>
            <w:tcW w:w="1958" w:type="dxa"/>
            <w:shd w:val="clear" w:color="auto" w:fill="auto"/>
            <w:noWrap/>
            <w:vAlign w:val="bottom"/>
            <w:hideMark/>
          </w:tcPr>
          <w:p w14:paraId="255DBA7E" w14:textId="77777777" w:rsidR="000F275E" w:rsidRPr="00653847" w:rsidRDefault="000F275E" w:rsidP="000F275E">
            <w:pPr>
              <w:spacing w:after="0" w:line="240" w:lineRule="auto"/>
              <w:jc w:val="left"/>
              <w:rPr>
                <w:rFonts w:eastAsia="Times New Roman" w:cs="Times New Roman"/>
                <w:color w:val="000000"/>
                <w:szCs w:val="24"/>
                <w:lang w:eastAsia="fr-FR"/>
              </w:rPr>
            </w:pPr>
            <w:r w:rsidRPr="00653847">
              <w:rPr>
                <w:rFonts w:eastAsia="Times New Roman" w:cs="Times New Roman"/>
                <w:color w:val="000000"/>
                <w:szCs w:val="24"/>
                <w:lang w:eastAsia="fr-FR"/>
              </w:rPr>
              <w:t>CSS</w:t>
            </w:r>
          </w:p>
        </w:tc>
      </w:tr>
      <w:tr w:rsidR="000F275E" w:rsidRPr="00653847" w14:paraId="173E00AF" w14:textId="77777777" w:rsidTr="0006340E">
        <w:trPr>
          <w:trHeight w:val="285"/>
          <w:jc w:val="center"/>
        </w:trPr>
        <w:tc>
          <w:tcPr>
            <w:tcW w:w="6831" w:type="dxa"/>
            <w:shd w:val="clear" w:color="auto" w:fill="auto"/>
            <w:noWrap/>
            <w:vAlign w:val="bottom"/>
            <w:hideMark/>
          </w:tcPr>
          <w:p w14:paraId="7585292F" w14:textId="77777777" w:rsidR="000F275E" w:rsidRPr="00653847" w:rsidRDefault="000F275E" w:rsidP="000F275E">
            <w:pPr>
              <w:spacing w:after="0" w:line="240" w:lineRule="auto"/>
              <w:jc w:val="left"/>
              <w:rPr>
                <w:rFonts w:eastAsia="Times New Roman" w:cs="Times New Roman"/>
                <w:color w:val="000000"/>
                <w:szCs w:val="24"/>
                <w:lang w:eastAsia="fr-FR"/>
              </w:rPr>
            </w:pPr>
            <w:r w:rsidRPr="00653847">
              <w:rPr>
                <w:rFonts w:eastAsia="Times New Roman" w:cs="Times New Roman"/>
                <w:color w:val="000000"/>
                <w:szCs w:val="24"/>
                <w:lang w:eastAsia="fr-FR"/>
              </w:rPr>
              <w:t>Code de procédure civile</w:t>
            </w:r>
          </w:p>
        </w:tc>
        <w:tc>
          <w:tcPr>
            <w:tcW w:w="1958" w:type="dxa"/>
            <w:shd w:val="clear" w:color="auto" w:fill="auto"/>
            <w:noWrap/>
            <w:vAlign w:val="bottom"/>
            <w:hideMark/>
          </w:tcPr>
          <w:p w14:paraId="1089F30D" w14:textId="77777777" w:rsidR="000F275E" w:rsidRPr="00653847" w:rsidRDefault="000F275E" w:rsidP="000F275E">
            <w:pPr>
              <w:spacing w:after="0" w:line="240" w:lineRule="auto"/>
              <w:jc w:val="left"/>
              <w:rPr>
                <w:rFonts w:eastAsia="Times New Roman" w:cs="Times New Roman"/>
                <w:color w:val="000000"/>
                <w:szCs w:val="24"/>
                <w:lang w:eastAsia="fr-FR"/>
              </w:rPr>
            </w:pPr>
            <w:r w:rsidRPr="00653847">
              <w:rPr>
                <w:rFonts w:eastAsia="Times New Roman" w:cs="Times New Roman"/>
                <w:color w:val="000000"/>
                <w:szCs w:val="24"/>
                <w:lang w:eastAsia="fr-FR"/>
              </w:rPr>
              <w:t xml:space="preserve">C. </w:t>
            </w:r>
            <w:proofErr w:type="spellStart"/>
            <w:r w:rsidRPr="00653847">
              <w:rPr>
                <w:rFonts w:eastAsia="Times New Roman" w:cs="Times New Roman"/>
                <w:color w:val="000000"/>
                <w:szCs w:val="24"/>
                <w:lang w:eastAsia="fr-FR"/>
              </w:rPr>
              <w:t>pr</w:t>
            </w:r>
            <w:proofErr w:type="spellEnd"/>
            <w:r w:rsidRPr="00653847">
              <w:rPr>
                <w:rFonts w:eastAsia="Times New Roman" w:cs="Times New Roman"/>
                <w:color w:val="000000"/>
                <w:szCs w:val="24"/>
                <w:lang w:eastAsia="fr-FR"/>
              </w:rPr>
              <w:t>. civ.</w:t>
            </w:r>
          </w:p>
        </w:tc>
      </w:tr>
      <w:tr w:rsidR="000F275E" w:rsidRPr="00653847" w14:paraId="6A3D2A50" w14:textId="77777777" w:rsidTr="0006340E">
        <w:trPr>
          <w:trHeight w:val="285"/>
          <w:jc w:val="center"/>
        </w:trPr>
        <w:tc>
          <w:tcPr>
            <w:tcW w:w="6831" w:type="dxa"/>
            <w:shd w:val="clear" w:color="auto" w:fill="auto"/>
            <w:noWrap/>
            <w:vAlign w:val="bottom"/>
            <w:hideMark/>
          </w:tcPr>
          <w:p w14:paraId="40ACED93" w14:textId="77777777" w:rsidR="000F275E" w:rsidRPr="00653847" w:rsidRDefault="000F275E" w:rsidP="000F275E">
            <w:pPr>
              <w:spacing w:after="0" w:line="240" w:lineRule="auto"/>
              <w:jc w:val="left"/>
              <w:rPr>
                <w:rFonts w:eastAsia="Times New Roman" w:cs="Times New Roman"/>
                <w:color w:val="000000"/>
                <w:szCs w:val="24"/>
                <w:lang w:eastAsia="fr-FR"/>
              </w:rPr>
            </w:pPr>
            <w:r w:rsidRPr="00653847">
              <w:rPr>
                <w:rFonts w:eastAsia="Times New Roman" w:cs="Times New Roman"/>
                <w:color w:val="000000"/>
                <w:szCs w:val="24"/>
                <w:lang w:eastAsia="fr-FR"/>
              </w:rPr>
              <w:t>Code de procédure fiscale</w:t>
            </w:r>
          </w:p>
        </w:tc>
        <w:tc>
          <w:tcPr>
            <w:tcW w:w="1958" w:type="dxa"/>
            <w:shd w:val="clear" w:color="auto" w:fill="auto"/>
            <w:noWrap/>
            <w:vAlign w:val="bottom"/>
            <w:hideMark/>
          </w:tcPr>
          <w:p w14:paraId="4522FC7D" w14:textId="77777777" w:rsidR="000F275E" w:rsidRPr="00653847" w:rsidRDefault="000F275E" w:rsidP="000F275E">
            <w:pPr>
              <w:spacing w:after="0" w:line="240" w:lineRule="auto"/>
              <w:jc w:val="left"/>
              <w:rPr>
                <w:rFonts w:eastAsia="Times New Roman" w:cs="Times New Roman"/>
                <w:color w:val="000000"/>
                <w:szCs w:val="24"/>
                <w:lang w:eastAsia="fr-FR"/>
              </w:rPr>
            </w:pPr>
            <w:r w:rsidRPr="00653847">
              <w:rPr>
                <w:rFonts w:eastAsia="Times New Roman" w:cs="Times New Roman"/>
                <w:color w:val="000000"/>
                <w:szCs w:val="24"/>
                <w:lang w:eastAsia="fr-FR"/>
              </w:rPr>
              <w:t xml:space="preserve">C. </w:t>
            </w:r>
            <w:proofErr w:type="spellStart"/>
            <w:r w:rsidRPr="00653847">
              <w:rPr>
                <w:rFonts w:eastAsia="Times New Roman" w:cs="Times New Roman"/>
                <w:color w:val="000000"/>
                <w:szCs w:val="24"/>
                <w:lang w:eastAsia="fr-FR"/>
              </w:rPr>
              <w:t>pr</w:t>
            </w:r>
            <w:proofErr w:type="spellEnd"/>
            <w:r w:rsidRPr="00653847">
              <w:rPr>
                <w:rFonts w:eastAsia="Times New Roman" w:cs="Times New Roman"/>
                <w:color w:val="000000"/>
                <w:szCs w:val="24"/>
                <w:lang w:eastAsia="fr-FR"/>
              </w:rPr>
              <w:t>. fisc.</w:t>
            </w:r>
          </w:p>
        </w:tc>
      </w:tr>
      <w:tr w:rsidR="000F275E" w:rsidRPr="00653847" w14:paraId="222ACA63" w14:textId="77777777" w:rsidTr="0006340E">
        <w:trPr>
          <w:trHeight w:val="285"/>
          <w:jc w:val="center"/>
        </w:trPr>
        <w:tc>
          <w:tcPr>
            <w:tcW w:w="6831" w:type="dxa"/>
            <w:shd w:val="clear" w:color="auto" w:fill="auto"/>
            <w:noWrap/>
            <w:vAlign w:val="bottom"/>
            <w:hideMark/>
          </w:tcPr>
          <w:p w14:paraId="478D3646" w14:textId="77777777" w:rsidR="000F275E" w:rsidRPr="00653847" w:rsidRDefault="000F275E" w:rsidP="000F275E">
            <w:pPr>
              <w:spacing w:after="0" w:line="240" w:lineRule="auto"/>
              <w:jc w:val="left"/>
              <w:rPr>
                <w:rFonts w:eastAsia="Times New Roman" w:cs="Times New Roman"/>
                <w:color w:val="000000"/>
                <w:szCs w:val="24"/>
                <w:lang w:eastAsia="fr-FR"/>
              </w:rPr>
            </w:pPr>
            <w:r w:rsidRPr="00653847">
              <w:rPr>
                <w:rFonts w:eastAsia="Times New Roman" w:cs="Times New Roman"/>
                <w:color w:val="000000"/>
                <w:szCs w:val="24"/>
                <w:lang w:eastAsia="fr-FR"/>
              </w:rPr>
              <w:t>Code de procédure pénale</w:t>
            </w:r>
          </w:p>
        </w:tc>
        <w:tc>
          <w:tcPr>
            <w:tcW w:w="1958" w:type="dxa"/>
            <w:shd w:val="clear" w:color="auto" w:fill="auto"/>
            <w:noWrap/>
            <w:vAlign w:val="bottom"/>
            <w:hideMark/>
          </w:tcPr>
          <w:p w14:paraId="0F67F4E6" w14:textId="77777777" w:rsidR="000F275E" w:rsidRPr="00653847" w:rsidRDefault="000F275E" w:rsidP="000F275E">
            <w:pPr>
              <w:spacing w:after="0" w:line="240" w:lineRule="auto"/>
              <w:jc w:val="left"/>
              <w:rPr>
                <w:rFonts w:eastAsia="Times New Roman" w:cs="Times New Roman"/>
                <w:color w:val="000000"/>
                <w:szCs w:val="24"/>
                <w:lang w:eastAsia="fr-FR"/>
              </w:rPr>
            </w:pPr>
            <w:r w:rsidRPr="00653847">
              <w:rPr>
                <w:rFonts w:eastAsia="Times New Roman" w:cs="Times New Roman"/>
                <w:color w:val="000000"/>
                <w:szCs w:val="24"/>
                <w:lang w:eastAsia="fr-FR"/>
              </w:rPr>
              <w:t xml:space="preserve">C. </w:t>
            </w:r>
            <w:proofErr w:type="spellStart"/>
            <w:r w:rsidRPr="00653847">
              <w:rPr>
                <w:rFonts w:eastAsia="Times New Roman" w:cs="Times New Roman"/>
                <w:color w:val="000000"/>
                <w:szCs w:val="24"/>
                <w:lang w:eastAsia="fr-FR"/>
              </w:rPr>
              <w:t>pr</w:t>
            </w:r>
            <w:proofErr w:type="spellEnd"/>
            <w:r w:rsidRPr="00653847">
              <w:rPr>
                <w:rFonts w:eastAsia="Times New Roman" w:cs="Times New Roman"/>
                <w:color w:val="000000"/>
                <w:szCs w:val="24"/>
                <w:lang w:eastAsia="fr-FR"/>
              </w:rPr>
              <w:t xml:space="preserve">. </w:t>
            </w:r>
            <w:proofErr w:type="spellStart"/>
            <w:r w:rsidRPr="00653847">
              <w:rPr>
                <w:rFonts w:eastAsia="Times New Roman" w:cs="Times New Roman"/>
                <w:color w:val="000000"/>
                <w:szCs w:val="24"/>
                <w:lang w:eastAsia="fr-FR"/>
              </w:rPr>
              <w:t>pén</w:t>
            </w:r>
            <w:proofErr w:type="spellEnd"/>
            <w:r w:rsidRPr="00653847">
              <w:rPr>
                <w:rFonts w:eastAsia="Times New Roman" w:cs="Times New Roman"/>
                <w:color w:val="000000"/>
                <w:szCs w:val="24"/>
                <w:lang w:eastAsia="fr-FR"/>
              </w:rPr>
              <w:t>.</w:t>
            </w:r>
          </w:p>
        </w:tc>
      </w:tr>
      <w:tr w:rsidR="000F275E" w:rsidRPr="00653847" w14:paraId="29DE1A30" w14:textId="77777777" w:rsidTr="0006340E">
        <w:trPr>
          <w:trHeight w:val="285"/>
          <w:jc w:val="center"/>
        </w:trPr>
        <w:tc>
          <w:tcPr>
            <w:tcW w:w="6831" w:type="dxa"/>
            <w:shd w:val="clear" w:color="auto" w:fill="auto"/>
            <w:noWrap/>
            <w:vAlign w:val="bottom"/>
            <w:hideMark/>
          </w:tcPr>
          <w:p w14:paraId="5EA2FF98" w14:textId="77777777" w:rsidR="000F275E" w:rsidRPr="00653847" w:rsidRDefault="000F275E" w:rsidP="000F275E">
            <w:pPr>
              <w:spacing w:after="0" w:line="240" w:lineRule="auto"/>
              <w:jc w:val="left"/>
              <w:rPr>
                <w:rFonts w:eastAsia="Times New Roman" w:cs="Times New Roman"/>
                <w:color w:val="000000"/>
                <w:szCs w:val="24"/>
                <w:lang w:eastAsia="fr-FR"/>
              </w:rPr>
            </w:pPr>
            <w:r w:rsidRPr="00653847">
              <w:rPr>
                <w:rFonts w:eastAsia="Times New Roman" w:cs="Times New Roman"/>
                <w:color w:val="000000"/>
                <w:szCs w:val="24"/>
                <w:lang w:eastAsia="fr-FR"/>
              </w:rPr>
              <w:t>Code des associations</w:t>
            </w:r>
          </w:p>
        </w:tc>
        <w:tc>
          <w:tcPr>
            <w:tcW w:w="1958" w:type="dxa"/>
            <w:shd w:val="clear" w:color="auto" w:fill="auto"/>
            <w:noWrap/>
            <w:vAlign w:val="bottom"/>
            <w:hideMark/>
          </w:tcPr>
          <w:p w14:paraId="2E345CEF" w14:textId="77777777" w:rsidR="000F275E" w:rsidRPr="00653847" w:rsidRDefault="000F275E" w:rsidP="000F275E">
            <w:pPr>
              <w:spacing w:after="0" w:line="240" w:lineRule="auto"/>
              <w:jc w:val="left"/>
              <w:rPr>
                <w:rFonts w:eastAsia="Times New Roman" w:cs="Times New Roman"/>
                <w:color w:val="000000"/>
                <w:szCs w:val="24"/>
                <w:lang w:eastAsia="fr-FR"/>
              </w:rPr>
            </w:pPr>
            <w:r w:rsidRPr="00653847">
              <w:rPr>
                <w:rFonts w:eastAsia="Times New Roman" w:cs="Times New Roman"/>
                <w:color w:val="000000"/>
                <w:szCs w:val="24"/>
                <w:lang w:eastAsia="fr-FR"/>
              </w:rPr>
              <w:t xml:space="preserve">C. </w:t>
            </w:r>
            <w:proofErr w:type="spellStart"/>
            <w:r w:rsidRPr="00653847">
              <w:rPr>
                <w:rFonts w:eastAsia="Times New Roman" w:cs="Times New Roman"/>
                <w:color w:val="000000"/>
                <w:szCs w:val="24"/>
                <w:lang w:eastAsia="fr-FR"/>
              </w:rPr>
              <w:t>assoc</w:t>
            </w:r>
            <w:proofErr w:type="spellEnd"/>
            <w:r w:rsidRPr="00653847">
              <w:rPr>
                <w:rFonts w:eastAsia="Times New Roman" w:cs="Times New Roman"/>
                <w:color w:val="000000"/>
                <w:szCs w:val="24"/>
                <w:lang w:eastAsia="fr-FR"/>
              </w:rPr>
              <w:t>.</w:t>
            </w:r>
          </w:p>
        </w:tc>
      </w:tr>
      <w:tr w:rsidR="000F275E" w:rsidRPr="00653847" w14:paraId="6A593673" w14:textId="77777777" w:rsidTr="0006340E">
        <w:trPr>
          <w:trHeight w:val="285"/>
          <w:jc w:val="center"/>
        </w:trPr>
        <w:tc>
          <w:tcPr>
            <w:tcW w:w="6831" w:type="dxa"/>
            <w:shd w:val="clear" w:color="auto" w:fill="auto"/>
            <w:noWrap/>
            <w:vAlign w:val="bottom"/>
            <w:hideMark/>
          </w:tcPr>
          <w:p w14:paraId="489F635A" w14:textId="77777777" w:rsidR="000F275E" w:rsidRPr="00653847" w:rsidRDefault="000F275E" w:rsidP="000F275E">
            <w:pPr>
              <w:spacing w:after="0" w:line="240" w:lineRule="auto"/>
              <w:jc w:val="left"/>
              <w:rPr>
                <w:rFonts w:eastAsia="Times New Roman" w:cs="Times New Roman"/>
                <w:color w:val="000000"/>
                <w:szCs w:val="24"/>
                <w:lang w:eastAsia="fr-FR"/>
              </w:rPr>
            </w:pPr>
            <w:r w:rsidRPr="00653847">
              <w:rPr>
                <w:rFonts w:eastAsia="Times New Roman" w:cs="Times New Roman"/>
                <w:color w:val="000000"/>
                <w:szCs w:val="24"/>
                <w:lang w:eastAsia="fr-FR"/>
              </w:rPr>
              <w:lastRenderedPageBreak/>
              <w:t>Code des assurances</w:t>
            </w:r>
          </w:p>
        </w:tc>
        <w:tc>
          <w:tcPr>
            <w:tcW w:w="1958" w:type="dxa"/>
            <w:shd w:val="clear" w:color="auto" w:fill="auto"/>
            <w:noWrap/>
            <w:vAlign w:val="bottom"/>
            <w:hideMark/>
          </w:tcPr>
          <w:p w14:paraId="25B34B37" w14:textId="77777777" w:rsidR="000F275E" w:rsidRPr="00653847" w:rsidRDefault="000F275E" w:rsidP="000F275E">
            <w:pPr>
              <w:spacing w:after="0" w:line="240" w:lineRule="auto"/>
              <w:jc w:val="left"/>
              <w:rPr>
                <w:rFonts w:eastAsia="Times New Roman" w:cs="Times New Roman"/>
                <w:color w:val="000000"/>
                <w:szCs w:val="24"/>
                <w:lang w:eastAsia="fr-FR"/>
              </w:rPr>
            </w:pPr>
            <w:r w:rsidRPr="00653847">
              <w:rPr>
                <w:rFonts w:eastAsia="Times New Roman" w:cs="Times New Roman"/>
                <w:color w:val="000000"/>
                <w:szCs w:val="24"/>
                <w:lang w:eastAsia="fr-FR"/>
              </w:rPr>
              <w:t xml:space="preserve">C. </w:t>
            </w:r>
            <w:proofErr w:type="spellStart"/>
            <w:r w:rsidRPr="00653847">
              <w:rPr>
                <w:rFonts w:eastAsia="Times New Roman" w:cs="Times New Roman"/>
                <w:color w:val="000000"/>
                <w:szCs w:val="24"/>
                <w:lang w:eastAsia="fr-FR"/>
              </w:rPr>
              <w:t>assur</w:t>
            </w:r>
            <w:proofErr w:type="spellEnd"/>
            <w:r w:rsidRPr="00653847">
              <w:rPr>
                <w:rFonts w:eastAsia="Times New Roman" w:cs="Times New Roman"/>
                <w:color w:val="000000"/>
                <w:szCs w:val="24"/>
                <w:lang w:eastAsia="fr-FR"/>
              </w:rPr>
              <w:t>.</w:t>
            </w:r>
          </w:p>
        </w:tc>
      </w:tr>
      <w:tr w:rsidR="000F275E" w:rsidRPr="00653847" w14:paraId="0C0EA62F" w14:textId="77777777" w:rsidTr="0006340E">
        <w:trPr>
          <w:trHeight w:val="285"/>
          <w:jc w:val="center"/>
        </w:trPr>
        <w:tc>
          <w:tcPr>
            <w:tcW w:w="6831" w:type="dxa"/>
            <w:shd w:val="clear" w:color="auto" w:fill="auto"/>
            <w:noWrap/>
            <w:vAlign w:val="bottom"/>
            <w:hideMark/>
          </w:tcPr>
          <w:p w14:paraId="7B8ABFD4" w14:textId="77777777" w:rsidR="000F275E" w:rsidRPr="00653847" w:rsidRDefault="000F275E" w:rsidP="000F275E">
            <w:pPr>
              <w:spacing w:after="0" w:line="240" w:lineRule="auto"/>
              <w:jc w:val="left"/>
              <w:rPr>
                <w:rFonts w:eastAsia="Times New Roman" w:cs="Times New Roman"/>
                <w:color w:val="000000"/>
                <w:szCs w:val="24"/>
                <w:lang w:eastAsia="fr-FR"/>
              </w:rPr>
            </w:pPr>
            <w:r w:rsidRPr="00653847">
              <w:rPr>
                <w:rFonts w:eastAsia="Times New Roman" w:cs="Times New Roman"/>
                <w:color w:val="000000"/>
                <w:szCs w:val="24"/>
                <w:lang w:eastAsia="fr-FR"/>
              </w:rPr>
              <w:t>Code des baux</w:t>
            </w:r>
          </w:p>
        </w:tc>
        <w:tc>
          <w:tcPr>
            <w:tcW w:w="1958" w:type="dxa"/>
            <w:shd w:val="clear" w:color="auto" w:fill="auto"/>
            <w:noWrap/>
            <w:vAlign w:val="bottom"/>
            <w:hideMark/>
          </w:tcPr>
          <w:p w14:paraId="14EE10FE" w14:textId="77777777" w:rsidR="000F275E" w:rsidRPr="00653847" w:rsidRDefault="000F275E" w:rsidP="000F275E">
            <w:pPr>
              <w:spacing w:after="0" w:line="240" w:lineRule="auto"/>
              <w:jc w:val="left"/>
              <w:rPr>
                <w:rFonts w:eastAsia="Times New Roman" w:cs="Times New Roman"/>
                <w:color w:val="000000"/>
                <w:szCs w:val="24"/>
                <w:lang w:eastAsia="fr-FR"/>
              </w:rPr>
            </w:pPr>
            <w:r w:rsidRPr="00653847">
              <w:rPr>
                <w:rFonts w:eastAsia="Times New Roman" w:cs="Times New Roman"/>
                <w:color w:val="000000"/>
                <w:szCs w:val="24"/>
                <w:lang w:eastAsia="fr-FR"/>
              </w:rPr>
              <w:t>C. baux</w:t>
            </w:r>
          </w:p>
        </w:tc>
      </w:tr>
      <w:tr w:rsidR="000F275E" w:rsidRPr="00653847" w14:paraId="6879303B" w14:textId="77777777" w:rsidTr="0006340E">
        <w:trPr>
          <w:trHeight w:val="285"/>
          <w:jc w:val="center"/>
        </w:trPr>
        <w:tc>
          <w:tcPr>
            <w:tcW w:w="6831" w:type="dxa"/>
            <w:shd w:val="clear" w:color="auto" w:fill="auto"/>
            <w:noWrap/>
            <w:vAlign w:val="bottom"/>
            <w:hideMark/>
          </w:tcPr>
          <w:p w14:paraId="290A1E9C" w14:textId="77777777" w:rsidR="000F275E" w:rsidRPr="00653847" w:rsidRDefault="000F275E" w:rsidP="000F275E">
            <w:pPr>
              <w:spacing w:after="0" w:line="240" w:lineRule="auto"/>
              <w:jc w:val="left"/>
              <w:rPr>
                <w:rFonts w:eastAsia="Times New Roman" w:cs="Times New Roman"/>
                <w:color w:val="000000"/>
                <w:szCs w:val="24"/>
                <w:lang w:eastAsia="fr-FR"/>
              </w:rPr>
            </w:pPr>
            <w:r w:rsidRPr="00653847">
              <w:rPr>
                <w:rFonts w:eastAsia="Times New Roman" w:cs="Times New Roman"/>
                <w:color w:val="000000"/>
                <w:szCs w:val="24"/>
                <w:lang w:eastAsia="fr-FR"/>
              </w:rPr>
              <w:t>Code des marchés publics</w:t>
            </w:r>
          </w:p>
        </w:tc>
        <w:tc>
          <w:tcPr>
            <w:tcW w:w="1958" w:type="dxa"/>
            <w:shd w:val="clear" w:color="auto" w:fill="auto"/>
            <w:noWrap/>
            <w:vAlign w:val="bottom"/>
            <w:hideMark/>
          </w:tcPr>
          <w:p w14:paraId="04450FBB" w14:textId="77777777" w:rsidR="000F275E" w:rsidRPr="00653847" w:rsidRDefault="000F275E" w:rsidP="000F275E">
            <w:pPr>
              <w:spacing w:after="0" w:line="240" w:lineRule="auto"/>
              <w:jc w:val="left"/>
              <w:rPr>
                <w:rFonts w:eastAsia="Times New Roman" w:cs="Times New Roman"/>
                <w:color w:val="000000"/>
                <w:szCs w:val="24"/>
                <w:lang w:eastAsia="fr-FR"/>
              </w:rPr>
            </w:pPr>
            <w:r w:rsidRPr="00653847">
              <w:rPr>
                <w:rFonts w:eastAsia="Times New Roman" w:cs="Times New Roman"/>
                <w:color w:val="000000"/>
                <w:szCs w:val="24"/>
                <w:lang w:eastAsia="fr-FR"/>
              </w:rPr>
              <w:t>C. marchés pub.</w:t>
            </w:r>
          </w:p>
        </w:tc>
      </w:tr>
      <w:tr w:rsidR="000F275E" w:rsidRPr="00653847" w14:paraId="39FC1BFE" w14:textId="77777777" w:rsidTr="0006340E">
        <w:trPr>
          <w:trHeight w:val="285"/>
          <w:jc w:val="center"/>
        </w:trPr>
        <w:tc>
          <w:tcPr>
            <w:tcW w:w="6831" w:type="dxa"/>
            <w:shd w:val="clear" w:color="auto" w:fill="auto"/>
            <w:noWrap/>
            <w:vAlign w:val="bottom"/>
            <w:hideMark/>
          </w:tcPr>
          <w:p w14:paraId="0C3C2339" w14:textId="77777777" w:rsidR="000F275E" w:rsidRPr="00653847" w:rsidRDefault="000F275E" w:rsidP="000F275E">
            <w:pPr>
              <w:spacing w:after="0" w:line="240" w:lineRule="auto"/>
              <w:jc w:val="left"/>
              <w:rPr>
                <w:rFonts w:eastAsia="Times New Roman" w:cs="Times New Roman"/>
                <w:color w:val="000000"/>
                <w:szCs w:val="24"/>
                <w:lang w:eastAsia="fr-FR"/>
              </w:rPr>
            </w:pPr>
            <w:r w:rsidRPr="00653847">
              <w:rPr>
                <w:rFonts w:eastAsia="Times New Roman" w:cs="Times New Roman"/>
                <w:color w:val="000000"/>
                <w:szCs w:val="24"/>
                <w:lang w:eastAsia="fr-FR"/>
              </w:rPr>
              <w:t>Code des ports maritimes</w:t>
            </w:r>
          </w:p>
        </w:tc>
        <w:tc>
          <w:tcPr>
            <w:tcW w:w="1958" w:type="dxa"/>
            <w:shd w:val="clear" w:color="auto" w:fill="auto"/>
            <w:noWrap/>
            <w:vAlign w:val="bottom"/>
            <w:hideMark/>
          </w:tcPr>
          <w:p w14:paraId="7A2008BC" w14:textId="77777777" w:rsidR="000F275E" w:rsidRPr="00653847" w:rsidRDefault="000F275E" w:rsidP="000F275E">
            <w:pPr>
              <w:spacing w:after="0" w:line="240" w:lineRule="auto"/>
              <w:jc w:val="left"/>
              <w:rPr>
                <w:rFonts w:eastAsia="Times New Roman" w:cs="Times New Roman"/>
                <w:color w:val="000000"/>
                <w:szCs w:val="24"/>
                <w:lang w:eastAsia="fr-FR"/>
              </w:rPr>
            </w:pPr>
            <w:r w:rsidRPr="00653847">
              <w:rPr>
                <w:rFonts w:eastAsia="Times New Roman" w:cs="Times New Roman"/>
                <w:color w:val="000000"/>
                <w:szCs w:val="24"/>
                <w:lang w:eastAsia="fr-FR"/>
              </w:rPr>
              <w:t>C. ports mar.</w:t>
            </w:r>
          </w:p>
        </w:tc>
      </w:tr>
      <w:tr w:rsidR="000F275E" w:rsidRPr="00653847" w14:paraId="05B36045" w14:textId="77777777" w:rsidTr="0006340E">
        <w:trPr>
          <w:trHeight w:val="285"/>
          <w:jc w:val="center"/>
        </w:trPr>
        <w:tc>
          <w:tcPr>
            <w:tcW w:w="6831" w:type="dxa"/>
            <w:shd w:val="clear" w:color="auto" w:fill="auto"/>
            <w:noWrap/>
            <w:vAlign w:val="bottom"/>
            <w:hideMark/>
          </w:tcPr>
          <w:p w14:paraId="17CAB751" w14:textId="77777777" w:rsidR="000F275E" w:rsidRPr="00653847" w:rsidRDefault="000F275E" w:rsidP="000F275E">
            <w:pPr>
              <w:spacing w:after="0" w:line="240" w:lineRule="auto"/>
              <w:jc w:val="left"/>
              <w:rPr>
                <w:rFonts w:eastAsia="Times New Roman" w:cs="Times New Roman"/>
                <w:color w:val="000000"/>
                <w:szCs w:val="24"/>
                <w:lang w:eastAsia="fr-FR"/>
              </w:rPr>
            </w:pPr>
            <w:r w:rsidRPr="00653847">
              <w:rPr>
                <w:rFonts w:eastAsia="Times New Roman" w:cs="Times New Roman"/>
                <w:color w:val="000000"/>
                <w:szCs w:val="24"/>
                <w:lang w:eastAsia="fr-FR"/>
              </w:rPr>
              <w:t>Code des postes et télécommunications</w:t>
            </w:r>
          </w:p>
        </w:tc>
        <w:tc>
          <w:tcPr>
            <w:tcW w:w="1958" w:type="dxa"/>
            <w:shd w:val="clear" w:color="auto" w:fill="auto"/>
            <w:noWrap/>
            <w:vAlign w:val="bottom"/>
            <w:hideMark/>
          </w:tcPr>
          <w:p w14:paraId="56E7624F" w14:textId="77777777" w:rsidR="000F275E" w:rsidRPr="00653847" w:rsidRDefault="000F275E" w:rsidP="000F275E">
            <w:pPr>
              <w:spacing w:after="0" w:line="240" w:lineRule="auto"/>
              <w:jc w:val="left"/>
              <w:rPr>
                <w:rFonts w:eastAsia="Times New Roman" w:cs="Times New Roman"/>
                <w:color w:val="000000"/>
                <w:szCs w:val="24"/>
                <w:lang w:eastAsia="fr-FR"/>
              </w:rPr>
            </w:pPr>
            <w:r w:rsidRPr="00653847">
              <w:rPr>
                <w:rFonts w:eastAsia="Times New Roman" w:cs="Times New Roman"/>
                <w:color w:val="000000"/>
                <w:szCs w:val="24"/>
                <w:lang w:eastAsia="fr-FR"/>
              </w:rPr>
              <w:t>C. P et T</w:t>
            </w:r>
          </w:p>
        </w:tc>
      </w:tr>
      <w:tr w:rsidR="000F275E" w:rsidRPr="00653847" w14:paraId="291A5B19" w14:textId="77777777" w:rsidTr="0006340E">
        <w:trPr>
          <w:trHeight w:val="285"/>
          <w:jc w:val="center"/>
        </w:trPr>
        <w:tc>
          <w:tcPr>
            <w:tcW w:w="6831" w:type="dxa"/>
            <w:shd w:val="clear" w:color="auto" w:fill="auto"/>
            <w:noWrap/>
            <w:vAlign w:val="bottom"/>
            <w:hideMark/>
          </w:tcPr>
          <w:p w14:paraId="4D80FC4D" w14:textId="77777777" w:rsidR="000F275E" w:rsidRPr="00653847" w:rsidRDefault="000F275E" w:rsidP="000F275E">
            <w:pPr>
              <w:spacing w:after="0" w:line="240" w:lineRule="auto"/>
              <w:jc w:val="left"/>
              <w:rPr>
                <w:rFonts w:eastAsia="Times New Roman" w:cs="Times New Roman"/>
                <w:color w:val="000000"/>
                <w:szCs w:val="24"/>
                <w:lang w:eastAsia="fr-FR"/>
              </w:rPr>
            </w:pPr>
            <w:r w:rsidRPr="00653847">
              <w:rPr>
                <w:rFonts w:eastAsia="Times New Roman" w:cs="Times New Roman"/>
                <w:color w:val="000000"/>
                <w:szCs w:val="24"/>
                <w:lang w:eastAsia="fr-FR"/>
              </w:rPr>
              <w:t>Code des procédures civiles d’exécution</w:t>
            </w:r>
          </w:p>
        </w:tc>
        <w:tc>
          <w:tcPr>
            <w:tcW w:w="1958" w:type="dxa"/>
            <w:shd w:val="clear" w:color="auto" w:fill="auto"/>
            <w:noWrap/>
            <w:vAlign w:val="bottom"/>
            <w:hideMark/>
          </w:tcPr>
          <w:p w14:paraId="685BE984" w14:textId="77777777" w:rsidR="000F275E" w:rsidRPr="00653847" w:rsidRDefault="000F275E" w:rsidP="000F275E">
            <w:pPr>
              <w:spacing w:after="0" w:line="240" w:lineRule="auto"/>
              <w:jc w:val="left"/>
              <w:rPr>
                <w:rFonts w:eastAsia="Times New Roman" w:cs="Times New Roman"/>
                <w:color w:val="000000"/>
                <w:szCs w:val="24"/>
                <w:lang w:eastAsia="fr-FR"/>
              </w:rPr>
            </w:pPr>
            <w:r w:rsidRPr="00653847">
              <w:rPr>
                <w:rFonts w:eastAsia="Times New Roman" w:cs="Times New Roman"/>
                <w:color w:val="000000"/>
                <w:szCs w:val="24"/>
                <w:lang w:eastAsia="fr-FR"/>
              </w:rPr>
              <w:t xml:space="preserve">C. </w:t>
            </w:r>
            <w:proofErr w:type="spellStart"/>
            <w:r w:rsidRPr="00653847">
              <w:rPr>
                <w:rFonts w:eastAsia="Times New Roman" w:cs="Times New Roman"/>
                <w:color w:val="000000"/>
                <w:szCs w:val="24"/>
                <w:lang w:eastAsia="fr-FR"/>
              </w:rPr>
              <w:t>pr</w:t>
            </w:r>
            <w:proofErr w:type="spellEnd"/>
            <w:r w:rsidRPr="00653847">
              <w:rPr>
                <w:rFonts w:eastAsia="Times New Roman" w:cs="Times New Roman"/>
                <w:color w:val="000000"/>
                <w:szCs w:val="24"/>
                <w:lang w:eastAsia="fr-FR"/>
              </w:rPr>
              <w:t xml:space="preserve">. </w:t>
            </w:r>
            <w:proofErr w:type="spellStart"/>
            <w:r w:rsidRPr="00653847">
              <w:rPr>
                <w:rFonts w:eastAsia="Times New Roman" w:cs="Times New Roman"/>
                <w:color w:val="000000"/>
                <w:szCs w:val="24"/>
                <w:lang w:eastAsia="fr-FR"/>
              </w:rPr>
              <w:t>exéc</w:t>
            </w:r>
            <w:proofErr w:type="spellEnd"/>
            <w:r w:rsidRPr="00653847">
              <w:rPr>
                <w:rFonts w:eastAsia="Times New Roman" w:cs="Times New Roman"/>
                <w:color w:val="000000"/>
                <w:szCs w:val="24"/>
                <w:lang w:eastAsia="fr-FR"/>
              </w:rPr>
              <w:t>.</w:t>
            </w:r>
          </w:p>
        </w:tc>
      </w:tr>
      <w:tr w:rsidR="000F275E" w:rsidRPr="00653847" w14:paraId="06191C85" w14:textId="77777777" w:rsidTr="0006340E">
        <w:trPr>
          <w:trHeight w:val="285"/>
          <w:jc w:val="center"/>
        </w:trPr>
        <w:tc>
          <w:tcPr>
            <w:tcW w:w="6831" w:type="dxa"/>
            <w:shd w:val="clear" w:color="auto" w:fill="auto"/>
            <w:noWrap/>
            <w:vAlign w:val="bottom"/>
            <w:hideMark/>
          </w:tcPr>
          <w:p w14:paraId="7325A85E" w14:textId="77777777" w:rsidR="000F275E" w:rsidRPr="00653847" w:rsidRDefault="000F275E" w:rsidP="000F275E">
            <w:pPr>
              <w:spacing w:after="0" w:line="240" w:lineRule="auto"/>
              <w:jc w:val="left"/>
              <w:rPr>
                <w:rFonts w:eastAsia="Times New Roman" w:cs="Times New Roman"/>
                <w:color w:val="000000"/>
                <w:szCs w:val="24"/>
                <w:lang w:eastAsia="fr-FR"/>
              </w:rPr>
            </w:pPr>
            <w:r w:rsidRPr="00653847">
              <w:rPr>
                <w:rFonts w:eastAsia="Times New Roman" w:cs="Times New Roman"/>
                <w:color w:val="000000"/>
                <w:szCs w:val="24"/>
                <w:lang w:eastAsia="fr-FR"/>
              </w:rPr>
              <w:t>Code des procédures collectives</w:t>
            </w:r>
          </w:p>
        </w:tc>
        <w:tc>
          <w:tcPr>
            <w:tcW w:w="1958" w:type="dxa"/>
            <w:shd w:val="clear" w:color="auto" w:fill="auto"/>
            <w:noWrap/>
            <w:vAlign w:val="bottom"/>
            <w:hideMark/>
          </w:tcPr>
          <w:p w14:paraId="06B919A2" w14:textId="77777777" w:rsidR="000F275E" w:rsidRPr="00653847" w:rsidRDefault="000F275E" w:rsidP="000F275E">
            <w:pPr>
              <w:spacing w:after="0" w:line="240" w:lineRule="auto"/>
              <w:jc w:val="left"/>
              <w:rPr>
                <w:rFonts w:eastAsia="Times New Roman" w:cs="Times New Roman"/>
                <w:color w:val="000000"/>
                <w:szCs w:val="24"/>
                <w:lang w:eastAsia="fr-FR"/>
              </w:rPr>
            </w:pPr>
            <w:r w:rsidRPr="00653847">
              <w:rPr>
                <w:rFonts w:eastAsia="Times New Roman" w:cs="Times New Roman"/>
                <w:color w:val="000000"/>
                <w:szCs w:val="24"/>
                <w:lang w:eastAsia="fr-FR"/>
              </w:rPr>
              <w:t xml:space="preserve">C. </w:t>
            </w:r>
            <w:proofErr w:type="spellStart"/>
            <w:r w:rsidRPr="00653847">
              <w:rPr>
                <w:rFonts w:eastAsia="Times New Roman" w:cs="Times New Roman"/>
                <w:color w:val="000000"/>
                <w:szCs w:val="24"/>
                <w:lang w:eastAsia="fr-FR"/>
              </w:rPr>
              <w:t>pr</w:t>
            </w:r>
            <w:proofErr w:type="spellEnd"/>
            <w:r w:rsidRPr="00653847">
              <w:rPr>
                <w:rFonts w:eastAsia="Times New Roman" w:cs="Times New Roman"/>
                <w:color w:val="000000"/>
                <w:szCs w:val="24"/>
                <w:lang w:eastAsia="fr-FR"/>
              </w:rPr>
              <w:t>. coll.</w:t>
            </w:r>
          </w:p>
        </w:tc>
      </w:tr>
      <w:tr w:rsidR="000F275E" w:rsidRPr="00653847" w14:paraId="5F574BED" w14:textId="77777777" w:rsidTr="0006340E">
        <w:trPr>
          <w:trHeight w:val="285"/>
          <w:jc w:val="center"/>
        </w:trPr>
        <w:tc>
          <w:tcPr>
            <w:tcW w:w="6831" w:type="dxa"/>
            <w:shd w:val="clear" w:color="auto" w:fill="auto"/>
            <w:noWrap/>
            <w:vAlign w:val="bottom"/>
            <w:hideMark/>
          </w:tcPr>
          <w:p w14:paraId="0C67C46E" w14:textId="77777777" w:rsidR="000F275E" w:rsidRPr="00653847" w:rsidRDefault="000F275E" w:rsidP="000F275E">
            <w:pPr>
              <w:spacing w:after="0" w:line="240" w:lineRule="auto"/>
              <w:jc w:val="left"/>
              <w:rPr>
                <w:rFonts w:eastAsia="Times New Roman" w:cs="Times New Roman"/>
                <w:color w:val="000000"/>
                <w:szCs w:val="24"/>
                <w:lang w:eastAsia="fr-FR"/>
              </w:rPr>
            </w:pPr>
            <w:r w:rsidRPr="00653847">
              <w:rPr>
                <w:rFonts w:eastAsia="Times New Roman" w:cs="Times New Roman"/>
                <w:color w:val="000000"/>
                <w:szCs w:val="24"/>
                <w:lang w:eastAsia="fr-FR"/>
              </w:rPr>
              <w:t>Code des relations entre le public et l’administration</w:t>
            </w:r>
          </w:p>
        </w:tc>
        <w:tc>
          <w:tcPr>
            <w:tcW w:w="1958" w:type="dxa"/>
            <w:shd w:val="clear" w:color="auto" w:fill="auto"/>
            <w:noWrap/>
            <w:vAlign w:val="bottom"/>
            <w:hideMark/>
          </w:tcPr>
          <w:p w14:paraId="03E76696" w14:textId="77777777" w:rsidR="000F275E" w:rsidRPr="00653847" w:rsidRDefault="000F275E" w:rsidP="000F275E">
            <w:pPr>
              <w:spacing w:after="0" w:line="240" w:lineRule="auto"/>
              <w:jc w:val="left"/>
              <w:rPr>
                <w:rFonts w:eastAsia="Times New Roman" w:cs="Times New Roman"/>
                <w:color w:val="000000"/>
                <w:szCs w:val="24"/>
                <w:lang w:eastAsia="fr-FR"/>
              </w:rPr>
            </w:pPr>
            <w:r w:rsidRPr="00653847">
              <w:rPr>
                <w:rFonts w:eastAsia="Times New Roman" w:cs="Times New Roman"/>
                <w:color w:val="000000"/>
                <w:szCs w:val="24"/>
                <w:lang w:eastAsia="fr-FR"/>
              </w:rPr>
              <w:t>CRPA</w:t>
            </w:r>
          </w:p>
        </w:tc>
      </w:tr>
      <w:tr w:rsidR="000F275E" w:rsidRPr="00653847" w14:paraId="25A1E2A3" w14:textId="77777777" w:rsidTr="0006340E">
        <w:trPr>
          <w:trHeight w:val="285"/>
          <w:jc w:val="center"/>
        </w:trPr>
        <w:tc>
          <w:tcPr>
            <w:tcW w:w="6831" w:type="dxa"/>
            <w:shd w:val="clear" w:color="auto" w:fill="auto"/>
            <w:noWrap/>
            <w:vAlign w:val="bottom"/>
            <w:hideMark/>
          </w:tcPr>
          <w:p w14:paraId="3308AF38" w14:textId="77777777" w:rsidR="000F275E" w:rsidRPr="00653847" w:rsidRDefault="000F275E" w:rsidP="000F275E">
            <w:pPr>
              <w:spacing w:after="0" w:line="240" w:lineRule="auto"/>
              <w:jc w:val="left"/>
              <w:rPr>
                <w:rFonts w:eastAsia="Times New Roman" w:cs="Times New Roman"/>
                <w:color w:val="000000"/>
                <w:szCs w:val="24"/>
                <w:lang w:eastAsia="fr-FR"/>
              </w:rPr>
            </w:pPr>
            <w:r w:rsidRPr="00653847">
              <w:rPr>
                <w:rFonts w:eastAsia="Times New Roman" w:cs="Times New Roman"/>
                <w:color w:val="000000"/>
                <w:szCs w:val="24"/>
                <w:lang w:eastAsia="fr-FR"/>
              </w:rPr>
              <w:t>Code des sociétés</w:t>
            </w:r>
          </w:p>
        </w:tc>
        <w:tc>
          <w:tcPr>
            <w:tcW w:w="1958" w:type="dxa"/>
            <w:shd w:val="clear" w:color="auto" w:fill="auto"/>
            <w:noWrap/>
            <w:vAlign w:val="bottom"/>
            <w:hideMark/>
          </w:tcPr>
          <w:p w14:paraId="6F36D54D" w14:textId="77777777" w:rsidR="000F275E" w:rsidRPr="00653847" w:rsidRDefault="000F275E" w:rsidP="000F275E">
            <w:pPr>
              <w:spacing w:after="0" w:line="240" w:lineRule="auto"/>
              <w:jc w:val="left"/>
              <w:rPr>
                <w:rFonts w:eastAsia="Times New Roman" w:cs="Times New Roman"/>
                <w:color w:val="000000"/>
                <w:szCs w:val="24"/>
                <w:lang w:eastAsia="fr-FR"/>
              </w:rPr>
            </w:pPr>
            <w:r w:rsidRPr="00653847">
              <w:rPr>
                <w:rFonts w:eastAsia="Times New Roman" w:cs="Times New Roman"/>
                <w:color w:val="000000"/>
                <w:szCs w:val="24"/>
                <w:lang w:eastAsia="fr-FR"/>
              </w:rPr>
              <w:t>C. soc.</w:t>
            </w:r>
          </w:p>
        </w:tc>
      </w:tr>
      <w:tr w:rsidR="000F275E" w:rsidRPr="00653847" w14:paraId="7A73AE40" w14:textId="77777777" w:rsidTr="0006340E">
        <w:trPr>
          <w:trHeight w:val="285"/>
          <w:jc w:val="center"/>
        </w:trPr>
        <w:tc>
          <w:tcPr>
            <w:tcW w:w="6831" w:type="dxa"/>
            <w:shd w:val="clear" w:color="auto" w:fill="auto"/>
            <w:noWrap/>
            <w:vAlign w:val="bottom"/>
            <w:hideMark/>
          </w:tcPr>
          <w:p w14:paraId="4E803DD6" w14:textId="77777777" w:rsidR="000F275E" w:rsidRPr="00653847" w:rsidRDefault="000F275E" w:rsidP="000F275E">
            <w:pPr>
              <w:spacing w:after="0" w:line="240" w:lineRule="auto"/>
              <w:jc w:val="left"/>
              <w:rPr>
                <w:rFonts w:eastAsia="Times New Roman" w:cs="Times New Roman"/>
                <w:color w:val="000000"/>
                <w:szCs w:val="24"/>
                <w:lang w:eastAsia="fr-FR"/>
              </w:rPr>
            </w:pPr>
            <w:r w:rsidRPr="00653847">
              <w:rPr>
                <w:rFonts w:eastAsia="Times New Roman" w:cs="Times New Roman"/>
                <w:color w:val="000000"/>
                <w:szCs w:val="24"/>
                <w:lang w:eastAsia="fr-FR"/>
              </w:rPr>
              <w:t>Code des transports</w:t>
            </w:r>
          </w:p>
        </w:tc>
        <w:tc>
          <w:tcPr>
            <w:tcW w:w="1958" w:type="dxa"/>
            <w:shd w:val="clear" w:color="auto" w:fill="auto"/>
            <w:noWrap/>
            <w:vAlign w:val="bottom"/>
            <w:hideMark/>
          </w:tcPr>
          <w:p w14:paraId="28D1248B" w14:textId="77777777" w:rsidR="000F275E" w:rsidRPr="00653847" w:rsidRDefault="000F275E" w:rsidP="000F275E">
            <w:pPr>
              <w:spacing w:after="0" w:line="240" w:lineRule="auto"/>
              <w:jc w:val="left"/>
              <w:rPr>
                <w:rFonts w:eastAsia="Times New Roman" w:cs="Times New Roman"/>
                <w:color w:val="000000"/>
                <w:szCs w:val="24"/>
                <w:lang w:eastAsia="fr-FR"/>
              </w:rPr>
            </w:pPr>
            <w:r w:rsidRPr="00653847">
              <w:rPr>
                <w:rFonts w:eastAsia="Times New Roman" w:cs="Times New Roman"/>
                <w:color w:val="000000"/>
                <w:szCs w:val="24"/>
                <w:lang w:eastAsia="fr-FR"/>
              </w:rPr>
              <w:t xml:space="preserve">C. </w:t>
            </w:r>
            <w:proofErr w:type="spellStart"/>
            <w:r w:rsidRPr="00653847">
              <w:rPr>
                <w:rFonts w:eastAsia="Times New Roman" w:cs="Times New Roman"/>
                <w:color w:val="000000"/>
                <w:szCs w:val="24"/>
                <w:lang w:eastAsia="fr-FR"/>
              </w:rPr>
              <w:t>trans</w:t>
            </w:r>
            <w:proofErr w:type="spellEnd"/>
            <w:r w:rsidRPr="00653847">
              <w:rPr>
                <w:rFonts w:eastAsia="Times New Roman" w:cs="Times New Roman"/>
                <w:color w:val="000000"/>
                <w:szCs w:val="24"/>
                <w:lang w:eastAsia="fr-FR"/>
              </w:rPr>
              <w:t>.</w:t>
            </w:r>
          </w:p>
        </w:tc>
      </w:tr>
      <w:tr w:rsidR="000F275E" w:rsidRPr="00653847" w14:paraId="6B4700AD" w14:textId="77777777" w:rsidTr="0006340E">
        <w:trPr>
          <w:trHeight w:val="285"/>
          <w:jc w:val="center"/>
        </w:trPr>
        <w:tc>
          <w:tcPr>
            <w:tcW w:w="6831" w:type="dxa"/>
            <w:shd w:val="clear" w:color="auto" w:fill="auto"/>
            <w:noWrap/>
            <w:vAlign w:val="bottom"/>
            <w:hideMark/>
          </w:tcPr>
          <w:p w14:paraId="42F0D193" w14:textId="77777777" w:rsidR="000F275E" w:rsidRPr="00653847" w:rsidRDefault="000F275E" w:rsidP="000F275E">
            <w:pPr>
              <w:spacing w:after="0" w:line="240" w:lineRule="auto"/>
              <w:jc w:val="left"/>
              <w:rPr>
                <w:rFonts w:eastAsia="Times New Roman" w:cs="Times New Roman"/>
                <w:color w:val="000000"/>
                <w:szCs w:val="24"/>
                <w:lang w:eastAsia="fr-FR"/>
              </w:rPr>
            </w:pPr>
            <w:r w:rsidRPr="00653847">
              <w:rPr>
                <w:rFonts w:eastAsia="Times New Roman" w:cs="Times New Roman"/>
                <w:color w:val="000000"/>
                <w:szCs w:val="24"/>
                <w:lang w:eastAsia="fr-FR"/>
              </w:rPr>
              <w:t>Code du sport</w:t>
            </w:r>
          </w:p>
        </w:tc>
        <w:tc>
          <w:tcPr>
            <w:tcW w:w="1958" w:type="dxa"/>
            <w:shd w:val="clear" w:color="auto" w:fill="auto"/>
            <w:noWrap/>
            <w:vAlign w:val="bottom"/>
            <w:hideMark/>
          </w:tcPr>
          <w:p w14:paraId="2BA4C5DA" w14:textId="77777777" w:rsidR="000F275E" w:rsidRPr="00653847" w:rsidRDefault="000F275E" w:rsidP="000F275E">
            <w:pPr>
              <w:spacing w:after="0" w:line="240" w:lineRule="auto"/>
              <w:jc w:val="left"/>
              <w:rPr>
                <w:rFonts w:eastAsia="Times New Roman" w:cs="Times New Roman"/>
                <w:color w:val="000000"/>
                <w:szCs w:val="24"/>
                <w:lang w:eastAsia="fr-FR"/>
              </w:rPr>
            </w:pPr>
            <w:r w:rsidRPr="00653847">
              <w:rPr>
                <w:rFonts w:eastAsia="Times New Roman" w:cs="Times New Roman"/>
                <w:color w:val="000000"/>
                <w:szCs w:val="24"/>
                <w:lang w:eastAsia="fr-FR"/>
              </w:rPr>
              <w:t>C. sport</w:t>
            </w:r>
          </w:p>
        </w:tc>
      </w:tr>
      <w:tr w:rsidR="000F275E" w:rsidRPr="00653847" w14:paraId="614047DB" w14:textId="77777777" w:rsidTr="0006340E">
        <w:trPr>
          <w:trHeight w:val="285"/>
          <w:jc w:val="center"/>
        </w:trPr>
        <w:tc>
          <w:tcPr>
            <w:tcW w:w="6831" w:type="dxa"/>
            <w:shd w:val="clear" w:color="auto" w:fill="auto"/>
            <w:noWrap/>
            <w:vAlign w:val="bottom"/>
            <w:hideMark/>
          </w:tcPr>
          <w:p w14:paraId="1DF1EDCD" w14:textId="77777777" w:rsidR="000F275E" w:rsidRPr="00653847" w:rsidRDefault="000F275E" w:rsidP="000F275E">
            <w:pPr>
              <w:spacing w:after="0" w:line="240" w:lineRule="auto"/>
              <w:jc w:val="left"/>
              <w:rPr>
                <w:rFonts w:eastAsia="Times New Roman" w:cs="Times New Roman"/>
                <w:color w:val="000000"/>
                <w:szCs w:val="24"/>
                <w:lang w:eastAsia="fr-FR"/>
              </w:rPr>
            </w:pPr>
            <w:r w:rsidRPr="00653847">
              <w:rPr>
                <w:rFonts w:eastAsia="Times New Roman" w:cs="Times New Roman"/>
                <w:color w:val="000000"/>
                <w:szCs w:val="24"/>
                <w:lang w:eastAsia="fr-FR"/>
              </w:rPr>
              <w:t>Code du tourisme</w:t>
            </w:r>
          </w:p>
        </w:tc>
        <w:tc>
          <w:tcPr>
            <w:tcW w:w="1958" w:type="dxa"/>
            <w:shd w:val="clear" w:color="auto" w:fill="auto"/>
            <w:noWrap/>
            <w:vAlign w:val="bottom"/>
            <w:hideMark/>
          </w:tcPr>
          <w:p w14:paraId="653C9C2D" w14:textId="77777777" w:rsidR="000F275E" w:rsidRPr="00653847" w:rsidRDefault="000F275E" w:rsidP="000F275E">
            <w:pPr>
              <w:spacing w:after="0" w:line="240" w:lineRule="auto"/>
              <w:jc w:val="left"/>
              <w:rPr>
                <w:rFonts w:eastAsia="Times New Roman" w:cs="Times New Roman"/>
                <w:color w:val="000000"/>
                <w:szCs w:val="24"/>
                <w:lang w:eastAsia="fr-FR"/>
              </w:rPr>
            </w:pPr>
            <w:r w:rsidRPr="00653847">
              <w:rPr>
                <w:rFonts w:eastAsia="Times New Roman" w:cs="Times New Roman"/>
                <w:color w:val="000000"/>
                <w:szCs w:val="24"/>
                <w:lang w:eastAsia="fr-FR"/>
              </w:rPr>
              <w:t>C. tourisme</w:t>
            </w:r>
          </w:p>
        </w:tc>
      </w:tr>
      <w:tr w:rsidR="000F275E" w:rsidRPr="00653847" w14:paraId="06DF6AA0" w14:textId="77777777" w:rsidTr="0006340E">
        <w:trPr>
          <w:trHeight w:val="285"/>
          <w:jc w:val="center"/>
        </w:trPr>
        <w:tc>
          <w:tcPr>
            <w:tcW w:w="6831" w:type="dxa"/>
            <w:shd w:val="clear" w:color="auto" w:fill="auto"/>
            <w:noWrap/>
            <w:vAlign w:val="bottom"/>
            <w:hideMark/>
          </w:tcPr>
          <w:p w14:paraId="7A1190C5" w14:textId="77777777" w:rsidR="000F275E" w:rsidRPr="00653847" w:rsidRDefault="000F275E" w:rsidP="000F275E">
            <w:pPr>
              <w:spacing w:after="0" w:line="240" w:lineRule="auto"/>
              <w:jc w:val="left"/>
              <w:rPr>
                <w:rFonts w:eastAsia="Times New Roman" w:cs="Times New Roman"/>
                <w:color w:val="000000"/>
                <w:szCs w:val="24"/>
                <w:lang w:eastAsia="fr-FR"/>
              </w:rPr>
            </w:pPr>
            <w:r w:rsidRPr="00653847">
              <w:rPr>
                <w:rFonts w:eastAsia="Times New Roman" w:cs="Times New Roman"/>
                <w:color w:val="000000"/>
                <w:szCs w:val="24"/>
                <w:lang w:eastAsia="fr-FR"/>
              </w:rPr>
              <w:t>Code du travail</w:t>
            </w:r>
          </w:p>
        </w:tc>
        <w:tc>
          <w:tcPr>
            <w:tcW w:w="1958" w:type="dxa"/>
            <w:shd w:val="clear" w:color="auto" w:fill="auto"/>
            <w:noWrap/>
            <w:vAlign w:val="bottom"/>
            <w:hideMark/>
          </w:tcPr>
          <w:p w14:paraId="0EEBCB35" w14:textId="77777777" w:rsidR="000F275E" w:rsidRPr="00653847" w:rsidRDefault="000F275E" w:rsidP="000F275E">
            <w:pPr>
              <w:spacing w:after="0" w:line="240" w:lineRule="auto"/>
              <w:jc w:val="left"/>
              <w:rPr>
                <w:rFonts w:eastAsia="Times New Roman" w:cs="Times New Roman"/>
                <w:color w:val="000000"/>
                <w:szCs w:val="24"/>
                <w:lang w:eastAsia="fr-FR"/>
              </w:rPr>
            </w:pPr>
            <w:r w:rsidRPr="00653847">
              <w:rPr>
                <w:rFonts w:eastAsia="Times New Roman" w:cs="Times New Roman"/>
                <w:color w:val="000000"/>
                <w:szCs w:val="24"/>
                <w:lang w:eastAsia="fr-FR"/>
              </w:rPr>
              <w:t xml:space="preserve">C. </w:t>
            </w:r>
            <w:proofErr w:type="spellStart"/>
            <w:r w:rsidRPr="00653847">
              <w:rPr>
                <w:rFonts w:eastAsia="Times New Roman" w:cs="Times New Roman"/>
                <w:color w:val="000000"/>
                <w:szCs w:val="24"/>
                <w:lang w:eastAsia="fr-FR"/>
              </w:rPr>
              <w:t>trav</w:t>
            </w:r>
            <w:proofErr w:type="spellEnd"/>
            <w:r w:rsidRPr="00653847">
              <w:rPr>
                <w:rFonts w:eastAsia="Times New Roman" w:cs="Times New Roman"/>
                <w:color w:val="000000"/>
                <w:szCs w:val="24"/>
                <w:lang w:eastAsia="fr-FR"/>
              </w:rPr>
              <w:t>.</w:t>
            </w:r>
          </w:p>
        </w:tc>
      </w:tr>
      <w:tr w:rsidR="000F275E" w:rsidRPr="00653847" w14:paraId="250218E9" w14:textId="77777777" w:rsidTr="0006340E">
        <w:trPr>
          <w:trHeight w:val="285"/>
          <w:jc w:val="center"/>
        </w:trPr>
        <w:tc>
          <w:tcPr>
            <w:tcW w:w="6831" w:type="dxa"/>
            <w:shd w:val="clear" w:color="auto" w:fill="auto"/>
            <w:noWrap/>
            <w:vAlign w:val="bottom"/>
            <w:hideMark/>
          </w:tcPr>
          <w:p w14:paraId="440A42B5" w14:textId="77777777" w:rsidR="000F275E" w:rsidRPr="00653847" w:rsidRDefault="000F275E" w:rsidP="000F275E">
            <w:pPr>
              <w:spacing w:after="0" w:line="240" w:lineRule="auto"/>
              <w:jc w:val="left"/>
              <w:rPr>
                <w:rFonts w:eastAsia="Times New Roman" w:cs="Times New Roman"/>
                <w:color w:val="000000"/>
                <w:szCs w:val="24"/>
                <w:lang w:eastAsia="fr-FR"/>
              </w:rPr>
            </w:pPr>
            <w:r w:rsidRPr="00653847">
              <w:rPr>
                <w:rFonts w:eastAsia="Times New Roman" w:cs="Times New Roman"/>
                <w:color w:val="000000"/>
                <w:szCs w:val="24"/>
                <w:lang w:eastAsia="fr-FR"/>
              </w:rPr>
              <w:t>Code du vin</w:t>
            </w:r>
          </w:p>
        </w:tc>
        <w:tc>
          <w:tcPr>
            <w:tcW w:w="1958" w:type="dxa"/>
            <w:shd w:val="clear" w:color="auto" w:fill="auto"/>
            <w:noWrap/>
            <w:vAlign w:val="bottom"/>
            <w:hideMark/>
          </w:tcPr>
          <w:p w14:paraId="58ADF7A3" w14:textId="77777777" w:rsidR="000F275E" w:rsidRPr="00653847" w:rsidRDefault="000F275E" w:rsidP="000F275E">
            <w:pPr>
              <w:spacing w:after="0" w:line="240" w:lineRule="auto"/>
              <w:jc w:val="left"/>
              <w:rPr>
                <w:rFonts w:eastAsia="Times New Roman" w:cs="Times New Roman"/>
                <w:color w:val="000000"/>
                <w:szCs w:val="24"/>
                <w:lang w:eastAsia="fr-FR"/>
              </w:rPr>
            </w:pPr>
            <w:r w:rsidRPr="00653847">
              <w:rPr>
                <w:rFonts w:eastAsia="Times New Roman" w:cs="Times New Roman"/>
                <w:color w:val="000000"/>
                <w:szCs w:val="24"/>
                <w:lang w:eastAsia="fr-FR"/>
              </w:rPr>
              <w:t>C. vin</w:t>
            </w:r>
          </w:p>
        </w:tc>
      </w:tr>
      <w:tr w:rsidR="000F275E" w:rsidRPr="00653847" w14:paraId="6847C3B7" w14:textId="77777777" w:rsidTr="0006340E">
        <w:trPr>
          <w:trHeight w:val="285"/>
          <w:jc w:val="center"/>
        </w:trPr>
        <w:tc>
          <w:tcPr>
            <w:tcW w:w="6831" w:type="dxa"/>
            <w:shd w:val="clear" w:color="auto" w:fill="auto"/>
            <w:noWrap/>
            <w:vAlign w:val="bottom"/>
            <w:hideMark/>
          </w:tcPr>
          <w:p w14:paraId="5C825D50" w14:textId="77777777" w:rsidR="000F275E" w:rsidRPr="00653847" w:rsidRDefault="000F275E" w:rsidP="000F275E">
            <w:pPr>
              <w:spacing w:after="0" w:line="240" w:lineRule="auto"/>
              <w:jc w:val="left"/>
              <w:rPr>
                <w:rFonts w:eastAsia="Times New Roman" w:cs="Times New Roman"/>
                <w:color w:val="000000"/>
                <w:szCs w:val="24"/>
                <w:lang w:eastAsia="fr-FR"/>
              </w:rPr>
            </w:pPr>
            <w:r w:rsidRPr="00653847">
              <w:rPr>
                <w:rFonts w:eastAsia="Times New Roman" w:cs="Times New Roman"/>
                <w:color w:val="000000"/>
                <w:szCs w:val="24"/>
                <w:lang w:eastAsia="fr-FR"/>
              </w:rPr>
              <w:t>Code électoral</w:t>
            </w:r>
          </w:p>
        </w:tc>
        <w:tc>
          <w:tcPr>
            <w:tcW w:w="1958" w:type="dxa"/>
            <w:shd w:val="clear" w:color="auto" w:fill="auto"/>
            <w:noWrap/>
            <w:vAlign w:val="bottom"/>
            <w:hideMark/>
          </w:tcPr>
          <w:p w14:paraId="1042A886" w14:textId="77777777" w:rsidR="000F275E" w:rsidRPr="00653847" w:rsidRDefault="000F275E" w:rsidP="000F275E">
            <w:pPr>
              <w:spacing w:after="0" w:line="240" w:lineRule="auto"/>
              <w:jc w:val="left"/>
              <w:rPr>
                <w:rFonts w:eastAsia="Times New Roman" w:cs="Times New Roman"/>
                <w:color w:val="000000"/>
                <w:szCs w:val="24"/>
                <w:lang w:eastAsia="fr-FR"/>
              </w:rPr>
            </w:pPr>
            <w:r w:rsidRPr="00653847">
              <w:rPr>
                <w:rFonts w:eastAsia="Times New Roman" w:cs="Times New Roman"/>
                <w:color w:val="000000"/>
                <w:szCs w:val="24"/>
                <w:lang w:eastAsia="fr-FR"/>
              </w:rPr>
              <w:t xml:space="preserve">C. </w:t>
            </w:r>
            <w:proofErr w:type="spellStart"/>
            <w:r w:rsidRPr="00653847">
              <w:rPr>
                <w:rFonts w:eastAsia="Times New Roman" w:cs="Times New Roman"/>
                <w:color w:val="000000"/>
                <w:szCs w:val="24"/>
                <w:lang w:eastAsia="fr-FR"/>
              </w:rPr>
              <w:t>élect</w:t>
            </w:r>
            <w:proofErr w:type="spellEnd"/>
            <w:r w:rsidRPr="00653847">
              <w:rPr>
                <w:rFonts w:eastAsia="Times New Roman" w:cs="Times New Roman"/>
                <w:color w:val="000000"/>
                <w:szCs w:val="24"/>
                <w:lang w:eastAsia="fr-FR"/>
              </w:rPr>
              <w:t>.</w:t>
            </w:r>
          </w:p>
        </w:tc>
      </w:tr>
      <w:tr w:rsidR="000F275E" w:rsidRPr="00653847" w14:paraId="47AF8AB9" w14:textId="77777777" w:rsidTr="0006340E">
        <w:trPr>
          <w:trHeight w:val="285"/>
          <w:jc w:val="center"/>
        </w:trPr>
        <w:tc>
          <w:tcPr>
            <w:tcW w:w="6831" w:type="dxa"/>
            <w:shd w:val="clear" w:color="auto" w:fill="auto"/>
            <w:noWrap/>
            <w:vAlign w:val="bottom"/>
            <w:hideMark/>
          </w:tcPr>
          <w:p w14:paraId="242C35AC" w14:textId="77777777" w:rsidR="000F275E" w:rsidRPr="00653847" w:rsidRDefault="000F275E" w:rsidP="000F275E">
            <w:pPr>
              <w:spacing w:after="0" w:line="240" w:lineRule="auto"/>
              <w:jc w:val="left"/>
              <w:rPr>
                <w:rFonts w:eastAsia="Times New Roman" w:cs="Times New Roman"/>
                <w:color w:val="000000"/>
                <w:szCs w:val="24"/>
                <w:lang w:eastAsia="fr-FR"/>
              </w:rPr>
            </w:pPr>
            <w:r w:rsidRPr="00653847">
              <w:rPr>
                <w:rFonts w:eastAsia="Times New Roman" w:cs="Times New Roman"/>
                <w:color w:val="000000"/>
                <w:szCs w:val="24"/>
                <w:lang w:eastAsia="fr-FR"/>
              </w:rPr>
              <w:t>Code forestier</w:t>
            </w:r>
          </w:p>
        </w:tc>
        <w:tc>
          <w:tcPr>
            <w:tcW w:w="1958" w:type="dxa"/>
            <w:shd w:val="clear" w:color="auto" w:fill="auto"/>
            <w:noWrap/>
            <w:vAlign w:val="bottom"/>
            <w:hideMark/>
          </w:tcPr>
          <w:p w14:paraId="4F13DA6E" w14:textId="77777777" w:rsidR="000F275E" w:rsidRPr="00653847" w:rsidRDefault="000F275E" w:rsidP="000F275E">
            <w:pPr>
              <w:spacing w:after="0" w:line="240" w:lineRule="auto"/>
              <w:jc w:val="left"/>
              <w:rPr>
                <w:rFonts w:eastAsia="Times New Roman" w:cs="Times New Roman"/>
                <w:color w:val="000000"/>
                <w:szCs w:val="24"/>
                <w:lang w:eastAsia="fr-FR"/>
              </w:rPr>
            </w:pPr>
            <w:r w:rsidRPr="00653847">
              <w:rPr>
                <w:rFonts w:eastAsia="Times New Roman" w:cs="Times New Roman"/>
                <w:color w:val="000000"/>
                <w:szCs w:val="24"/>
                <w:lang w:eastAsia="fr-FR"/>
              </w:rPr>
              <w:t>C. for.</w:t>
            </w:r>
          </w:p>
        </w:tc>
      </w:tr>
      <w:tr w:rsidR="000F275E" w:rsidRPr="00653847" w14:paraId="694A4282" w14:textId="77777777" w:rsidTr="0006340E">
        <w:trPr>
          <w:trHeight w:val="285"/>
          <w:jc w:val="center"/>
        </w:trPr>
        <w:tc>
          <w:tcPr>
            <w:tcW w:w="6831" w:type="dxa"/>
            <w:shd w:val="clear" w:color="auto" w:fill="auto"/>
            <w:noWrap/>
            <w:vAlign w:val="bottom"/>
            <w:hideMark/>
          </w:tcPr>
          <w:p w14:paraId="3469B01A" w14:textId="77777777" w:rsidR="000F275E" w:rsidRPr="00653847" w:rsidRDefault="000F275E" w:rsidP="000F275E">
            <w:pPr>
              <w:spacing w:after="0" w:line="240" w:lineRule="auto"/>
              <w:jc w:val="left"/>
              <w:rPr>
                <w:rFonts w:eastAsia="Times New Roman" w:cs="Times New Roman"/>
                <w:color w:val="000000"/>
                <w:szCs w:val="24"/>
                <w:lang w:eastAsia="fr-FR"/>
              </w:rPr>
            </w:pPr>
            <w:r w:rsidRPr="00653847">
              <w:rPr>
                <w:rFonts w:eastAsia="Times New Roman" w:cs="Times New Roman"/>
                <w:color w:val="000000"/>
                <w:szCs w:val="24"/>
                <w:lang w:eastAsia="fr-FR"/>
              </w:rPr>
              <w:t>Code général de la propriété des personnes publiques</w:t>
            </w:r>
          </w:p>
        </w:tc>
        <w:tc>
          <w:tcPr>
            <w:tcW w:w="1958" w:type="dxa"/>
            <w:shd w:val="clear" w:color="auto" w:fill="auto"/>
            <w:noWrap/>
            <w:vAlign w:val="bottom"/>
            <w:hideMark/>
          </w:tcPr>
          <w:p w14:paraId="5595A791" w14:textId="77777777" w:rsidR="000F275E" w:rsidRPr="00653847" w:rsidRDefault="000F275E" w:rsidP="000F275E">
            <w:pPr>
              <w:spacing w:after="0" w:line="240" w:lineRule="auto"/>
              <w:jc w:val="left"/>
              <w:rPr>
                <w:rFonts w:eastAsia="Times New Roman" w:cs="Times New Roman"/>
                <w:color w:val="000000"/>
                <w:szCs w:val="24"/>
                <w:lang w:eastAsia="fr-FR"/>
              </w:rPr>
            </w:pPr>
            <w:r w:rsidRPr="00653847">
              <w:rPr>
                <w:rFonts w:eastAsia="Times New Roman" w:cs="Times New Roman"/>
                <w:color w:val="000000"/>
                <w:szCs w:val="24"/>
                <w:lang w:eastAsia="fr-FR"/>
              </w:rPr>
              <w:t>CGPPP</w:t>
            </w:r>
          </w:p>
        </w:tc>
      </w:tr>
      <w:tr w:rsidR="000F275E" w:rsidRPr="00653847" w14:paraId="73F82149" w14:textId="77777777" w:rsidTr="0006340E">
        <w:trPr>
          <w:trHeight w:val="285"/>
          <w:jc w:val="center"/>
        </w:trPr>
        <w:tc>
          <w:tcPr>
            <w:tcW w:w="6831" w:type="dxa"/>
            <w:shd w:val="clear" w:color="auto" w:fill="auto"/>
            <w:noWrap/>
            <w:vAlign w:val="bottom"/>
            <w:hideMark/>
          </w:tcPr>
          <w:p w14:paraId="60E67773" w14:textId="77777777" w:rsidR="000F275E" w:rsidRPr="00653847" w:rsidRDefault="000F275E" w:rsidP="000F275E">
            <w:pPr>
              <w:spacing w:after="0" w:line="240" w:lineRule="auto"/>
              <w:jc w:val="left"/>
              <w:rPr>
                <w:rFonts w:eastAsia="Times New Roman" w:cs="Times New Roman"/>
                <w:color w:val="000000"/>
                <w:szCs w:val="24"/>
                <w:lang w:eastAsia="fr-FR"/>
              </w:rPr>
            </w:pPr>
            <w:r w:rsidRPr="00653847">
              <w:rPr>
                <w:rFonts w:eastAsia="Times New Roman" w:cs="Times New Roman"/>
                <w:color w:val="000000"/>
                <w:szCs w:val="24"/>
                <w:lang w:eastAsia="fr-FR"/>
              </w:rPr>
              <w:t>Code général des collectivités territoriales</w:t>
            </w:r>
          </w:p>
        </w:tc>
        <w:tc>
          <w:tcPr>
            <w:tcW w:w="1958" w:type="dxa"/>
            <w:shd w:val="clear" w:color="auto" w:fill="auto"/>
            <w:noWrap/>
            <w:vAlign w:val="bottom"/>
            <w:hideMark/>
          </w:tcPr>
          <w:p w14:paraId="04816B25" w14:textId="77777777" w:rsidR="000F275E" w:rsidRPr="00653847" w:rsidRDefault="000F275E" w:rsidP="000F275E">
            <w:pPr>
              <w:spacing w:after="0" w:line="240" w:lineRule="auto"/>
              <w:jc w:val="left"/>
              <w:rPr>
                <w:rFonts w:eastAsia="Times New Roman" w:cs="Times New Roman"/>
                <w:color w:val="000000"/>
                <w:szCs w:val="24"/>
                <w:lang w:eastAsia="fr-FR"/>
              </w:rPr>
            </w:pPr>
            <w:r w:rsidRPr="00653847">
              <w:rPr>
                <w:rFonts w:eastAsia="Times New Roman" w:cs="Times New Roman"/>
                <w:color w:val="000000"/>
                <w:szCs w:val="24"/>
                <w:lang w:eastAsia="fr-FR"/>
              </w:rPr>
              <w:t>CGCT</w:t>
            </w:r>
          </w:p>
        </w:tc>
      </w:tr>
      <w:tr w:rsidR="000F275E" w:rsidRPr="00653847" w14:paraId="32836230" w14:textId="77777777" w:rsidTr="0006340E">
        <w:trPr>
          <w:trHeight w:val="285"/>
          <w:jc w:val="center"/>
        </w:trPr>
        <w:tc>
          <w:tcPr>
            <w:tcW w:w="6831" w:type="dxa"/>
            <w:shd w:val="clear" w:color="auto" w:fill="auto"/>
            <w:noWrap/>
            <w:vAlign w:val="bottom"/>
            <w:hideMark/>
          </w:tcPr>
          <w:p w14:paraId="1121EC3A" w14:textId="77777777" w:rsidR="000F275E" w:rsidRPr="00653847" w:rsidRDefault="000F275E" w:rsidP="000F275E">
            <w:pPr>
              <w:spacing w:after="0" w:line="240" w:lineRule="auto"/>
              <w:jc w:val="left"/>
              <w:rPr>
                <w:rFonts w:eastAsia="Times New Roman" w:cs="Times New Roman"/>
                <w:color w:val="000000"/>
                <w:szCs w:val="24"/>
                <w:lang w:eastAsia="fr-FR"/>
              </w:rPr>
            </w:pPr>
            <w:r w:rsidRPr="00653847">
              <w:rPr>
                <w:rFonts w:eastAsia="Times New Roman" w:cs="Times New Roman"/>
                <w:color w:val="000000"/>
                <w:szCs w:val="24"/>
                <w:lang w:eastAsia="fr-FR"/>
              </w:rPr>
              <w:t>Code général des impôts</w:t>
            </w:r>
          </w:p>
        </w:tc>
        <w:tc>
          <w:tcPr>
            <w:tcW w:w="1958" w:type="dxa"/>
            <w:shd w:val="clear" w:color="auto" w:fill="auto"/>
            <w:noWrap/>
            <w:vAlign w:val="bottom"/>
            <w:hideMark/>
          </w:tcPr>
          <w:p w14:paraId="5D70268A" w14:textId="77777777" w:rsidR="000F275E" w:rsidRPr="00653847" w:rsidRDefault="000F275E" w:rsidP="000F275E">
            <w:pPr>
              <w:spacing w:after="0" w:line="240" w:lineRule="auto"/>
              <w:jc w:val="left"/>
              <w:rPr>
                <w:rFonts w:eastAsia="Times New Roman" w:cs="Times New Roman"/>
                <w:color w:val="000000"/>
                <w:szCs w:val="24"/>
                <w:lang w:eastAsia="fr-FR"/>
              </w:rPr>
            </w:pPr>
            <w:r w:rsidRPr="00653847">
              <w:rPr>
                <w:rFonts w:eastAsia="Times New Roman" w:cs="Times New Roman"/>
                <w:color w:val="000000"/>
                <w:szCs w:val="24"/>
                <w:lang w:eastAsia="fr-FR"/>
              </w:rPr>
              <w:t>CGI</w:t>
            </w:r>
          </w:p>
        </w:tc>
      </w:tr>
      <w:tr w:rsidR="000F275E" w:rsidRPr="00653847" w14:paraId="0FBA8285" w14:textId="77777777" w:rsidTr="0006340E">
        <w:trPr>
          <w:trHeight w:val="285"/>
          <w:jc w:val="center"/>
        </w:trPr>
        <w:tc>
          <w:tcPr>
            <w:tcW w:w="6831" w:type="dxa"/>
            <w:shd w:val="clear" w:color="auto" w:fill="auto"/>
            <w:noWrap/>
            <w:vAlign w:val="bottom"/>
            <w:hideMark/>
          </w:tcPr>
          <w:p w14:paraId="755A8E0C" w14:textId="77777777" w:rsidR="000F275E" w:rsidRPr="00653847" w:rsidRDefault="000F275E" w:rsidP="000F275E">
            <w:pPr>
              <w:spacing w:after="0" w:line="240" w:lineRule="auto"/>
              <w:jc w:val="left"/>
              <w:rPr>
                <w:rFonts w:eastAsia="Times New Roman" w:cs="Times New Roman"/>
                <w:color w:val="000000"/>
                <w:szCs w:val="24"/>
                <w:lang w:eastAsia="fr-FR"/>
              </w:rPr>
            </w:pPr>
            <w:r w:rsidRPr="00653847">
              <w:rPr>
                <w:rFonts w:eastAsia="Times New Roman" w:cs="Times New Roman"/>
                <w:color w:val="000000"/>
                <w:szCs w:val="24"/>
                <w:lang w:eastAsia="fr-FR"/>
              </w:rPr>
              <w:t>Code minier</w:t>
            </w:r>
          </w:p>
        </w:tc>
        <w:tc>
          <w:tcPr>
            <w:tcW w:w="1958" w:type="dxa"/>
            <w:shd w:val="clear" w:color="auto" w:fill="auto"/>
            <w:noWrap/>
            <w:vAlign w:val="bottom"/>
            <w:hideMark/>
          </w:tcPr>
          <w:p w14:paraId="2E084E8F" w14:textId="77777777" w:rsidR="000F275E" w:rsidRPr="00653847" w:rsidRDefault="000F275E" w:rsidP="000F275E">
            <w:pPr>
              <w:spacing w:after="0" w:line="240" w:lineRule="auto"/>
              <w:jc w:val="left"/>
              <w:rPr>
                <w:rFonts w:eastAsia="Times New Roman" w:cs="Times New Roman"/>
                <w:color w:val="000000"/>
                <w:szCs w:val="24"/>
                <w:lang w:eastAsia="fr-FR"/>
              </w:rPr>
            </w:pPr>
            <w:r w:rsidRPr="00653847">
              <w:rPr>
                <w:rFonts w:eastAsia="Times New Roman" w:cs="Times New Roman"/>
                <w:color w:val="000000"/>
                <w:szCs w:val="24"/>
                <w:lang w:eastAsia="fr-FR"/>
              </w:rPr>
              <w:t>C. minier</w:t>
            </w:r>
          </w:p>
        </w:tc>
      </w:tr>
      <w:tr w:rsidR="000F275E" w:rsidRPr="00653847" w14:paraId="451416BD" w14:textId="77777777" w:rsidTr="0006340E">
        <w:trPr>
          <w:trHeight w:val="285"/>
          <w:jc w:val="center"/>
        </w:trPr>
        <w:tc>
          <w:tcPr>
            <w:tcW w:w="6831" w:type="dxa"/>
            <w:shd w:val="clear" w:color="auto" w:fill="auto"/>
            <w:noWrap/>
            <w:vAlign w:val="bottom"/>
            <w:hideMark/>
          </w:tcPr>
          <w:p w14:paraId="012DCF22" w14:textId="77777777" w:rsidR="000F275E" w:rsidRPr="00653847" w:rsidRDefault="000F275E" w:rsidP="000F275E">
            <w:pPr>
              <w:spacing w:after="0" w:line="240" w:lineRule="auto"/>
              <w:jc w:val="left"/>
              <w:rPr>
                <w:rFonts w:eastAsia="Times New Roman" w:cs="Times New Roman"/>
                <w:color w:val="000000"/>
                <w:szCs w:val="24"/>
                <w:lang w:eastAsia="fr-FR"/>
              </w:rPr>
            </w:pPr>
            <w:r w:rsidRPr="00653847">
              <w:rPr>
                <w:rFonts w:eastAsia="Times New Roman" w:cs="Times New Roman"/>
                <w:color w:val="000000"/>
                <w:szCs w:val="24"/>
                <w:lang w:eastAsia="fr-FR"/>
              </w:rPr>
              <w:t>Code monétaire et financier</w:t>
            </w:r>
          </w:p>
        </w:tc>
        <w:tc>
          <w:tcPr>
            <w:tcW w:w="1958" w:type="dxa"/>
            <w:shd w:val="clear" w:color="auto" w:fill="auto"/>
            <w:noWrap/>
            <w:vAlign w:val="bottom"/>
            <w:hideMark/>
          </w:tcPr>
          <w:p w14:paraId="55700246" w14:textId="77777777" w:rsidR="000F275E" w:rsidRPr="00653847" w:rsidRDefault="000F275E" w:rsidP="000F275E">
            <w:pPr>
              <w:spacing w:after="0" w:line="240" w:lineRule="auto"/>
              <w:jc w:val="left"/>
              <w:rPr>
                <w:rFonts w:eastAsia="Times New Roman" w:cs="Times New Roman"/>
                <w:color w:val="000000"/>
                <w:szCs w:val="24"/>
                <w:lang w:eastAsia="fr-FR"/>
              </w:rPr>
            </w:pPr>
            <w:r w:rsidRPr="00653847">
              <w:rPr>
                <w:rFonts w:eastAsia="Times New Roman" w:cs="Times New Roman"/>
                <w:color w:val="000000"/>
                <w:szCs w:val="24"/>
                <w:lang w:eastAsia="fr-FR"/>
              </w:rPr>
              <w:t>C. mon. fin.</w:t>
            </w:r>
          </w:p>
        </w:tc>
      </w:tr>
      <w:tr w:rsidR="000F275E" w:rsidRPr="00653847" w14:paraId="2DC6A206" w14:textId="77777777" w:rsidTr="0006340E">
        <w:trPr>
          <w:trHeight w:val="285"/>
          <w:jc w:val="center"/>
        </w:trPr>
        <w:tc>
          <w:tcPr>
            <w:tcW w:w="6831" w:type="dxa"/>
            <w:shd w:val="clear" w:color="auto" w:fill="auto"/>
            <w:noWrap/>
            <w:vAlign w:val="bottom"/>
            <w:hideMark/>
          </w:tcPr>
          <w:p w14:paraId="2EB937C3" w14:textId="77777777" w:rsidR="000F275E" w:rsidRPr="00653847" w:rsidRDefault="000F275E" w:rsidP="000F275E">
            <w:pPr>
              <w:spacing w:after="0" w:line="240" w:lineRule="auto"/>
              <w:jc w:val="left"/>
              <w:rPr>
                <w:rFonts w:eastAsia="Times New Roman" w:cs="Times New Roman"/>
                <w:color w:val="000000"/>
                <w:szCs w:val="24"/>
                <w:lang w:eastAsia="fr-FR"/>
              </w:rPr>
            </w:pPr>
            <w:r w:rsidRPr="00653847">
              <w:rPr>
                <w:rFonts w:eastAsia="Times New Roman" w:cs="Times New Roman"/>
                <w:color w:val="000000"/>
                <w:szCs w:val="24"/>
                <w:lang w:eastAsia="fr-FR"/>
              </w:rPr>
              <w:t>Code pénal</w:t>
            </w:r>
          </w:p>
        </w:tc>
        <w:tc>
          <w:tcPr>
            <w:tcW w:w="1958" w:type="dxa"/>
            <w:shd w:val="clear" w:color="auto" w:fill="auto"/>
            <w:noWrap/>
            <w:vAlign w:val="bottom"/>
            <w:hideMark/>
          </w:tcPr>
          <w:p w14:paraId="129D0B49" w14:textId="77777777" w:rsidR="000F275E" w:rsidRPr="00653847" w:rsidRDefault="000F275E" w:rsidP="000F275E">
            <w:pPr>
              <w:spacing w:after="0" w:line="240" w:lineRule="auto"/>
              <w:jc w:val="left"/>
              <w:rPr>
                <w:rFonts w:eastAsia="Times New Roman" w:cs="Times New Roman"/>
                <w:color w:val="000000"/>
                <w:szCs w:val="24"/>
                <w:lang w:eastAsia="fr-FR"/>
              </w:rPr>
            </w:pPr>
            <w:r w:rsidRPr="00653847">
              <w:rPr>
                <w:rFonts w:eastAsia="Times New Roman" w:cs="Times New Roman"/>
                <w:color w:val="000000"/>
                <w:szCs w:val="24"/>
                <w:lang w:eastAsia="fr-FR"/>
              </w:rPr>
              <w:t xml:space="preserve">C. </w:t>
            </w:r>
            <w:proofErr w:type="spellStart"/>
            <w:r w:rsidRPr="00653847">
              <w:rPr>
                <w:rFonts w:eastAsia="Times New Roman" w:cs="Times New Roman"/>
                <w:color w:val="000000"/>
                <w:szCs w:val="24"/>
                <w:lang w:eastAsia="fr-FR"/>
              </w:rPr>
              <w:t>pén</w:t>
            </w:r>
            <w:proofErr w:type="spellEnd"/>
            <w:r w:rsidRPr="00653847">
              <w:rPr>
                <w:rFonts w:eastAsia="Times New Roman" w:cs="Times New Roman"/>
                <w:color w:val="000000"/>
                <w:szCs w:val="24"/>
                <w:lang w:eastAsia="fr-FR"/>
              </w:rPr>
              <w:t>.</w:t>
            </w:r>
          </w:p>
        </w:tc>
      </w:tr>
      <w:tr w:rsidR="000F275E" w:rsidRPr="00653847" w14:paraId="0BB28FF3" w14:textId="77777777" w:rsidTr="0006340E">
        <w:trPr>
          <w:trHeight w:val="285"/>
          <w:jc w:val="center"/>
        </w:trPr>
        <w:tc>
          <w:tcPr>
            <w:tcW w:w="6831" w:type="dxa"/>
            <w:shd w:val="clear" w:color="auto" w:fill="auto"/>
            <w:noWrap/>
            <w:vAlign w:val="bottom"/>
            <w:hideMark/>
          </w:tcPr>
          <w:p w14:paraId="384283FE" w14:textId="77777777" w:rsidR="000F275E" w:rsidRPr="00653847" w:rsidRDefault="000F275E" w:rsidP="000F275E">
            <w:pPr>
              <w:spacing w:after="0" w:line="240" w:lineRule="auto"/>
              <w:jc w:val="left"/>
              <w:rPr>
                <w:rFonts w:eastAsia="Times New Roman" w:cs="Times New Roman"/>
                <w:color w:val="000000"/>
                <w:szCs w:val="24"/>
                <w:lang w:eastAsia="fr-FR"/>
              </w:rPr>
            </w:pPr>
            <w:r w:rsidRPr="00653847">
              <w:rPr>
                <w:rFonts w:eastAsia="Times New Roman" w:cs="Times New Roman"/>
                <w:color w:val="000000"/>
                <w:szCs w:val="24"/>
                <w:lang w:eastAsia="fr-FR"/>
              </w:rPr>
              <w:t>Code rural et de la pêche maritime</w:t>
            </w:r>
          </w:p>
        </w:tc>
        <w:tc>
          <w:tcPr>
            <w:tcW w:w="1958" w:type="dxa"/>
            <w:shd w:val="clear" w:color="auto" w:fill="auto"/>
            <w:noWrap/>
            <w:vAlign w:val="bottom"/>
            <w:hideMark/>
          </w:tcPr>
          <w:p w14:paraId="6ACE6982" w14:textId="77777777" w:rsidR="000F275E" w:rsidRPr="00653847" w:rsidRDefault="000F275E" w:rsidP="000F275E">
            <w:pPr>
              <w:spacing w:after="0" w:line="240" w:lineRule="auto"/>
              <w:jc w:val="left"/>
              <w:rPr>
                <w:rFonts w:eastAsia="Times New Roman" w:cs="Times New Roman"/>
                <w:color w:val="000000"/>
                <w:szCs w:val="24"/>
                <w:lang w:eastAsia="fr-FR"/>
              </w:rPr>
            </w:pPr>
            <w:r w:rsidRPr="00653847">
              <w:rPr>
                <w:rFonts w:eastAsia="Times New Roman" w:cs="Times New Roman"/>
                <w:color w:val="000000"/>
                <w:szCs w:val="24"/>
                <w:lang w:eastAsia="fr-FR"/>
              </w:rPr>
              <w:t xml:space="preserve">C. </w:t>
            </w:r>
            <w:proofErr w:type="spellStart"/>
            <w:r w:rsidRPr="00653847">
              <w:rPr>
                <w:rFonts w:eastAsia="Times New Roman" w:cs="Times New Roman"/>
                <w:color w:val="000000"/>
                <w:szCs w:val="24"/>
                <w:lang w:eastAsia="fr-FR"/>
              </w:rPr>
              <w:t>rur</w:t>
            </w:r>
            <w:proofErr w:type="spellEnd"/>
            <w:r w:rsidRPr="00653847">
              <w:rPr>
                <w:rFonts w:eastAsia="Times New Roman" w:cs="Times New Roman"/>
                <w:color w:val="000000"/>
                <w:szCs w:val="24"/>
                <w:lang w:eastAsia="fr-FR"/>
              </w:rPr>
              <w:t>.</w:t>
            </w:r>
          </w:p>
        </w:tc>
      </w:tr>
      <w:tr w:rsidR="000F275E" w:rsidRPr="00653847" w14:paraId="195BCB09" w14:textId="77777777" w:rsidTr="0006340E">
        <w:trPr>
          <w:trHeight w:val="285"/>
          <w:jc w:val="center"/>
        </w:trPr>
        <w:tc>
          <w:tcPr>
            <w:tcW w:w="6831" w:type="dxa"/>
            <w:shd w:val="clear" w:color="auto" w:fill="auto"/>
            <w:noWrap/>
            <w:vAlign w:val="bottom"/>
            <w:hideMark/>
          </w:tcPr>
          <w:p w14:paraId="5C490A28" w14:textId="77777777" w:rsidR="000F275E" w:rsidRPr="00653847" w:rsidRDefault="000F275E" w:rsidP="000F275E">
            <w:pPr>
              <w:spacing w:after="0" w:line="240" w:lineRule="auto"/>
              <w:jc w:val="left"/>
              <w:rPr>
                <w:rFonts w:eastAsia="Times New Roman" w:cs="Times New Roman"/>
                <w:color w:val="000000"/>
                <w:szCs w:val="24"/>
                <w:lang w:eastAsia="fr-FR"/>
              </w:rPr>
            </w:pPr>
            <w:r w:rsidRPr="00653847">
              <w:rPr>
                <w:rFonts w:eastAsia="Times New Roman" w:cs="Times New Roman"/>
                <w:color w:val="000000"/>
                <w:szCs w:val="24"/>
                <w:lang w:eastAsia="fr-FR"/>
              </w:rPr>
              <w:t>Code rurale et forestier</w:t>
            </w:r>
          </w:p>
        </w:tc>
        <w:tc>
          <w:tcPr>
            <w:tcW w:w="1958" w:type="dxa"/>
            <w:shd w:val="clear" w:color="auto" w:fill="auto"/>
            <w:noWrap/>
            <w:vAlign w:val="bottom"/>
            <w:hideMark/>
          </w:tcPr>
          <w:p w14:paraId="7917992A" w14:textId="77777777" w:rsidR="000F275E" w:rsidRPr="00653847" w:rsidRDefault="000F275E" w:rsidP="000F275E">
            <w:pPr>
              <w:spacing w:after="0" w:line="240" w:lineRule="auto"/>
              <w:jc w:val="left"/>
              <w:rPr>
                <w:rFonts w:eastAsia="Times New Roman" w:cs="Times New Roman"/>
                <w:color w:val="000000"/>
                <w:szCs w:val="24"/>
                <w:lang w:eastAsia="fr-FR"/>
              </w:rPr>
            </w:pPr>
            <w:r w:rsidRPr="00653847">
              <w:rPr>
                <w:rFonts w:eastAsia="Times New Roman" w:cs="Times New Roman"/>
                <w:color w:val="000000"/>
                <w:szCs w:val="24"/>
                <w:lang w:eastAsia="fr-FR"/>
              </w:rPr>
              <w:t xml:space="preserve">C. </w:t>
            </w:r>
            <w:proofErr w:type="spellStart"/>
            <w:r w:rsidRPr="00653847">
              <w:rPr>
                <w:rFonts w:eastAsia="Times New Roman" w:cs="Times New Roman"/>
                <w:color w:val="000000"/>
                <w:szCs w:val="24"/>
                <w:lang w:eastAsia="fr-FR"/>
              </w:rPr>
              <w:t>rur</w:t>
            </w:r>
            <w:proofErr w:type="spellEnd"/>
            <w:r w:rsidRPr="00653847">
              <w:rPr>
                <w:rFonts w:eastAsia="Times New Roman" w:cs="Times New Roman"/>
                <w:color w:val="000000"/>
                <w:szCs w:val="24"/>
                <w:lang w:eastAsia="fr-FR"/>
              </w:rPr>
              <w:t>. et for.</w:t>
            </w:r>
          </w:p>
        </w:tc>
      </w:tr>
      <w:tr w:rsidR="000F275E" w:rsidRPr="00653847" w14:paraId="649B9DCD" w14:textId="77777777" w:rsidTr="0006340E">
        <w:trPr>
          <w:trHeight w:val="285"/>
          <w:jc w:val="center"/>
        </w:trPr>
        <w:tc>
          <w:tcPr>
            <w:tcW w:w="6831" w:type="dxa"/>
            <w:shd w:val="clear" w:color="auto" w:fill="auto"/>
            <w:noWrap/>
            <w:vAlign w:val="bottom"/>
            <w:hideMark/>
          </w:tcPr>
          <w:p w14:paraId="7188C599" w14:textId="77777777" w:rsidR="000F275E" w:rsidRPr="00653847" w:rsidRDefault="000F275E" w:rsidP="000F275E">
            <w:pPr>
              <w:spacing w:after="0" w:line="240" w:lineRule="auto"/>
              <w:jc w:val="left"/>
              <w:rPr>
                <w:rFonts w:eastAsia="Times New Roman" w:cs="Times New Roman"/>
                <w:color w:val="000000"/>
                <w:szCs w:val="24"/>
                <w:lang w:eastAsia="fr-FR"/>
              </w:rPr>
            </w:pPr>
            <w:r w:rsidRPr="00653847">
              <w:rPr>
                <w:rFonts w:eastAsia="Times New Roman" w:cs="Times New Roman"/>
                <w:color w:val="000000"/>
                <w:szCs w:val="24"/>
                <w:lang w:eastAsia="fr-FR"/>
              </w:rPr>
              <w:t>Livre des procédures fiscales</w:t>
            </w:r>
          </w:p>
        </w:tc>
        <w:tc>
          <w:tcPr>
            <w:tcW w:w="1958" w:type="dxa"/>
            <w:shd w:val="clear" w:color="auto" w:fill="auto"/>
            <w:noWrap/>
            <w:vAlign w:val="bottom"/>
            <w:hideMark/>
          </w:tcPr>
          <w:p w14:paraId="27117AAA" w14:textId="77777777" w:rsidR="000F275E" w:rsidRPr="00653847" w:rsidRDefault="000F275E" w:rsidP="000F275E">
            <w:pPr>
              <w:spacing w:after="0" w:line="240" w:lineRule="auto"/>
              <w:jc w:val="left"/>
              <w:rPr>
                <w:rFonts w:eastAsia="Times New Roman" w:cs="Times New Roman"/>
                <w:color w:val="000000"/>
                <w:szCs w:val="24"/>
                <w:lang w:eastAsia="fr-FR"/>
              </w:rPr>
            </w:pPr>
            <w:r w:rsidRPr="00653847">
              <w:rPr>
                <w:rFonts w:eastAsia="Times New Roman" w:cs="Times New Roman"/>
                <w:color w:val="000000"/>
                <w:szCs w:val="24"/>
                <w:lang w:eastAsia="fr-FR"/>
              </w:rPr>
              <w:t>LPF</w:t>
            </w:r>
          </w:p>
        </w:tc>
      </w:tr>
      <w:tr w:rsidR="000F275E" w:rsidRPr="00653847" w14:paraId="38B16A80" w14:textId="77777777" w:rsidTr="0006340E">
        <w:trPr>
          <w:trHeight w:val="285"/>
          <w:jc w:val="center"/>
        </w:trPr>
        <w:tc>
          <w:tcPr>
            <w:tcW w:w="6831" w:type="dxa"/>
            <w:shd w:val="clear" w:color="auto" w:fill="auto"/>
            <w:noWrap/>
            <w:vAlign w:val="bottom"/>
            <w:hideMark/>
          </w:tcPr>
          <w:p w14:paraId="4101BDB4" w14:textId="77777777" w:rsidR="000F275E" w:rsidRPr="00653847" w:rsidRDefault="000F275E" w:rsidP="000F275E">
            <w:pPr>
              <w:spacing w:after="0" w:line="240" w:lineRule="auto"/>
              <w:jc w:val="left"/>
              <w:rPr>
                <w:rFonts w:eastAsia="Times New Roman" w:cs="Times New Roman"/>
                <w:color w:val="000000"/>
                <w:szCs w:val="24"/>
                <w:lang w:eastAsia="fr-FR"/>
              </w:rPr>
            </w:pPr>
            <w:r w:rsidRPr="00653847">
              <w:rPr>
                <w:rFonts w:eastAsia="Times New Roman" w:cs="Times New Roman"/>
                <w:color w:val="000000"/>
                <w:szCs w:val="24"/>
                <w:lang w:eastAsia="fr-FR"/>
              </w:rPr>
              <w:t>Nouveau code de procédure civile</w:t>
            </w:r>
          </w:p>
        </w:tc>
        <w:tc>
          <w:tcPr>
            <w:tcW w:w="1958" w:type="dxa"/>
            <w:shd w:val="clear" w:color="auto" w:fill="auto"/>
            <w:noWrap/>
            <w:vAlign w:val="bottom"/>
            <w:hideMark/>
          </w:tcPr>
          <w:p w14:paraId="7AD7825F" w14:textId="77777777" w:rsidR="000F275E" w:rsidRPr="00653847" w:rsidRDefault="000F275E" w:rsidP="000F275E">
            <w:pPr>
              <w:spacing w:after="0" w:line="240" w:lineRule="auto"/>
              <w:jc w:val="left"/>
              <w:rPr>
                <w:rFonts w:eastAsia="Times New Roman" w:cs="Times New Roman"/>
                <w:color w:val="000000"/>
                <w:szCs w:val="24"/>
                <w:lang w:eastAsia="fr-FR"/>
              </w:rPr>
            </w:pPr>
            <w:r w:rsidRPr="00653847">
              <w:rPr>
                <w:rFonts w:eastAsia="Times New Roman" w:cs="Times New Roman"/>
                <w:color w:val="000000"/>
                <w:szCs w:val="24"/>
                <w:lang w:eastAsia="fr-FR"/>
              </w:rPr>
              <w:t>NCPC</w:t>
            </w:r>
          </w:p>
        </w:tc>
      </w:tr>
    </w:tbl>
    <w:p w14:paraId="094F913C" w14:textId="77777777" w:rsidR="0048266B" w:rsidRDefault="0048266B" w:rsidP="0048266B">
      <w:pPr>
        <w:rPr>
          <w:bCs/>
          <w:szCs w:val="24"/>
        </w:rPr>
      </w:pPr>
      <w:r>
        <w:rPr>
          <w:bCs/>
          <w:szCs w:val="24"/>
        </w:rPr>
        <w:br w:type="page"/>
      </w:r>
    </w:p>
    <w:p w14:paraId="4C837161" w14:textId="77777777" w:rsidR="00E45E2B" w:rsidRDefault="00E45E2B" w:rsidP="002E157D">
      <w:pPr>
        <w:pStyle w:val="Titre1"/>
      </w:pPr>
      <w:bookmarkStart w:id="61" w:name="_Toc523216949"/>
      <w:r>
        <w:lastRenderedPageBreak/>
        <w:t>Abréviations conseillées – Juridictions</w:t>
      </w:r>
      <w:bookmarkEnd w:id="61"/>
    </w:p>
    <w:p w14:paraId="69A1741F" w14:textId="77777777" w:rsidR="00E45E2B" w:rsidRDefault="00E45E2B" w:rsidP="00E45E2B">
      <w:pPr>
        <w:rPr>
          <w:szCs w:val="24"/>
        </w:rPr>
      </w:pPr>
    </w:p>
    <w:p w14:paraId="71F0B9F3" w14:textId="77777777" w:rsidR="00DD320C" w:rsidRDefault="00DD320C" w:rsidP="00E45E2B">
      <w:pPr>
        <w:rPr>
          <w:szCs w:val="24"/>
        </w:rPr>
      </w:pPr>
      <w:r>
        <w:rPr>
          <w:szCs w:val="24"/>
        </w:rPr>
        <w:t xml:space="preserve">Les jugements et arrêts sont cités sous la forme : Juridiction, date du jugement ou de l’arrêt, </w:t>
      </w:r>
      <w:r w:rsidR="008C4E0E">
        <w:rPr>
          <w:szCs w:val="24"/>
        </w:rPr>
        <w:t xml:space="preserve">numéro de référence, </w:t>
      </w:r>
      <w:r>
        <w:rPr>
          <w:szCs w:val="24"/>
        </w:rPr>
        <w:t>éventuellement nom des parties, commentaires</w:t>
      </w:r>
      <w:r w:rsidR="008C4E0E">
        <w:rPr>
          <w:szCs w:val="24"/>
        </w:rPr>
        <w:t xml:space="preserve"> éventuels</w:t>
      </w:r>
      <w:r>
        <w:rPr>
          <w:szCs w:val="24"/>
        </w:rPr>
        <w:t>.</w:t>
      </w:r>
      <w:r w:rsidR="008C4E0E">
        <w:rPr>
          <w:szCs w:val="24"/>
        </w:rPr>
        <w:t xml:space="preserve"> </w:t>
      </w:r>
      <w:r>
        <w:rPr>
          <w:szCs w:val="24"/>
        </w:rPr>
        <w:t>Ainsi :</w:t>
      </w:r>
    </w:p>
    <w:p w14:paraId="3B1AA6AC" w14:textId="77777777" w:rsidR="00DD320C" w:rsidRDefault="00DD320C" w:rsidP="00E45E2B">
      <w:pPr>
        <w:rPr>
          <w:szCs w:val="24"/>
        </w:rPr>
      </w:pPr>
      <w:r>
        <w:t>CE</w:t>
      </w:r>
      <w:r w:rsidR="008C4E0E">
        <w:t>,</w:t>
      </w:r>
      <w:r>
        <w:t xml:space="preserve"> 19 mai 1933, Benjamin</w:t>
      </w:r>
    </w:p>
    <w:p w14:paraId="0878F705" w14:textId="77777777" w:rsidR="00DD320C" w:rsidRDefault="008C4E0E" w:rsidP="00E45E2B">
      <w:r>
        <w:t>Soc., 26 juin 2013, n° 12-15.208</w:t>
      </w:r>
    </w:p>
    <w:p w14:paraId="23A928D3" w14:textId="77777777" w:rsidR="008C4E0E" w:rsidRDefault="008C4E0E" w:rsidP="00E45E2B">
      <w:proofErr w:type="spellStart"/>
      <w:r>
        <w:t>Crim</w:t>
      </w:r>
      <w:proofErr w:type="spellEnd"/>
      <w:r>
        <w:t>., 25 juin 2008, n° 07-80.261</w:t>
      </w:r>
    </w:p>
    <w:p w14:paraId="2B8FEE5C" w14:textId="77777777" w:rsidR="008C4E0E" w:rsidRDefault="008C4E0E" w:rsidP="00E45E2B">
      <w:r>
        <w:t xml:space="preserve">Cons. </w:t>
      </w:r>
      <w:proofErr w:type="spellStart"/>
      <w:proofErr w:type="gramStart"/>
      <w:r>
        <w:t>const</w:t>
      </w:r>
      <w:proofErr w:type="spellEnd"/>
      <w:r>
        <w:t>.,</w:t>
      </w:r>
      <w:proofErr w:type="gramEnd"/>
      <w:r>
        <w:t xml:space="preserve"> 16 juin 1999, n° 99-411</w:t>
      </w:r>
    </w:p>
    <w:p w14:paraId="4BB812BE" w14:textId="77777777" w:rsidR="008C4E0E" w:rsidRDefault="008C4E0E" w:rsidP="00E45E2B">
      <w:r>
        <w:t>CEDH, 7 oct. 1988, série A, n° 141-A</w:t>
      </w:r>
    </w:p>
    <w:p w14:paraId="2E5E22CB" w14:textId="27F73361" w:rsidR="007D6A94" w:rsidRDefault="007D6A94" w:rsidP="00E45E2B">
      <w:r>
        <w:t>Le document de recherche comprendra avant son introduction une liste des abréviations de juridictions.</w:t>
      </w:r>
    </w:p>
    <w:p w14:paraId="6C698A9A" w14:textId="25ADD9EE" w:rsidR="007D6A94" w:rsidRDefault="007D6A94" w:rsidP="00E45E2B">
      <w:r>
        <w:t>Lorsqu’une juridiction étrangère, portant le même nom qu’une juridiction française, est citée, elle est précédée du nom du pays concerné.</w:t>
      </w:r>
    </w:p>
    <w:p w14:paraId="2A554E69" w14:textId="77777777" w:rsidR="007D6A94" w:rsidRDefault="007D6A94" w:rsidP="00E45E2B"/>
    <w:tbl>
      <w:tblPr>
        <w:tblStyle w:val="Grilledutableau"/>
        <w:tblW w:w="0" w:type="auto"/>
        <w:jc w:val="center"/>
        <w:tblLook w:val="04A0" w:firstRow="1" w:lastRow="0" w:firstColumn="1" w:lastColumn="0" w:noHBand="0" w:noVBand="1"/>
      </w:tblPr>
      <w:tblGrid>
        <w:gridCol w:w="5633"/>
        <w:gridCol w:w="2442"/>
      </w:tblGrid>
      <w:tr w:rsidR="00456716" w:rsidRPr="00456716" w14:paraId="7BCBD06A" w14:textId="77777777" w:rsidTr="00440C4B">
        <w:trPr>
          <w:jc w:val="center"/>
        </w:trPr>
        <w:tc>
          <w:tcPr>
            <w:tcW w:w="5633" w:type="dxa"/>
          </w:tcPr>
          <w:p w14:paraId="6FB3DC43" w14:textId="77777777" w:rsidR="00456716" w:rsidRPr="00456716" w:rsidRDefault="00456716" w:rsidP="00EF7E29">
            <w:pPr>
              <w:rPr>
                <w:szCs w:val="24"/>
              </w:rPr>
            </w:pPr>
            <w:r w:rsidRPr="00456716">
              <w:rPr>
                <w:szCs w:val="24"/>
              </w:rPr>
              <w:t>Conseil constitutionnel</w:t>
            </w:r>
          </w:p>
        </w:tc>
        <w:tc>
          <w:tcPr>
            <w:tcW w:w="2442" w:type="dxa"/>
          </w:tcPr>
          <w:p w14:paraId="6215DCFD" w14:textId="77777777" w:rsidR="00456716" w:rsidRPr="00456716" w:rsidRDefault="00456716" w:rsidP="00EF7E29">
            <w:pPr>
              <w:rPr>
                <w:szCs w:val="24"/>
              </w:rPr>
            </w:pPr>
            <w:r>
              <w:rPr>
                <w:szCs w:val="24"/>
              </w:rPr>
              <w:t>C</w:t>
            </w:r>
            <w:r w:rsidR="00FD0ACF">
              <w:rPr>
                <w:szCs w:val="24"/>
              </w:rPr>
              <w:t xml:space="preserve">ons. </w:t>
            </w:r>
            <w:proofErr w:type="spellStart"/>
            <w:r>
              <w:rPr>
                <w:szCs w:val="24"/>
              </w:rPr>
              <w:t>C</w:t>
            </w:r>
            <w:r w:rsidR="00FD0ACF">
              <w:rPr>
                <w:szCs w:val="24"/>
              </w:rPr>
              <w:t>onst</w:t>
            </w:r>
            <w:proofErr w:type="spellEnd"/>
            <w:r w:rsidR="00FD0ACF">
              <w:rPr>
                <w:szCs w:val="24"/>
              </w:rPr>
              <w:t>.</w:t>
            </w:r>
          </w:p>
        </w:tc>
      </w:tr>
      <w:tr w:rsidR="00FD0ACF" w:rsidRPr="00456716" w14:paraId="5BB4027F" w14:textId="77777777" w:rsidTr="00440C4B">
        <w:trPr>
          <w:jc w:val="center"/>
        </w:trPr>
        <w:tc>
          <w:tcPr>
            <w:tcW w:w="5633" w:type="dxa"/>
          </w:tcPr>
          <w:p w14:paraId="55077209" w14:textId="77777777" w:rsidR="00FD0ACF" w:rsidRPr="00456716" w:rsidRDefault="00FD0ACF" w:rsidP="00EF7E29">
            <w:pPr>
              <w:rPr>
                <w:szCs w:val="24"/>
              </w:rPr>
            </w:pPr>
            <w:r>
              <w:rPr>
                <w:szCs w:val="24"/>
              </w:rPr>
              <w:t>Conseil des prud’hommes</w:t>
            </w:r>
          </w:p>
        </w:tc>
        <w:tc>
          <w:tcPr>
            <w:tcW w:w="2442" w:type="dxa"/>
          </w:tcPr>
          <w:p w14:paraId="19AEA31B" w14:textId="77777777" w:rsidR="00FD0ACF" w:rsidRDefault="00CC7278" w:rsidP="00EF7E29">
            <w:pPr>
              <w:rPr>
                <w:szCs w:val="24"/>
              </w:rPr>
            </w:pPr>
            <w:r>
              <w:rPr>
                <w:szCs w:val="24"/>
              </w:rPr>
              <w:t xml:space="preserve">Cons. </w:t>
            </w:r>
            <w:proofErr w:type="spellStart"/>
            <w:r>
              <w:rPr>
                <w:szCs w:val="24"/>
              </w:rPr>
              <w:t>prud</w:t>
            </w:r>
            <w:proofErr w:type="spellEnd"/>
            <w:r>
              <w:rPr>
                <w:szCs w:val="24"/>
              </w:rPr>
              <w:t>.</w:t>
            </w:r>
          </w:p>
        </w:tc>
      </w:tr>
      <w:tr w:rsidR="00CC7278" w:rsidRPr="00456716" w14:paraId="3CDC2414" w14:textId="77777777" w:rsidTr="00440C4B">
        <w:trPr>
          <w:jc w:val="center"/>
        </w:trPr>
        <w:tc>
          <w:tcPr>
            <w:tcW w:w="5633" w:type="dxa"/>
          </w:tcPr>
          <w:p w14:paraId="23D0AB1D" w14:textId="77777777" w:rsidR="00CC7278" w:rsidRPr="00456716" w:rsidRDefault="00CC7278" w:rsidP="0006340E">
            <w:pPr>
              <w:rPr>
                <w:szCs w:val="24"/>
              </w:rPr>
            </w:pPr>
            <w:r>
              <w:rPr>
                <w:szCs w:val="24"/>
              </w:rPr>
              <w:t>Conseil d’</w:t>
            </w:r>
            <w:r w:rsidR="002D46A3" w:rsidRPr="00010777">
              <w:rPr>
                <w:szCs w:val="24"/>
              </w:rPr>
              <w:t>É</w:t>
            </w:r>
            <w:r>
              <w:rPr>
                <w:szCs w:val="24"/>
              </w:rPr>
              <w:t>tat</w:t>
            </w:r>
          </w:p>
        </w:tc>
        <w:tc>
          <w:tcPr>
            <w:tcW w:w="2442" w:type="dxa"/>
          </w:tcPr>
          <w:p w14:paraId="17413D5F" w14:textId="77777777" w:rsidR="00CC7278" w:rsidRPr="00456716" w:rsidRDefault="00CC7278" w:rsidP="0006340E">
            <w:pPr>
              <w:rPr>
                <w:szCs w:val="24"/>
              </w:rPr>
            </w:pPr>
            <w:r>
              <w:rPr>
                <w:szCs w:val="24"/>
              </w:rPr>
              <w:t>CE</w:t>
            </w:r>
          </w:p>
        </w:tc>
      </w:tr>
      <w:tr w:rsidR="00CC7278" w:rsidRPr="00456716" w14:paraId="56A4BE8D" w14:textId="77777777" w:rsidTr="00440C4B">
        <w:trPr>
          <w:jc w:val="center"/>
        </w:trPr>
        <w:tc>
          <w:tcPr>
            <w:tcW w:w="5633" w:type="dxa"/>
          </w:tcPr>
          <w:p w14:paraId="6460E071" w14:textId="77777777" w:rsidR="00CC7278" w:rsidRPr="00456716" w:rsidRDefault="00CC7278" w:rsidP="0006340E">
            <w:pPr>
              <w:rPr>
                <w:szCs w:val="24"/>
              </w:rPr>
            </w:pPr>
            <w:r>
              <w:rPr>
                <w:szCs w:val="24"/>
              </w:rPr>
              <w:t>Conseil d’</w:t>
            </w:r>
            <w:r w:rsidR="002D46A3" w:rsidRPr="00010777">
              <w:rPr>
                <w:szCs w:val="24"/>
              </w:rPr>
              <w:t>É</w:t>
            </w:r>
            <w:r>
              <w:rPr>
                <w:szCs w:val="24"/>
              </w:rPr>
              <w:t>tat, assemblée du contentieux</w:t>
            </w:r>
          </w:p>
        </w:tc>
        <w:tc>
          <w:tcPr>
            <w:tcW w:w="2442" w:type="dxa"/>
          </w:tcPr>
          <w:p w14:paraId="738F2C55" w14:textId="77777777" w:rsidR="00CC7278" w:rsidRPr="00456716" w:rsidRDefault="00CC7278" w:rsidP="0006340E">
            <w:pPr>
              <w:rPr>
                <w:szCs w:val="24"/>
              </w:rPr>
            </w:pPr>
            <w:r>
              <w:rPr>
                <w:szCs w:val="24"/>
              </w:rPr>
              <w:t xml:space="preserve">CE </w:t>
            </w:r>
            <w:proofErr w:type="spellStart"/>
            <w:r>
              <w:rPr>
                <w:szCs w:val="24"/>
              </w:rPr>
              <w:t>ass</w:t>
            </w:r>
            <w:proofErr w:type="spellEnd"/>
            <w:r>
              <w:rPr>
                <w:szCs w:val="24"/>
              </w:rPr>
              <w:t>.</w:t>
            </w:r>
          </w:p>
        </w:tc>
      </w:tr>
      <w:tr w:rsidR="00CC7278" w:rsidRPr="00456716" w14:paraId="310F1FD0" w14:textId="77777777" w:rsidTr="00440C4B">
        <w:trPr>
          <w:jc w:val="center"/>
        </w:trPr>
        <w:tc>
          <w:tcPr>
            <w:tcW w:w="5633" w:type="dxa"/>
          </w:tcPr>
          <w:p w14:paraId="092F02DD" w14:textId="77777777" w:rsidR="00CC7278" w:rsidRPr="00456716" w:rsidRDefault="00CC7278" w:rsidP="0006340E">
            <w:pPr>
              <w:rPr>
                <w:szCs w:val="24"/>
              </w:rPr>
            </w:pPr>
            <w:r>
              <w:rPr>
                <w:szCs w:val="24"/>
              </w:rPr>
              <w:t>Conseil d’</w:t>
            </w:r>
            <w:r w:rsidR="002D46A3" w:rsidRPr="00010777">
              <w:rPr>
                <w:szCs w:val="24"/>
              </w:rPr>
              <w:t>É</w:t>
            </w:r>
            <w:r>
              <w:rPr>
                <w:szCs w:val="24"/>
              </w:rPr>
              <w:t>tat, plénière</w:t>
            </w:r>
          </w:p>
        </w:tc>
        <w:tc>
          <w:tcPr>
            <w:tcW w:w="2442" w:type="dxa"/>
          </w:tcPr>
          <w:p w14:paraId="6B8D9161" w14:textId="77777777" w:rsidR="00CC7278" w:rsidRPr="00456716" w:rsidRDefault="00CC7278" w:rsidP="0006340E">
            <w:pPr>
              <w:rPr>
                <w:szCs w:val="24"/>
              </w:rPr>
            </w:pPr>
            <w:r>
              <w:rPr>
                <w:szCs w:val="24"/>
              </w:rPr>
              <w:t xml:space="preserve">CE </w:t>
            </w:r>
            <w:proofErr w:type="spellStart"/>
            <w:r>
              <w:rPr>
                <w:szCs w:val="24"/>
              </w:rPr>
              <w:t>plén</w:t>
            </w:r>
            <w:proofErr w:type="spellEnd"/>
            <w:r>
              <w:rPr>
                <w:szCs w:val="24"/>
              </w:rPr>
              <w:t>.</w:t>
            </w:r>
          </w:p>
        </w:tc>
      </w:tr>
      <w:tr w:rsidR="00CC7278" w14:paraId="63646076" w14:textId="77777777" w:rsidTr="00440C4B">
        <w:trPr>
          <w:jc w:val="center"/>
        </w:trPr>
        <w:tc>
          <w:tcPr>
            <w:tcW w:w="5633" w:type="dxa"/>
          </w:tcPr>
          <w:p w14:paraId="2C4445DB" w14:textId="77777777" w:rsidR="00CC7278" w:rsidRDefault="00CC7278" w:rsidP="0006340E">
            <w:pPr>
              <w:rPr>
                <w:szCs w:val="24"/>
              </w:rPr>
            </w:pPr>
            <w:r>
              <w:rPr>
                <w:szCs w:val="24"/>
              </w:rPr>
              <w:t>Conseil d’</w:t>
            </w:r>
            <w:r w:rsidR="002D46A3" w:rsidRPr="00010777">
              <w:rPr>
                <w:szCs w:val="24"/>
              </w:rPr>
              <w:t>É</w:t>
            </w:r>
            <w:r>
              <w:rPr>
                <w:szCs w:val="24"/>
              </w:rPr>
              <w:t>tat, section</w:t>
            </w:r>
          </w:p>
        </w:tc>
        <w:tc>
          <w:tcPr>
            <w:tcW w:w="2442" w:type="dxa"/>
          </w:tcPr>
          <w:p w14:paraId="5238AD7C" w14:textId="77777777" w:rsidR="00CC7278" w:rsidRDefault="00CC7278" w:rsidP="0006340E">
            <w:pPr>
              <w:rPr>
                <w:szCs w:val="24"/>
              </w:rPr>
            </w:pPr>
            <w:r>
              <w:rPr>
                <w:szCs w:val="24"/>
              </w:rPr>
              <w:t>CE sect.</w:t>
            </w:r>
          </w:p>
        </w:tc>
      </w:tr>
      <w:tr w:rsidR="00CC7278" w:rsidRPr="00456716" w14:paraId="3D2BBD8B" w14:textId="77777777" w:rsidTr="00440C4B">
        <w:trPr>
          <w:jc w:val="center"/>
        </w:trPr>
        <w:tc>
          <w:tcPr>
            <w:tcW w:w="5633" w:type="dxa"/>
          </w:tcPr>
          <w:p w14:paraId="1CD576B8" w14:textId="77777777" w:rsidR="00CC7278" w:rsidRPr="00456716" w:rsidRDefault="00CC7278" w:rsidP="00CC7278">
            <w:pPr>
              <w:rPr>
                <w:szCs w:val="24"/>
              </w:rPr>
            </w:pPr>
            <w:r>
              <w:rPr>
                <w:szCs w:val="24"/>
              </w:rPr>
              <w:t>Cour administrative d’appel</w:t>
            </w:r>
          </w:p>
        </w:tc>
        <w:tc>
          <w:tcPr>
            <w:tcW w:w="2442" w:type="dxa"/>
          </w:tcPr>
          <w:p w14:paraId="4438413E" w14:textId="77777777" w:rsidR="00CC7278" w:rsidRPr="00456716" w:rsidRDefault="00CC7278" w:rsidP="00CC7278">
            <w:pPr>
              <w:rPr>
                <w:szCs w:val="24"/>
              </w:rPr>
            </w:pPr>
            <w:r>
              <w:rPr>
                <w:szCs w:val="24"/>
              </w:rPr>
              <w:t>CAA</w:t>
            </w:r>
          </w:p>
        </w:tc>
      </w:tr>
      <w:tr w:rsidR="00CC7278" w:rsidRPr="00456716" w14:paraId="4A8BB013" w14:textId="77777777" w:rsidTr="00440C4B">
        <w:trPr>
          <w:jc w:val="center"/>
        </w:trPr>
        <w:tc>
          <w:tcPr>
            <w:tcW w:w="5633" w:type="dxa"/>
          </w:tcPr>
          <w:p w14:paraId="5213450D" w14:textId="77777777" w:rsidR="00CC7278" w:rsidRPr="00456716" w:rsidRDefault="00CC7278" w:rsidP="0006340E">
            <w:pPr>
              <w:rPr>
                <w:szCs w:val="24"/>
              </w:rPr>
            </w:pPr>
            <w:r>
              <w:rPr>
                <w:szCs w:val="24"/>
              </w:rPr>
              <w:t>Cour d’appel</w:t>
            </w:r>
          </w:p>
        </w:tc>
        <w:tc>
          <w:tcPr>
            <w:tcW w:w="2442" w:type="dxa"/>
          </w:tcPr>
          <w:p w14:paraId="484CEF78" w14:textId="77777777" w:rsidR="00CC7278" w:rsidRPr="00456716" w:rsidRDefault="00CC7278" w:rsidP="0006340E">
            <w:pPr>
              <w:rPr>
                <w:szCs w:val="24"/>
              </w:rPr>
            </w:pPr>
            <w:r>
              <w:rPr>
                <w:szCs w:val="24"/>
              </w:rPr>
              <w:t>[Ville]</w:t>
            </w:r>
          </w:p>
        </w:tc>
      </w:tr>
      <w:tr w:rsidR="00CC7278" w:rsidRPr="00456716" w14:paraId="3E633287" w14:textId="77777777" w:rsidTr="00440C4B">
        <w:trPr>
          <w:jc w:val="center"/>
        </w:trPr>
        <w:tc>
          <w:tcPr>
            <w:tcW w:w="5633" w:type="dxa"/>
          </w:tcPr>
          <w:p w14:paraId="6BEEAECD" w14:textId="77777777" w:rsidR="00CC7278" w:rsidRPr="00456716" w:rsidRDefault="00CC7278" w:rsidP="0006340E">
            <w:pPr>
              <w:rPr>
                <w:szCs w:val="24"/>
              </w:rPr>
            </w:pPr>
            <w:r>
              <w:rPr>
                <w:szCs w:val="24"/>
              </w:rPr>
              <w:t>Cour d’assises</w:t>
            </w:r>
          </w:p>
        </w:tc>
        <w:tc>
          <w:tcPr>
            <w:tcW w:w="2442" w:type="dxa"/>
          </w:tcPr>
          <w:p w14:paraId="3EB4EFE0" w14:textId="77777777" w:rsidR="00CC7278" w:rsidRPr="00456716" w:rsidRDefault="00440C4B" w:rsidP="0006340E">
            <w:pPr>
              <w:rPr>
                <w:szCs w:val="24"/>
              </w:rPr>
            </w:pPr>
            <w:r>
              <w:rPr>
                <w:szCs w:val="24"/>
              </w:rPr>
              <w:t>C. assises</w:t>
            </w:r>
          </w:p>
        </w:tc>
      </w:tr>
      <w:tr w:rsidR="00CC7278" w:rsidRPr="00456716" w14:paraId="6F8C8B1D" w14:textId="77777777" w:rsidTr="00440C4B">
        <w:trPr>
          <w:jc w:val="center"/>
        </w:trPr>
        <w:tc>
          <w:tcPr>
            <w:tcW w:w="5633" w:type="dxa"/>
          </w:tcPr>
          <w:p w14:paraId="7E9629D3" w14:textId="77777777" w:rsidR="00CC7278" w:rsidRPr="00456716" w:rsidRDefault="00CC7278" w:rsidP="00EF7E29">
            <w:pPr>
              <w:rPr>
                <w:szCs w:val="24"/>
              </w:rPr>
            </w:pPr>
            <w:r>
              <w:rPr>
                <w:szCs w:val="24"/>
              </w:rPr>
              <w:t>Cour d’assises des mineurs</w:t>
            </w:r>
          </w:p>
        </w:tc>
        <w:tc>
          <w:tcPr>
            <w:tcW w:w="2442" w:type="dxa"/>
          </w:tcPr>
          <w:p w14:paraId="61CF7A1D" w14:textId="77777777" w:rsidR="00CC7278" w:rsidRDefault="00CC7278" w:rsidP="00EF7E29">
            <w:pPr>
              <w:rPr>
                <w:szCs w:val="24"/>
              </w:rPr>
            </w:pPr>
            <w:r>
              <w:rPr>
                <w:szCs w:val="24"/>
              </w:rPr>
              <w:t>C. assises. min.</w:t>
            </w:r>
          </w:p>
        </w:tc>
      </w:tr>
      <w:tr w:rsidR="00456716" w:rsidRPr="00456716" w14:paraId="0F4B03CD" w14:textId="77777777" w:rsidTr="00440C4B">
        <w:trPr>
          <w:jc w:val="center"/>
        </w:trPr>
        <w:tc>
          <w:tcPr>
            <w:tcW w:w="5633" w:type="dxa"/>
          </w:tcPr>
          <w:p w14:paraId="7DC1DCE7" w14:textId="77777777" w:rsidR="00456716" w:rsidRPr="00456716" w:rsidRDefault="00456716" w:rsidP="00EF7E29">
            <w:pPr>
              <w:rPr>
                <w:szCs w:val="24"/>
              </w:rPr>
            </w:pPr>
            <w:r w:rsidRPr="00456716">
              <w:rPr>
                <w:szCs w:val="24"/>
              </w:rPr>
              <w:t>Cour de cassation</w:t>
            </w:r>
          </w:p>
        </w:tc>
        <w:tc>
          <w:tcPr>
            <w:tcW w:w="2442" w:type="dxa"/>
          </w:tcPr>
          <w:p w14:paraId="11449669" w14:textId="77777777" w:rsidR="00456716" w:rsidRPr="00456716" w:rsidRDefault="00456716" w:rsidP="00EF7E29">
            <w:pPr>
              <w:rPr>
                <w:szCs w:val="24"/>
              </w:rPr>
            </w:pPr>
            <w:proofErr w:type="spellStart"/>
            <w:r>
              <w:rPr>
                <w:szCs w:val="24"/>
              </w:rPr>
              <w:t>Cass</w:t>
            </w:r>
            <w:proofErr w:type="spellEnd"/>
            <w:r>
              <w:rPr>
                <w:szCs w:val="24"/>
              </w:rPr>
              <w:t>.</w:t>
            </w:r>
          </w:p>
        </w:tc>
      </w:tr>
      <w:tr w:rsidR="00456716" w:rsidRPr="00456716" w14:paraId="4A91D3B9" w14:textId="77777777" w:rsidTr="00440C4B">
        <w:trPr>
          <w:jc w:val="center"/>
        </w:trPr>
        <w:tc>
          <w:tcPr>
            <w:tcW w:w="5633" w:type="dxa"/>
          </w:tcPr>
          <w:p w14:paraId="4BDD9827" w14:textId="77777777" w:rsidR="00456716" w:rsidRPr="00456716" w:rsidRDefault="00456716" w:rsidP="00EF7E29">
            <w:pPr>
              <w:rPr>
                <w:szCs w:val="24"/>
              </w:rPr>
            </w:pPr>
            <w:r w:rsidRPr="00456716">
              <w:rPr>
                <w:szCs w:val="24"/>
              </w:rPr>
              <w:t>Cour de cassation, première chambre civile</w:t>
            </w:r>
          </w:p>
        </w:tc>
        <w:tc>
          <w:tcPr>
            <w:tcW w:w="2442" w:type="dxa"/>
          </w:tcPr>
          <w:p w14:paraId="0F22F15A" w14:textId="77777777" w:rsidR="00456716" w:rsidRPr="00456716" w:rsidRDefault="00CC7278" w:rsidP="00CC7278">
            <w:pPr>
              <w:rPr>
                <w:szCs w:val="24"/>
              </w:rPr>
            </w:pPr>
            <w:r>
              <w:rPr>
                <w:szCs w:val="24"/>
              </w:rPr>
              <w:t>1</w:t>
            </w:r>
            <w:r>
              <w:rPr>
                <w:szCs w:val="24"/>
                <w:vertAlign w:val="superscript"/>
              </w:rPr>
              <w:t>r</w:t>
            </w:r>
            <w:r w:rsidRPr="00456716">
              <w:rPr>
                <w:szCs w:val="24"/>
                <w:vertAlign w:val="superscript"/>
              </w:rPr>
              <w:t>e</w:t>
            </w:r>
            <w:r>
              <w:rPr>
                <w:szCs w:val="24"/>
              </w:rPr>
              <w:t>civ.</w:t>
            </w:r>
          </w:p>
        </w:tc>
      </w:tr>
      <w:tr w:rsidR="00456716" w:rsidRPr="00456716" w14:paraId="02CE9A7F" w14:textId="77777777" w:rsidTr="00440C4B">
        <w:trPr>
          <w:jc w:val="center"/>
        </w:trPr>
        <w:tc>
          <w:tcPr>
            <w:tcW w:w="5633" w:type="dxa"/>
          </w:tcPr>
          <w:p w14:paraId="57744BBA" w14:textId="77777777" w:rsidR="00456716" w:rsidRPr="00456716" w:rsidRDefault="00456716" w:rsidP="00EF7E29">
            <w:pPr>
              <w:rPr>
                <w:szCs w:val="24"/>
              </w:rPr>
            </w:pPr>
            <w:r w:rsidRPr="00456716">
              <w:rPr>
                <w:szCs w:val="24"/>
              </w:rPr>
              <w:t>Cour de cassation, deuxième chambre civile</w:t>
            </w:r>
          </w:p>
        </w:tc>
        <w:tc>
          <w:tcPr>
            <w:tcW w:w="2442" w:type="dxa"/>
          </w:tcPr>
          <w:p w14:paraId="238A1183" w14:textId="77777777" w:rsidR="00456716" w:rsidRPr="00456716" w:rsidRDefault="00CC7278" w:rsidP="00CC7278">
            <w:pPr>
              <w:rPr>
                <w:szCs w:val="24"/>
              </w:rPr>
            </w:pPr>
            <w:r>
              <w:rPr>
                <w:szCs w:val="24"/>
              </w:rPr>
              <w:t>2</w:t>
            </w:r>
            <w:r w:rsidRPr="00456716">
              <w:rPr>
                <w:szCs w:val="24"/>
                <w:vertAlign w:val="superscript"/>
              </w:rPr>
              <w:t>e</w:t>
            </w:r>
            <w:r>
              <w:rPr>
                <w:szCs w:val="24"/>
              </w:rPr>
              <w:t xml:space="preserve"> civ.</w:t>
            </w:r>
          </w:p>
        </w:tc>
      </w:tr>
      <w:tr w:rsidR="00456716" w:rsidRPr="00456716" w14:paraId="6D044709" w14:textId="77777777" w:rsidTr="00440C4B">
        <w:trPr>
          <w:jc w:val="center"/>
        </w:trPr>
        <w:tc>
          <w:tcPr>
            <w:tcW w:w="5633" w:type="dxa"/>
          </w:tcPr>
          <w:p w14:paraId="4B09ADB0" w14:textId="77777777" w:rsidR="00456716" w:rsidRPr="00456716" w:rsidRDefault="00456716" w:rsidP="00EF7E29">
            <w:pPr>
              <w:rPr>
                <w:szCs w:val="24"/>
              </w:rPr>
            </w:pPr>
            <w:r w:rsidRPr="00456716">
              <w:rPr>
                <w:szCs w:val="24"/>
              </w:rPr>
              <w:t>Cour de cassation, troisième chambre civile</w:t>
            </w:r>
          </w:p>
        </w:tc>
        <w:tc>
          <w:tcPr>
            <w:tcW w:w="2442" w:type="dxa"/>
          </w:tcPr>
          <w:p w14:paraId="4D591194" w14:textId="77777777" w:rsidR="00456716" w:rsidRPr="00456716" w:rsidRDefault="00CC7278" w:rsidP="00CC7278">
            <w:pPr>
              <w:rPr>
                <w:szCs w:val="24"/>
              </w:rPr>
            </w:pPr>
            <w:r>
              <w:rPr>
                <w:szCs w:val="24"/>
              </w:rPr>
              <w:t>3</w:t>
            </w:r>
            <w:r w:rsidRPr="00456716">
              <w:rPr>
                <w:szCs w:val="24"/>
                <w:vertAlign w:val="superscript"/>
              </w:rPr>
              <w:t>e</w:t>
            </w:r>
            <w:r>
              <w:rPr>
                <w:szCs w:val="24"/>
              </w:rPr>
              <w:t xml:space="preserve"> civ.</w:t>
            </w:r>
          </w:p>
        </w:tc>
      </w:tr>
      <w:tr w:rsidR="00456716" w:rsidRPr="00456716" w14:paraId="0B716C83" w14:textId="77777777" w:rsidTr="00440C4B">
        <w:trPr>
          <w:jc w:val="center"/>
        </w:trPr>
        <w:tc>
          <w:tcPr>
            <w:tcW w:w="5633" w:type="dxa"/>
          </w:tcPr>
          <w:p w14:paraId="5826102A" w14:textId="77777777" w:rsidR="00456716" w:rsidRPr="00456716" w:rsidRDefault="00456716" w:rsidP="00EF7E29">
            <w:pPr>
              <w:rPr>
                <w:szCs w:val="24"/>
              </w:rPr>
            </w:pPr>
            <w:r w:rsidRPr="00456716">
              <w:rPr>
                <w:szCs w:val="24"/>
              </w:rPr>
              <w:t>Cour de cassation, chambre commerciale</w:t>
            </w:r>
          </w:p>
        </w:tc>
        <w:tc>
          <w:tcPr>
            <w:tcW w:w="2442" w:type="dxa"/>
          </w:tcPr>
          <w:p w14:paraId="47470AAD" w14:textId="77777777" w:rsidR="00456716" w:rsidRPr="00456716" w:rsidRDefault="00456716" w:rsidP="00FD0ACF">
            <w:pPr>
              <w:rPr>
                <w:szCs w:val="24"/>
              </w:rPr>
            </w:pPr>
            <w:r>
              <w:rPr>
                <w:szCs w:val="24"/>
              </w:rPr>
              <w:t>Com.</w:t>
            </w:r>
          </w:p>
        </w:tc>
      </w:tr>
      <w:tr w:rsidR="00456716" w:rsidRPr="00456716" w14:paraId="5A71C161" w14:textId="77777777" w:rsidTr="00440C4B">
        <w:trPr>
          <w:jc w:val="center"/>
        </w:trPr>
        <w:tc>
          <w:tcPr>
            <w:tcW w:w="5633" w:type="dxa"/>
          </w:tcPr>
          <w:p w14:paraId="195C9304" w14:textId="77777777" w:rsidR="00456716" w:rsidRPr="00456716" w:rsidRDefault="00456716" w:rsidP="00EF7E29">
            <w:pPr>
              <w:rPr>
                <w:szCs w:val="24"/>
              </w:rPr>
            </w:pPr>
            <w:r w:rsidRPr="00456716">
              <w:rPr>
                <w:szCs w:val="24"/>
              </w:rPr>
              <w:t>Cour de cassation, chambre sociale</w:t>
            </w:r>
          </w:p>
        </w:tc>
        <w:tc>
          <w:tcPr>
            <w:tcW w:w="2442" w:type="dxa"/>
          </w:tcPr>
          <w:p w14:paraId="0F80C77D" w14:textId="77777777" w:rsidR="00456716" w:rsidRPr="00456716" w:rsidRDefault="00456716" w:rsidP="00EF7E29">
            <w:pPr>
              <w:rPr>
                <w:szCs w:val="24"/>
              </w:rPr>
            </w:pPr>
            <w:r>
              <w:rPr>
                <w:szCs w:val="24"/>
              </w:rPr>
              <w:t>Soc.</w:t>
            </w:r>
          </w:p>
        </w:tc>
      </w:tr>
      <w:tr w:rsidR="00456716" w:rsidRPr="00456716" w14:paraId="17878950" w14:textId="77777777" w:rsidTr="00440C4B">
        <w:trPr>
          <w:jc w:val="center"/>
        </w:trPr>
        <w:tc>
          <w:tcPr>
            <w:tcW w:w="5633" w:type="dxa"/>
          </w:tcPr>
          <w:p w14:paraId="59147E34" w14:textId="77777777" w:rsidR="00456716" w:rsidRPr="00456716" w:rsidRDefault="00456716" w:rsidP="00EF7E29">
            <w:pPr>
              <w:rPr>
                <w:szCs w:val="24"/>
              </w:rPr>
            </w:pPr>
            <w:r w:rsidRPr="00456716">
              <w:rPr>
                <w:szCs w:val="24"/>
              </w:rPr>
              <w:t>Cour de cassation, chambre criminelle</w:t>
            </w:r>
          </w:p>
        </w:tc>
        <w:tc>
          <w:tcPr>
            <w:tcW w:w="2442" w:type="dxa"/>
          </w:tcPr>
          <w:p w14:paraId="023A742D" w14:textId="77777777" w:rsidR="00456716" w:rsidRPr="00456716" w:rsidRDefault="00456716" w:rsidP="00EF7E29">
            <w:pPr>
              <w:rPr>
                <w:szCs w:val="24"/>
              </w:rPr>
            </w:pPr>
            <w:proofErr w:type="spellStart"/>
            <w:r>
              <w:rPr>
                <w:szCs w:val="24"/>
              </w:rPr>
              <w:t>Crim</w:t>
            </w:r>
            <w:proofErr w:type="spellEnd"/>
            <w:r>
              <w:rPr>
                <w:szCs w:val="24"/>
              </w:rPr>
              <w:t>.</w:t>
            </w:r>
          </w:p>
        </w:tc>
      </w:tr>
      <w:tr w:rsidR="00A20FF0" w:rsidRPr="00456716" w14:paraId="76732727" w14:textId="77777777" w:rsidTr="00440C4B">
        <w:trPr>
          <w:jc w:val="center"/>
        </w:trPr>
        <w:tc>
          <w:tcPr>
            <w:tcW w:w="5633" w:type="dxa"/>
          </w:tcPr>
          <w:p w14:paraId="45AB86ED" w14:textId="77777777" w:rsidR="00A20FF0" w:rsidRDefault="00A20FF0" w:rsidP="00EF7E29">
            <w:pPr>
              <w:rPr>
                <w:szCs w:val="24"/>
              </w:rPr>
            </w:pPr>
            <w:r w:rsidRPr="00456716">
              <w:rPr>
                <w:szCs w:val="24"/>
              </w:rPr>
              <w:t xml:space="preserve">Cour </w:t>
            </w:r>
            <w:r>
              <w:rPr>
                <w:szCs w:val="24"/>
              </w:rPr>
              <w:t>de cassation, chambre des requêtes</w:t>
            </w:r>
          </w:p>
        </w:tc>
        <w:tc>
          <w:tcPr>
            <w:tcW w:w="2442" w:type="dxa"/>
          </w:tcPr>
          <w:p w14:paraId="6063F9CD" w14:textId="77777777" w:rsidR="00A20FF0" w:rsidRDefault="00A20FF0" w:rsidP="00EF7E29">
            <w:pPr>
              <w:rPr>
                <w:szCs w:val="24"/>
              </w:rPr>
            </w:pPr>
            <w:proofErr w:type="spellStart"/>
            <w:r>
              <w:rPr>
                <w:szCs w:val="24"/>
              </w:rPr>
              <w:t>Req</w:t>
            </w:r>
            <w:proofErr w:type="spellEnd"/>
            <w:r>
              <w:rPr>
                <w:szCs w:val="24"/>
              </w:rPr>
              <w:t>.</w:t>
            </w:r>
          </w:p>
        </w:tc>
      </w:tr>
      <w:tr w:rsidR="00FD0ACF" w:rsidRPr="00456716" w14:paraId="44C6E636" w14:textId="77777777" w:rsidTr="00440C4B">
        <w:trPr>
          <w:jc w:val="center"/>
        </w:trPr>
        <w:tc>
          <w:tcPr>
            <w:tcW w:w="5633" w:type="dxa"/>
          </w:tcPr>
          <w:p w14:paraId="3AB202C6" w14:textId="77777777" w:rsidR="00FD0ACF" w:rsidRDefault="00FD0ACF" w:rsidP="00EF7E29">
            <w:pPr>
              <w:rPr>
                <w:szCs w:val="24"/>
              </w:rPr>
            </w:pPr>
            <w:r>
              <w:rPr>
                <w:szCs w:val="24"/>
              </w:rPr>
              <w:t>Cour de cassation, chambre mixte</w:t>
            </w:r>
          </w:p>
        </w:tc>
        <w:tc>
          <w:tcPr>
            <w:tcW w:w="2442" w:type="dxa"/>
          </w:tcPr>
          <w:p w14:paraId="5A21264B" w14:textId="77777777" w:rsidR="00FD0ACF" w:rsidRDefault="00FD0ACF" w:rsidP="00EF7E29">
            <w:pPr>
              <w:rPr>
                <w:szCs w:val="24"/>
              </w:rPr>
            </w:pPr>
            <w:r>
              <w:rPr>
                <w:szCs w:val="24"/>
              </w:rPr>
              <w:t>Ch. mixte</w:t>
            </w:r>
          </w:p>
        </w:tc>
      </w:tr>
      <w:tr w:rsidR="00A20FF0" w:rsidRPr="00456716" w14:paraId="1BA39813" w14:textId="77777777" w:rsidTr="00440C4B">
        <w:trPr>
          <w:jc w:val="center"/>
        </w:trPr>
        <w:tc>
          <w:tcPr>
            <w:tcW w:w="5633" w:type="dxa"/>
          </w:tcPr>
          <w:p w14:paraId="1D7A6CBA" w14:textId="77777777" w:rsidR="00A20FF0" w:rsidRDefault="00A20FF0" w:rsidP="00EF7E29">
            <w:pPr>
              <w:rPr>
                <w:szCs w:val="24"/>
              </w:rPr>
            </w:pPr>
            <w:r>
              <w:rPr>
                <w:szCs w:val="24"/>
              </w:rPr>
              <w:t>Cour de cassation, chambre réunies</w:t>
            </w:r>
          </w:p>
        </w:tc>
        <w:tc>
          <w:tcPr>
            <w:tcW w:w="2442" w:type="dxa"/>
          </w:tcPr>
          <w:p w14:paraId="7CA9DD81" w14:textId="77777777" w:rsidR="00A20FF0" w:rsidRDefault="00A20FF0" w:rsidP="00EF7E29">
            <w:pPr>
              <w:rPr>
                <w:szCs w:val="24"/>
              </w:rPr>
            </w:pPr>
            <w:r>
              <w:rPr>
                <w:szCs w:val="24"/>
              </w:rPr>
              <w:t xml:space="preserve">Ch. </w:t>
            </w:r>
            <w:proofErr w:type="spellStart"/>
            <w:r>
              <w:rPr>
                <w:szCs w:val="24"/>
              </w:rPr>
              <w:t>réun</w:t>
            </w:r>
            <w:proofErr w:type="spellEnd"/>
            <w:r>
              <w:rPr>
                <w:szCs w:val="24"/>
              </w:rPr>
              <w:t>.</w:t>
            </w:r>
          </w:p>
        </w:tc>
      </w:tr>
      <w:tr w:rsidR="00456716" w:rsidRPr="00456716" w14:paraId="2E4CF3C1" w14:textId="77777777" w:rsidTr="00440C4B">
        <w:trPr>
          <w:jc w:val="center"/>
        </w:trPr>
        <w:tc>
          <w:tcPr>
            <w:tcW w:w="5633" w:type="dxa"/>
          </w:tcPr>
          <w:p w14:paraId="6E0DCE44" w14:textId="77777777" w:rsidR="00456716" w:rsidRPr="00456716" w:rsidRDefault="00456716" w:rsidP="00EF7E29">
            <w:pPr>
              <w:rPr>
                <w:szCs w:val="24"/>
              </w:rPr>
            </w:pPr>
            <w:r>
              <w:rPr>
                <w:szCs w:val="24"/>
              </w:rPr>
              <w:t>Cour de cassation, assemblée plénière</w:t>
            </w:r>
          </w:p>
        </w:tc>
        <w:tc>
          <w:tcPr>
            <w:tcW w:w="2442" w:type="dxa"/>
          </w:tcPr>
          <w:p w14:paraId="22AEFDD7" w14:textId="77777777" w:rsidR="00456716" w:rsidRPr="00456716" w:rsidRDefault="00A20FF0" w:rsidP="00EF7E29">
            <w:pPr>
              <w:rPr>
                <w:szCs w:val="24"/>
              </w:rPr>
            </w:pPr>
            <w:proofErr w:type="spellStart"/>
            <w:r>
              <w:rPr>
                <w:szCs w:val="24"/>
              </w:rPr>
              <w:t>Ass</w:t>
            </w:r>
            <w:proofErr w:type="spellEnd"/>
            <w:r w:rsidR="00456716">
              <w:rPr>
                <w:szCs w:val="24"/>
              </w:rPr>
              <w:t xml:space="preserve">. </w:t>
            </w:r>
            <w:proofErr w:type="spellStart"/>
            <w:r w:rsidR="00456716">
              <w:rPr>
                <w:szCs w:val="24"/>
              </w:rPr>
              <w:t>plén</w:t>
            </w:r>
            <w:proofErr w:type="spellEnd"/>
            <w:r w:rsidR="00456716">
              <w:rPr>
                <w:szCs w:val="24"/>
              </w:rPr>
              <w:t>.</w:t>
            </w:r>
          </w:p>
        </w:tc>
      </w:tr>
      <w:tr w:rsidR="00440C4B" w:rsidRPr="00456716" w14:paraId="52931EDC" w14:textId="77777777" w:rsidTr="00440C4B">
        <w:trPr>
          <w:jc w:val="center"/>
        </w:trPr>
        <w:tc>
          <w:tcPr>
            <w:tcW w:w="5633" w:type="dxa"/>
          </w:tcPr>
          <w:p w14:paraId="592FF400" w14:textId="77777777" w:rsidR="00440C4B" w:rsidRDefault="00440C4B" w:rsidP="00CC7278">
            <w:pPr>
              <w:rPr>
                <w:szCs w:val="24"/>
              </w:rPr>
            </w:pPr>
            <w:r>
              <w:rPr>
                <w:szCs w:val="24"/>
              </w:rPr>
              <w:t>Cour de discipline budgétaire et financière</w:t>
            </w:r>
          </w:p>
        </w:tc>
        <w:tc>
          <w:tcPr>
            <w:tcW w:w="2442" w:type="dxa"/>
          </w:tcPr>
          <w:p w14:paraId="1FB08961" w14:textId="77777777" w:rsidR="00440C4B" w:rsidRDefault="00440C4B" w:rsidP="00CC7278">
            <w:pPr>
              <w:rPr>
                <w:szCs w:val="24"/>
              </w:rPr>
            </w:pPr>
            <w:r>
              <w:rPr>
                <w:szCs w:val="24"/>
              </w:rPr>
              <w:t>CDBF</w:t>
            </w:r>
          </w:p>
        </w:tc>
      </w:tr>
      <w:tr w:rsidR="00CC7278" w:rsidRPr="00456716" w14:paraId="4D2E1B33" w14:textId="77777777" w:rsidTr="00440C4B">
        <w:trPr>
          <w:jc w:val="center"/>
        </w:trPr>
        <w:tc>
          <w:tcPr>
            <w:tcW w:w="5633" w:type="dxa"/>
          </w:tcPr>
          <w:p w14:paraId="7113C8D8" w14:textId="77777777" w:rsidR="00CC7278" w:rsidRPr="00456716" w:rsidRDefault="00CC7278" w:rsidP="00CC7278">
            <w:pPr>
              <w:rPr>
                <w:szCs w:val="24"/>
              </w:rPr>
            </w:pPr>
            <w:r>
              <w:rPr>
                <w:szCs w:val="24"/>
              </w:rPr>
              <w:t>Cour de justice de l’Union européenne</w:t>
            </w:r>
          </w:p>
        </w:tc>
        <w:tc>
          <w:tcPr>
            <w:tcW w:w="2442" w:type="dxa"/>
          </w:tcPr>
          <w:p w14:paraId="1F0CE807" w14:textId="77777777" w:rsidR="00CC7278" w:rsidRPr="00456716" w:rsidRDefault="00CC7278" w:rsidP="00CC7278">
            <w:pPr>
              <w:rPr>
                <w:szCs w:val="24"/>
              </w:rPr>
            </w:pPr>
            <w:r>
              <w:rPr>
                <w:szCs w:val="24"/>
              </w:rPr>
              <w:t>CJUE</w:t>
            </w:r>
          </w:p>
        </w:tc>
      </w:tr>
      <w:tr w:rsidR="00CC7278" w:rsidRPr="00456716" w14:paraId="72C67FAE" w14:textId="77777777" w:rsidTr="00440C4B">
        <w:trPr>
          <w:jc w:val="center"/>
        </w:trPr>
        <w:tc>
          <w:tcPr>
            <w:tcW w:w="5633" w:type="dxa"/>
          </w:tcPr>
          <w:p w14:paraId="7CD65861" w14:textId="77777777" w:rsidR="00CC7278" w:rsidRPr="00456716" w:rsidRDefault="00CC7278" w:rsidP="00CC7278">
            <w:pPr>
              <w:rPr>
                <w:szCs w:val="24"/>
              </w:rPr>
            </w:pPr>
            <w:r>
              <w:rPr>
                <w:szCs w:val="24"/>
              </w:rPr>
              <w:t>Cour de justice de la Communauté européenne</w:t>
            </w:r>
          </w:p>
        </w:tc>
        <w:tc>
          <w:tcPr>
            <w:tcW w:w="2442" w:type="dxa"/>
          </w:tcPr>
          <w:p w14:paraId="46096DCF" w14:textId="77777777" w:rsidR="00CC7278" w:rsidRPr="00456716" w:rsidRDefault="00CC7278" w:rsidP="00CC7278">
            <w:pPr>
              <w:rPr>
                <w:szCs w:val="24"/>
              </w:rPr>
            </w:pPr>
            <w:r>
              <w:rPr>
                <w:szCs w:val="24"/>
              </w:rPr>
              <w:t>CJCE</w:t>
            </w:r>
          </w:p>
        </w:tc>
      </w:tr>
      <w:tr w:rsidR="00440C4B" w:rsidRPr="00456716" w14:paraId="5A7B587A" w14:textId="77777777" w:rsidTr="00440C4B">
        <w:trPr>
          <w:jc w:val="center"/>
        </w:trPr>
        <w:tc>
          <w:tcPr>
            <w:tcW w:w="5633" w:type="dxa"/>
          </w:tcPr>
          <w:p w14:paraId="441D1C1D" w14:textId="77777777" w:rsidR="00440C4B" w:rsidRDefault="00440C4B" w:rsidP="00CC7278">
            <w:pPr>
              <w:rPr>
                <w:szCs w:val="24"/>
              </w:rPr>
            </w:pPr>
            <w:r>
              <w:rPr>
                <w:szCs w:val="24"/>
              </w:rPr>
              <w:t>Cour des comptes</w:t>
            </w:r>
          </w:p>
        </w:tc>
        <w:tc>
          <w:tcPr>
            <w:tcW w:w="2442" w:type="dxa"/>
          </w:tcPr>
          <w:p w14:paraId="2BCC5F93" w14:textId="77777777" w:rsidR="00440C4B" w:rsidRDefault="00440C4B" w:rsidP="00440C4B">
            <w:pPr>
              <w:tabs>
                <w:tab w:val="left" w:pos="3480"/>
              </w:tabs>
              <w:rPr>
                <w:szCs w:val="24"/>
              </w:rPr>
            </w:pPr>
            <w:r>
              <w:rPr>
                <w:szCs w:val="24"/>
              </w:rPr>
              <w:t>C. comptes</w:t>
            </w:r>
          </w:p>
        </w:tc>
      </w:tr>
      <w:tr w:rsidR="008C4E0E" w:rsidRPr="00456716" w14:paraId="023370FB" w14:textId="77777777" w:rsidTr="00440C4B">
        <w:trPr>
          <w:jc w:val="center"/>
        </w:trPr>
        <w:tc>
          <w:tcPr>
            <w:tcW w:w="5633" w:type="dxa"/>
          </w:tcPr>
          <w:p w14:paraId="48FE2480" w14:textId="77777777" w:rsidR="008C4E0E" w:rsidRDefault="008C4E0E" w:rsidP="00CC7278">
            <w:pPr>
              <w:rPr>
                <w:szCs w:val="24"/>
              </w:rPr>
            </w:pPr>
            <w:r>
              <w:rPr>
                <w:szCs w:val="24"/>
              </w:rPr>
              <w:lastRenderedPageBreak/>
              <w:t>Cour européenne des droits de l’homme</w:t>
            </w:r>
          </w:p>
        </w:tc>
        <w:tc>
          <w:tcPr>
            <w:tcW w:w="2442" w:type="dxa"/>
          </w:tcPr>
          <w:p w14:paraId="58CB16B8" w14:textId="77777777" w:rsidR="008C4E0E" w:rsidRDefault="008C4E0E" w:rsidP="00CC7278">
            <w:pPr>
              <w:rPr>
                <w:szCs w:val="24"/>
              </w:rPr>
            </w:pPr>
            <w:r>
              <w:rPr>
                <w:szCs w:val="24"/>
              </w:rPr>
              <w:t>CEDH</w:t>
            </w:r>
          </w:p>
        </w:tc>
      </w:tr>
      <w:tr w:rsidR="00CC7278" w:rsidRPr="00456716" w14:paraId="43CE710B" w14:textId="77777777" w:rsidTr="00440C4B">
        <w:trPr>
          <w:jc w:val="center"/>
        </w:trPr>
        <w:tc>
          <w:tcPr>
            <w:tcW w:w="5633" w:type="dxa"/>
          </w:tcPr>
          <w:p w14:paraId="0A820263" w14:textId="77777777" w:rsidR="00CC7278" w:rsidRDefault="00CC7278" w:rsidP="00CC7278">
            <w:pPr>
              <w:rPr>
                <w:szCs w:val="24"/>
              </w:rPr>
            </w:pPr>
            <w:r>
              <w:rPr>
                <w:szCs w:val="24"/>
              </w:rPr>
              <w:t>Cour internationale de justice</w:t>
            </w:r>
          </w:p>
        </w:tc>
        <w:tc>
          <w:tcPr>
            <w:tcW w:w="2442" w:type="dxa"/>
          </w:tcPr>
          <w:p w14:paraId="38A24218" w14:textId="77777777" w:rsidR="00CC7278" w:rsidRDefault="00CC7278" w:rsidP="00CC7278">
            <w:pPr>
              <w:rPr>
                <w:szCs w:val="24"/>
              </w:rPr>
            </w:pPr>
            <w:r>
              <w:rPr>
                <w:szCs w:val="24"/>
              </w:rPr>
              <w:t>CIJ</w:t>
            </w:r>
          </w:p>
        </w:tc>
      </w:tr>
      <w:tr w:rsidR="00CC7278" w:rsidRPr="00456716" w14:paraId="6800ECD3" w14:textId="77777777" w:rsidTr="00440C4B">
        <w:trPr>
          <w:jc w:val="center"/>
        </w:trPr>
        <w:tc>
          <w:tcPr>
            <w:tcW w:w="5633" w:type="dxa"/>
          </w:tcPr>
          <w:p w14:paraId="61D397D9" w14:textId="77777777" w:rsidR="00CC7278" w:rsidRPr="00456716" w:rsidRDefault="00CC7278" w:rsidP="00CC7278">
            <w:pPr>
              <w:rPr>
                <w:szCs w:val="24"/>
              </w:rPr>
            </w:pPr>
            <w:r>
              <w:rPr>
                <w:szCs w:val="24"/>
              </w:rPr>
              <w:t>Cour permanente de justice internationale</w:t>
            </w:r>
          </w:p>
        </w:tc>
        <w:tc>
          <w:tcPr>
            <w:tcW w:w="2442" w:type="dxa"/>
          </w:tcPr>
          <w:p w14:paraId="0D754C68" w14:textId="77777777" w:rsidR="00CC7278" w:rsidRPr="00456716" w:rsidRDefault="00CC7278" w:rsidP="00CC7278">
            <w:pPr>
              <w:rPr>
                <w:szCs w:val="24"/>
              </w:rPr>
            </w:pPr>
            <w:r>
              <w:rPr>
                <w:szCs w:val="24"/>
              </w:rPr>
              <w:t>CPJI</w:t>
            </w:r>
          </w:p>
        </w:tc>
      </w:tr>
      <w:tr w:rsidR="00CC7278" w:rsidRPr="00456716" w14:paraId="6BCEEA5E" w14:textId="77777777" w:rsidTr="00440C4B">
        <w:trPr>
          <w:jc w:val="center"/>
        </w:trPr>
        <w:tc>
          <w:tcPr>
            <w:tcW w:w="5633" w:type="dxa"/>
          </w:tcPr>
          <w:p w14:paraId="068A3997" w14:textId="77777777" w:rsidR="00CC7278" w:rsidRPr="00456716" w:rsidRDefault="00440C4B" w:rsidP="00CC7278">
            <w:pPr>
              <w:rPr>
                <w:szCs w:val="24"/>
              </w:rPr>
            </w:pPr>
            <w:r>
              <w:rPr>
                <w:szCs w:val="24"/>
              </w:rPr>
              <w:t>Juge de proximité</w:t>
            </w:r>
          </w:p>
        </w:tc>
        <w:tc>
          <w:tcPr>
            <w:tcW w:w="2442" w:type="dxa"/>
          </w:tcPr>
          <w:p w14:paraId="7FD00EA6" w14:textId="77777777" w:rsidR="00CC7278" w:rsidRPr="00456716" w:rsidRDefault="00440C4B" w:rsidP="00CC7278">
            <w:pPr>
              <w:rPr>
                <w:szCs w:val="24"/>
              </w:rPr>
            </w:pPr>
            <w:r>
              <w:rPr>
                <w:szCs w:val="24"/>
              </w:rPr>
              <w:t xml:space="preserve">J. </w:t>
            </w:r>
            <w:proofErr w:type="spellStart"/>
            <w:r>
              <w:rPr>
                <w:szCs w:val="24"/>
              </w:rPr>
              <w:t>prox</w:t>
            </w:r>
            <w:proofErr w:type="spellEnd"/>
            <w:r>
              <w:rPr>
                <w:szCs w:val="24"/>
              </w:rPr>
              <w:t>.</w:t>
            </w:r>
          </w:p>
        </w:tc>
      </w:tr>
      <w:tr w:rsidR="00CC7278" w:rsidRPr="00456716" w14:paraId="3EF22521" w14:textId="77777777" w:rsidTr="00440C4B">
        <w:trPr>
          <w:jc w:val="center"/>
        </w:trPr>
        <w:tc>
          <w:tcPr>
            <w:tcW w:w="5633" w:type="dxa"/>
          </w:tcPr>
          <w:p w14:paraId="7C01FFEC" w14:textId="77777777" w:rsidR="00CC7278" w:rsidRPr="00456716" w:rsidRDefault="00CC7278" w:rsidP="00CC7278">
            <w:pPr>
              <w:rPr>
                <w:szCs w:val="24"/>
              </w:rPr>
            </w:pPr>
            <w:r>
              <w:rPr>
                <w:szCs w:val="24"/>
              </w:rPr>
              <w:t>Tribunal administratif</w:t>
            </w:r>
          </w:p>
        </w:tc>
        <w:tc>
          <w:tcPr>
            <w:tcW w:w="2442" w:type="dxa"/>
          </w:tcPr>
          <w:p w14:paraId="73C3F099" w14:textId="77777777" w:rsidR="00CC7278" w:rsidRPr="00456716" w:rsidRDefault="00CC7278" w:rsidP="00CC7278">
            <w:pPr>
              <w:rPr>
                <w:szCs w:val="24"/>
              </w:rPr>
            </w:pPr>
            <w:r>
              <w:rPr>
                <w:szCs w:val="24"/>
              </w:rPr>
              <w:t>TA</w:t>
            </w:r>
          </w:p>
        </w:tc>
      </w:tr>
      <w:tr w:rsidR="00CC7278" w:rsidRPr="00456716" w14:paraId="6254F649" w14:textId="77777777" w:rsidTr="00440C4B">
        <w:trPr>
          <w:jc w:val="center"/>
        </w:trPr>
        <w:tc>
          <w:tcPr>
            <w:tcW w:w="5633" w:type="dxa"/>
          </w:tcPr>
          <w:p w14:paraId="6A872D17" w14:textId="77777777" w:rsidR="00CC7278" w:rsidRPr="00456716" w:rsidRDefault="00CC7278" w:rsidP="00CC7278">
            <w:pPr>
              <w:rPr>
                <w:szCs w:val="24"/>
              </w:rPr>
            </w:pPr>
            <w:r>
              <w:rPr>
                <w:szCs w:val="24"/>
              </w:rPr>
              <w:t>Tribunal arbitral du sport</w:t>
            </w:r>
          </w:p>
        </w:tc>
        <w:tc>
          <w:tcPr>
            <w:tcW w:w="2442" w:type="dxa"/>
          </w:tcPr>
          <w:p w14:paraId="5ED9BDD8" w14:textId="77777777" w:rsidR="00CC7278" w:rsidRPr="00456716" w:rsidRDefault="00CC7278" w:rsidP="00CC7278">
            <w:pPr>
              <w:rPr>
                <w:szCs w:val="24"/>
              </w:rPr>
            </w:pPr>
            <w:r>
              <w:rPr>
                <w:szCs w:val="24"/>
              </w:rPr>
              <w:t>TAS</w:t>
            </w:r>
          </w:p>
        </w:tc>
      </w:tr>
      <w:tr w:rsidR="00440C4B" w:rsidRPr="00456716" w14:paraId="157012FF" w14:textId="77777777" w:rsidTr="00440C4B">
        <w:trPr>
          <w:jc w:val="center"/>
        </w:trPr>
        <w:tc>
          <w:tcPr>
            <w:tcW w:w="5633" w:type="dxa"/>
          </w:tcPr>
          <w:p w14:paraId="70794128" w14:textId="77777777" w:rsidR="00440C4B" w:rsidRPr="00456716" w:rsidRDefault="00440C4B" w:rsidP="00440C4B">
            <w:pPr>
              <w:rPr>
                <w:szCs w:val="24"/>
              </w:rPr>
            </w:pPr>
            <w:r>
              <w:rPr>
                <w:szCs w:val="24"/>
              </w:rPr>
              <w:t>Tribunal correctionnel</w:t>
            </w:r>
          </w:p>
        </w:tc>
        <w:tc>
          <w:tcPr>
            <w:tcW w:w="2442" w:type="dxa"/>
          </w:tcPr>
          <w:p w14:paraId="76C59849" w14:textId="77777777" w:rsidR="00440C4B" w:rsidRPr="00456716" w:rsidRDefault="00440C4B" w:rsidP="00440C4B">
            <w:pPr>
              <w:rPr>
                <w:szCs w:val="24"/>
              </w:rPr>
            </w:pPr>
            <w:r>
              <w:rPr>
                <w:szCs w:val="24"/>
              </w:rPr>
              <w:t>T. Corr.</w:t>
            </w:r>
          </w:p>
        </w:tc>
      </w:tr>
      <w:tr w:rsidR="00440C4B" w:rsidRPr="00456716" w14:paraId="4F7D1E4D" w14:textId="77777777" w:rsidTr="00440C4B">
        <w:trPr>
          <w:jc w:val="center"/>
        </w:trPr>
        <w:tc>
          <w:tcPr>
            <w:tcW w:w="5633" w:type="dxa"/>
          </w:tcPr>
          <w:p w14:paraId="07957876" w14:textId="77777777" w:rsidR="00440C4B" w:rsidRPr="00456716" w:rsidRDefault="00440C4B" w:rsidP="00440C4B">
            <w:pPr>
              <w:rPr>
                <w:szCs w:val="24"/>
              </w:rPr>
            </w:pPr>
            <w:r>
              <w:rPr>
                <w:szCs w:val="24"/>
              </w:rPr>
              <w:t>Tribunal de commerce</w:t>
            </w:r>
          </w:p>
        </w:tc>
        <w:tc>
          <w:tcPr>
            <w:tcW w:w="2442" w:type="dxa"/>
          </w:tcPr>
          <w:p w14:paraId="0C3B06B6" w14:textId="77777777" w:rsidR="00440C4B" w:rsidRPr="00456716" w:rsidRDefault="00440C4B" w:rsidP="00440C4B">
            <w:pPr>
              <w:rPr>
                <w:szCs w:val="24"/>
              </w:rPr>
            </w:pPr>
            <w:r>
              <w:rPr>
                <w:szCs w:val="24"/>
              </w:rPr>
              <w:t>T. Com.</w:t>
            </w:r>
          </w:p>
        </w:tc>
      </w:tr>
      <w:tr w:rsidR="00440C4B" w:rsidRPr="00456716" w14:paraId="53DEE86D" w14:textId="77777777" w:rsidTr="00440C4B">
        <w:trPr>
          <w:jc w:val="center"/>
        </w:trPr>
        <w:tc>
          <w:tcPr>
            <w:tcW w:w="5633" w:type="dxa"/>
          </w:tcPr>
          <w:p w14:paraId="0E0053EE" w14:textId="77777777" w:rsidR="00440C4B" w:rsidRPr="00456716" w:rsidRDefault="00440C4B" w:rsidP="00440C4B">
            <w:pPr>
              <w:rPr>
                <w:szCs w:val="24"/>
              </w:rPr>
            </w:pPr>
            <w:r>
              <w:rPr>
                <w:szCs w:val="24"/>
              </w:rPr>
              <w:t>Tribunal de grande instance</w:t>
            </w:r>
          </w:p>
        </w:tc>
        <w:tc>
          <w:tcPr>
            <w:tcW w:w="2442" w:type="dxa"/>
          </w:tcPr>
          <w:p w14:paraId="3DA090C7" w14:textId="77777777" w:rsidR="00440C4B" w:rsidRPr="00456716" w:rsidRDefault="00440C4B" w:rsidP="00440C4B">
            <w:pPr>
              <w:rPr>
                <w:szCs w:val="24"/>
              </w:rPr>
            </w:pPr>
            <w:r>
              <w:rPr>
                <w:szCs w:val="24"/>
              </w:rPr>
              <w:t>TGI</w:t>
            </w:r>
          </w:p>
        </w:tc>
      </w:tr>
      <w:tr w:rsidR="00440C4B" w:rsidRPr="00456716" w14:paraId="332252F0" w14:textId="77777777" w:rsidTr="00440C4B">
        <w:trPr>
          <w:jc w:val="center"/>
        </w:trPr>
        <w:tc>
          <w:tcPr>
            <w:tcW w:w="5633" w:type="dxa"/>
          </w:tcPr>
          <w:p w14:paraId="2987780A" w14:textId="77777777" w:rsidR="00440C4B" w:rsidRPr="00456716" w:rsidRDefault="00440C4B" w:rsidP="00440C4B">
            <w:pPr>
              <w:rPr>
                <w:szCs w:val="24"/>
              </w:rPr>
            </w:pPr>
            <w:r>
              <w:rPr>
                <w:szCs w:val="24"/>
              </w:rPr>
              <w:t>Tribunal de police</w:t>
            </w:r>
          </w:p>
        </w:tc>
        <w:tc>
          <w:tcPr>
            <w:tcW w:w="2442" w:type="dxa"/>
          </w:tcPr>
          <w:p w14:paraId="4D14D453" w14:textId="77777777" w:rsidR="00440C4B" w:rsidRPr="00456716" w:rsidRDefault="00440C4B" w:rsidP="00440C4B">
            <w:pPr>
              <w:rPr>
                <w:szCs w:val="24"/>
              </w:rPr>
            </w:pPr>
            <w:r>
              <w:rPr>
                <w:szCs w:val="24"/>
              </w:rPr>
              <w:t>T. Pol.</w:t>
            </w:r>
          </w:p>
        </w:tc>
      </w:tr>
      <w:tr w:rsidR="00440C4B" w:rsidRPr="00456716" w14:paraId="2CCDDEF2" w14:textId="77777777" w:rsidTr="00440C4B">
        <w:trPr>
          <w:jc w:val="center"/>
        </w:trPr>
        <w:tc>
          <w:tcPr>
            <w:tcW w:w="5633" w:type="dxa"/>
          </w:tcPr>
          <w:p w14:paraId="46D49269" w14:textId="77777777" w:rsidR="00440C4B" w:rsidRPr="00456716" w:rsidRDefault="00440C4B" w:rsidP="00440C4B">
            <w:pPr>
              <w:rPr>
                <w:szCs w:val="24"/>
              </w:rPr>
            </w:pPr>
            <w:r>
              <w:rPr>
                <w:szCs w:val="24"/>
              </w:rPr>
              <w:t>Tribunal des affaires de Sécurité Sociale</w:t>
            </w:r>
          </w:p>
        </w:tc>
        <w:tc>
          <w:tcPr>
            <w:tcW w:w="2442" w:type="dxa"/>
          </w:tcPr>
          <w:p w14:paraId="64019C16" w14:textId="77777777" w:rsidR="00440C4B" w:rsidRPr="00456716" w:rsidRDefault="00440C4B" w:rsidP="00440C4B">
            <w:pPr>
              <w:rPr>
                <w:szCs w:val="24"/>
              </w:rPr>
            </w:pPr>
            <w:r>
              <w:rPr>
                <w:szCs w:val="24"/>
              </w:rPr>
              <w:t>TASS</w:t>
            </w:r>
          </w:p>
        </w:tc>
      </w:tr>
      <w:tr w:rsidR="00440C4B" w:rsidRPr="00456716" w14:paraId="31DA903F" w14:textId="77777777" w:rsidTr="00440C4B">
        <w:trPr>
          <w:jc w:val="center"/>
        </w:trPr>
        <w:tc>
          <w:tcPr>
            <w:tcW w:w="5633" w:type="dxa"/>
          </w:tcPr>
          <w:p w14:paraId="70EEB36B" w14:textId="77777777" w:rsidR="00440C4B" w:rsidRPr="00456716" w:rsidRDefault="00440C4B" w:rsidP="00440C4B">
            <w:pPr>
              <w:rPr>
                <w:szCs w:val="24"/>
              </w:rPr>
            </w:pPr>
            <w:r w:rsidRPr="00456716">
              <w:rPr>
                <w:szCs w:val="24"/>
              </w:rPr>
              <w:t>Tribunal des conflits</w:t>
            </w:r>
          </w:p>
        </w:tc>
        <w:tc>
          <w:tcPr>
            <w:tcW w:w="2442" w:type="dxa"/>
          </w:tcPr>
          <w:p w14:paraId="1065F0FB" w14:textId="77777777" w:rsidR="00440C4B" w:rsidRPr="00456716" w:rsidRDefault="00440C4B" w:rsidP="00440C4B">
            <w:pPr>
              <w:rPr>
                <w:szCs w:val="24"/>
              </w:rPr>
            </w:pPr>
            <w:r>
              <w:rPr>
                <w:szCs w:val="24"/>
              </w:rPr>
              <w:t xml:space="preserve">T. </w:t>
            </w:r>
            <w:proofErr w:type="spellStart"/>
            <w:r>
              <w:rPr>
                <w:szCs w:val="24"/>
              </w:rPr>
              <w:t>Confl</w:t>
            </w:r>
            <w:proofErr w:type="spellEnd"/>
            <w:r>
              <w:rPr>
                <w:szCs w:val="24"/>
              </w:rPr>
              <w:t>.</w:t>
            </w:r>
          </w:p>
        </w:tc>
      </w:tr>
      <w:tr w:rsidR="00440C4B" w:rsidRPr="00456716" w14:paraId="2941F114" w14:textId="77777777" w:rsidTr="00440C4B">
        <w:trPr>
          <w:jc w:val="center"/>
        </w:trPr>
        <w:tc>
          <w:tcPr>
            <w:tcW w:w="5633" w:type="dxa"/>
          </w:tcPr>
          <w:p w14:paraId="28DC8A2B" w14:textId="77777777" w:rsidR="00440C4B" w:rsidRDefault="00440C4B" w:rsidP="00440C4B">
            <w:pPr>
              <w:rPr>
                <w:szCs w:val="24"/>
              </w:rPr>
            </w:pPr>
            <w:r>
              <w:rPr>
                <w:szCs w:val="24"/>
              </w:rPr>
              <w:t>Tribunal des enfants</w:t>
            </w:r>
          </w:p>
        </w:tc>
        <w:tc>
          <w:tcPr>
            <w:tcW w:w="2442" w:type="dxa"/>
          </w:tcPr>
          <w:p w14:paraId="2FAD5FD3" w14:textId="77777777" w:rsidR="00440C4B" w:rsidRDefault="00440C4B" w:rsidP="00440C4B">
            <w:pPr>
              <w:rPr>
                <w:szCs w:val="24"/>
              </w:rPr>
            </w:pPr>
            <w:r>
              <w:rPr>
                <w:szCs w:val="24"/>
              </w:rPr>
              <w:t>T. enfants</w:t>
            </w:r>
          </w:p>
        </w:tc>
      </w:tr>
      <w:tr w:rsidR="00440C4B" w:rsidRPr="00456716" w14:paraId="175C08E1" w14:textId="77777777" w:rsidTr="00440C4B">
        <w:trPr>
          <w:jc w:val="center"/>
        </w:trPr>
        <w:tc>
          <w:tcPr>
            <w:tcW w:w="5633" w:type="dxa"/>
          </w:tcPr>
          <w:p w14:paraId="61CA546B" w14:textId="77777777" w:rsidR="00440C4B" w:rsidRPr="00456716" w:rsidRDefault="00440C4B" w:rsidP="00440C4B">
            <w:pPr>
              <w:rPr>
                <w:szCs w:val="24"/>
              </w:rPr>
            </w:pPr>
            <w:r>
              <w:rPr>
                <w:szCs w:val="24"/>
              </w:rPr>
              <w:t>Tribunal d’instance</w:t>
            </w:r>
          </w:p>
        </w:tc>
        <w:tc>
          <w:tcPr>
            <w:tcW w:w="2442" w:type="dxa"/>
          </w:tcPr>
          <w:p w14:paraId="2A158A01" w14:textId="77777777" w:rsidR="00440C4B" w:rsidRPr="00456716" w:rsidRDefault="00440C4B" w:rsidP="00440C4B">
            <w:pPr>
              <w:rPr>
                <w:szCs w:val="24"/>
              </w:rPr>
            </w:pPr>
            <w:r>
              <w:rPr>
                <w:szCs w:val="24"/>
              </w:rPr>
              <w:t>TI</w:t>
            </w:r>
          </w:p>
        </w:tc>
      </w:tr>
      <w:tr w:rsidR="00440C4B" w:rsidRPr="00456716" w14:paraId="0BCCA216" w14:textId="77777777" w:rsidTr="00440C4B">
        <w:trPr>
          <w:jc w:val="center"/>
        </w:trPr>
        <w:tc>
          <w:tcPr>
            <w:tcW w:w="5633" w:type="dxa"/>
          </w:tcPr>
          <w:p w14:paraId="40CD6246" w14:textId="77777777" w:rsidR="00440C4B" w:rsidRPr="00456716" w:rsidRDefault="00440C4B" w:rsidP="00440C4B">
            <w:pPr>
              <w:rPr>
                <w:szCs w:val="24"/>
              </w:rPr>
            </w:pPr>
            <w:r>
              <w:rPr>
                <w:szCs w:val="24"/>
              </w:rPr>
              <w:t>Tribunal paritaire des baux ruraux</w:t>
            </w:r>
          </w:p>
        </w:tc>
        <w:tc>
          <w:tcPr>
            <w:tcW w:w="2442" w:type="dxa"/>
          </w:tcPr>
          <w:p w14:paraId="223FFCA9" w14:textId="77777777" w:rsidR="00440C4B" w:rsidRPr="00456716" w:rsidRDefault="00440C4B" w:rsidP="00440C4B">
            <w:pPr>
              <w:rPr>
                <w:szCs w:val="24"/>
              </w:rPr>
            </w:pPr>
            <w:r>
              <w:rPr>
                <w:szCs w:val="24"/>
              </w:rPr>
              <w:t>TPBR</w:t>
            </w:r>
          </w:p>
        </w:tc>
      </w:tr>
    </w:tbl>
    <w:p w14:paraId="031978C6" w14:textId="77777777" w:rsidR="00AC6E5E" w:rsidRDefault="00AC6E5E">
      <w:pPr>
        <w:rPr>
          <w:bCs/>
          <w:szCs w:val="24"/>
        </w:rPr>
      </w:pPr>
      <w:r>
        <w:rPr>
          <w:bCs/>
          <w:szCs w:val="24"/>
        </w:rPr>
        <w:br w:type="page"/>
      </w:r>
    </w:p>
    <w:p w14:paraId="11BCA0FC" w14:textId="72727700" w:rsidR="004924F5" w:rsidRDefault="004924F5" w:rsidP="004924F5">
      <w:pPr>
        <w:pStyle w:val="Titre1"/>
      </w:pPr>
      <w:bookmarkStart w:id="62" w:name="_Toc523216950"/>
      <w:r>
        <w:lastRenderedPageBreak/>
        <w:t>Abréviations conseillées – Revues</w:t>
      </w:r>
      <w:bookmarkEnd w:id="62"/>
    </w:p>
    <w:p w14:paraId="0C78A317" w14:textId="77777777" w:rsidR="004924F5" w:rsidRDefault="004924F5" w:rsidP="004924F5">
      <w:pPr>
        <w:rPr>
          <w:szCs w:val="24"/>
        </w:rPr>
      </w:pPr>
    </w:p>
    <w:p w14:paraId="0B155E09" w14:textId="17A70731" w:rsidR="004924F5" w:rsidRDefault="004924F5" w:rsidP="004924F5">
      <w:pPr>
        <w:rPr>
          <w:szCs w:val="24"/>
        </w:rPr>
      </w:pPr>
      <w:r>
        <w:rPr>
          <w:szCs w:val="24"/>
        </w:rPr>
        <w:t>Il n’est matériellement pas possible d’établir une liste d’abréviations recommandées, du fait du nombre des revues juridiques et de leurs fréquents changements de nom, fusions, scissions…</w:t>
      </w:r>
    </w:p>
    <w:p w14:paraId="48D67DB4" w14:textId="77777777" w:rsidR="00DC0D63" w:rsidRDefault="00DC0D63">
      <w:pPr>
        <w:rPr>
          <w:bCs/>
          <w:szCs w:val="24"/>
        </w:rPr>
      </w:pPr>
    </w:p>
    <w:p w14:paraId="2DAAAAF7" w14:textId="7D067ECB" w:rsidR="00DC0D63" w:rsidRDefault="004924F5">
      <w:pPr>
        <w:rPr>
          <w:bCs/>
          <w:szCs w:val="24"/>
        </w:rPr>
      </w:pPr>
      <w:r>
        <w:rPr>
          <w:bCs/>
          <w:szCs w:val="24"/>
        </w:rPr>
        <w:t xml:space="preserve">Il est recommandé d’établir une liste des abréviations utilisées en début de document de recherche pour les revues les plus utilisées. À cette fin, il est recommandé de se reporter à la manière </w:t>
      </w:r>
      <w:r w:rsidR="00DC0D63">
        <w:rPr>
          <w:bCs/>
          <w:szCs w:val="24"/>
        </w:rPr>
        <w:t>dont les revues préconisent de se citer elles-mêmes</w:t>
      </w:r>
      <w:r>
        <w:rPr>
          <w:bCs/>
          <w:szCs w:val="24"/>
        </w:rPr>
        <w:t>, en recourant à leur site et indications aux auteurs.</w:t>
      </w:r>
    </w:p>
    <w:p w14:paraId="7EF0F57B" w14:textId="7CA7C31C" w:rsidR="004924F5" w:rsidRDefault="004924F5">
      <w:pPr>
        <w:rPr>
          <w:bCs/>
          <w:szCs w:val="24"/>
        </w:rPr>
      </w:pPr>
      <w:r>
        <w:rPr>
          <w:bCs/>
          <w:szCs w:val="24"/>
        </w:rPr>
        <w:t>Les bibliothèques universitaires de l’université Toulouse 1 Capitole proposent un tableau présentant les abréviations juridiques les plus courantes, notamment pour les revues :</w:t>
      </w:r>
    </w:p>
    <w:p w14:paraId="6144D675" w14:textId="49C2000C" w:rsidR="00AC6E5E" w:rsidRDefault="00F176D1" w:rsidP="00D15F03">
      <w:pPr>
        <w:jc w:val="center"/>
        <w:rPr>
          <w:bCs/>
          <w:szCs w:val="24"/>
        </w:rPr>
      </w:pPr>
      <w:hyperlink r:id="rId33" w:history="1">
        <w:r w:rsidR="00DC0D63" w:rsidRPr="002A24F9">
          <w:rPr>
            <w:rStyle w:val="Lienhypertexte"/>
            <w:bCs/>
            <w:szCs w:val="24"/>
          </w:rPr>
          <w:t>http://ressscd.ut-capitole.fr/scd/abrev/</w:t>
        </w:r>
      </w:hyperlink>
    </w:p>
    <w:p w14:paraId="13B65CB9" w14:textId="77777777" w:rsidR="007C0A7E" w:rsidRDefault="007C0A7E" w:rsidP="009F0ECC">
      <w:pPr>
        <w:rPr>
          <w:bCs/>
          <w:szCs w:val="24"/>
        </w:rPr>
        <w:sectPr w:rsidR="007C0A7E" w:rsidSect="00D15F03">
          <w:footerReference w:type="first" r:id="rId34"/>
          <w:pgSz w:w="11906" w:h="16838"/>
          <w:pgMar w:top="1418" w:right="1418" w:bottom="1418" w:left="1418" w:header="709" w:footer="709" w:gutter="0"/>
          <w:pgNumType w:start="1"/>
          <w:cols w:space="708"/>
          <w:titlePg/>
          <w:docGrid w:linePitch="360"/>
        </w:sectPr>
      </w:pPr>
    </w:p>
    <w:p w14:paraId="28E439AF" w14:textId="26152197" w:rsidR="00AC6E5E" w:rsidRDefault="00AC6E5E" w:rsidP="009F0ECC">
      <w:pPr>
        <w:rPr>
          <w:bCs/>
          <w:szCs w:val="24"/>
        </w:rPr>
      </w:pPr>
    </w:p>
    <w:p w14:paraId="5685BFDF" w14:textId="77777777" w:rsidR="00AC6E5E" w:rsidRDefault="00AC6E5E" w:rsidP="009F0ECC">
      <w:pPr>
        <w:rPr>
          <w:bCs/>
          <w:szCs w:val="24"/>
        </w:rPr>
      </w:pPr>
    </w:p>
    <w:p w14:paraId="641EAAEC" w14:textId="77777777" w:rsidR="00AC6E5E" w:rsidRDefault="00AC6E5E" w:rsidP="009F0ECC">
      <w:pPr>
        <w:rPr>
          <w:bCs/>
          <w:szCs w:val="24"/>
        </w:rPr>
      </w:pPr>
    </w:p>
    <w:p w14:paraId="07900292" w14:textId="77777777" w:rsidR="00AC6E5E" w:rsidRDefault="00AC6E5E" w:rsidP="009F0ECC">
      <w:pPr>
        <w:rPr>
          <w:bCs/>
          <w:szCs w:val="24"/>
        </w:rPr>
      </w:pPr>
    </w:p>
    <w:p w14:paraId="3ABF3E8E" w14:textId="77777777" w:rsidR="00AC6E5E" w:rsidRDefault="00AC6E5E" w:rsidP="009F0ECC">
      <w:pPr>
        <w:rPr>
          <w:bCs/>
          <w:szCs w:val="24"/>
        </w:rPr>
      </w:pPr>
    </w:p>
    <w:p w14:paraId="55CFAB2C" w14:textId="77777777" w:rsidR="00AC6E5E" w:rsidRDefault="00AC6E5E" w:rsidP="009F0ECC">
      <w:pPr>
        <w:rPr>
          <w:bCs/>
          <w:szCs w:val="24"/>
        </w:rPr>
      </w:pPr>
    </w:p>
    <w:p w14:paraId="1AE68BCE" w14:textId="77777777" w:rsidR="00AC6E5E" w:rsidRDefault="00AC6E5E" w:rsidP="009F0ECC">
      <w:pPr>
        <w:rPr>
          <w:bCs/>
          <w:szCs w:val="24"/>
        </w:rPr>
      </w:pPr>
    </w:p>
    <w:p w14:paraId="198E28FE" w14:textId="77777777" w:rsidR="00AC6E5E" w:rsidRDefault="00AC6E5E" w:rsidP="009F0ECC">
      <w:pPr>
        <w:rPr>
          <w:bCs/>
          <w:szCs w:val="24"/>
        </w:rPr>
      </w:pPr>
    </w:p>
    <w:p w14:paraId="7DC752DD" w14:textId="77777777" w:rsidR="00AC6E5E" w:rsidRDefault="00AC6E5E" w:rsidP="009F0ECC">
      <w:pPr>
        <w:rPr>
          <w:bCs/>
          <w:szCs w:val="24"/>
        </w:rPr>
      </w:pPr>
    </w:p>
    <w:p w14:paraId="62C2EA22" w14:textId="77777777" w:rsidR="00AC6E5E" w:rsidRDefault="00AC6E5E" w:rsidP="009F0ECC">
      <w:pPr>
        <w:rPr>
          <w:bCs/>
          <w:szCs w:val="24"/>
        </w:rPr>
      </w:pPr>
    </w:p>
    <w:p w14:paraId="6A9D124F" w14:textId="77777777" w:rsidR="00AC6E5E" w:rsidRDefault="00AC6E5E" w:rsidP="009F0ECC">
      <w:pPr>
        <w:rPr>
          <w:bCs/>
          <w:szCs w:val="24"/>
        </w:rPr>
      </w:pPr>
    </w:p>
    <w:p w14:paraId="26D4597C" w14:textId="77777777" w:rsidR="00AC6E5E" w:rsidRDefault="00AC6E5E" w:rsidP="009F0ECC">
      <w:pPr>
        <w:rPr>
          <w:bCs/>
          <w:szCs w:val="24"/>
        </w:rPr>
      </w:pPr>
    </w:p>
    <w:p w14:paraId="3B79BC65" w14:textId="77777777" w:rsidR="00AC6E5E" w:rsidRDefault="00AC6E5E" w:rsidP="009F0ECC">
      <w:pPr>
        <w:rPr>
          <w:bCs/>
          <w:szCs w:val="24"/>
        </w:rPr>
      </w:pPr>
    </w:p>
    <w:p w14:paraId="483D3A12" w14:textId="77777777" w:rsidR="00AC6E5E" w:rsidRDefault="00AC6E5E" w:rsidP="009F0ECC">
      <w:pPr>
        <w:rPr>
          <w:bCs/>
          <w:szCs w:val="24"/>
        </w:rPr>
      </w:pPr>
    </w:p>
    <w:p w14:paraId="6FE99409" w14:textId="77777777" w:rsidR="00AC6E5E" w:rsidRDefault="00AC6E5E" w:rsidP="009F0ECC">
      <w:pPr>
        <w:rPr>
          <w:bCs/>
          <w:szCs w:val="24"/>
        </w:rPr>
      </w:pPr>
    </w:p>
    <w:p w14:paraId="6EE112C1" w14:textId="77777777" w:rsidR="00AC6E5E" w:rsidRDefault="00AC6E5E" w:rsidP="009F0ECC">
      <w:pPr>
        <w:rPr>
          <w:bCs/>
          <w:szCs w:val="24"/>
        </w:rPr>
      </w:pPr>
    </w:p>
    <w:p w14:paraId="4B996F1F" w14:textId="77777777" w:rsidR="00AC6E5E" w:rsidRDefault="00AC6E5E" w:rsidP="009F0ECC">
      <w:pPr>
        <w:rPr>
          <w:bCs/>
          <w:szCs w:val="24"/>
        </w:rPr>
      </w:pPr>
    </w:p>
    <w:p w14:paraId="5848DF96" w14:textId="1C070C88" w:rsidR="00AC6E5E" w:rsidRDefault="00067014" w:rsidP="00924379">
      <w:pPr>
        <w:jc w:val="center"/>
        <w:rPr>
          <w:bCs/>
          <w:szCs w:val="24"/>
        </w:rPr>
      </w:pPr>
      <w:r>
        <w:rPr>
          <w:bCs/>
          <w:szCs w:val="24"/>
        </w:rPr>
        <w:t xml:space="preserve">Version numérique diffusée à partir de </w:t>
      </w:r>
      <w:r w:rsidR="00C75EE1">
        <w:rPr>
          <w:bCs/>
          <w:szCs w:val="24"/>
        </w:rPr>
        <w:t>janvier 2019</w:t>
      </w:r>
      <w:proofErr w:type="gramStart"/>
      <w:r w:rsidR="00EC0B3D">
        <w:rPr>
          <w:bCs/>
          <w:szCs w:val="24"/>
        </w:rPr>
        <w:t>,</w:t>
      </w:r>
      <w:proofErr w:type="gramEnd"/>
      <w:r w:rsidR="00676B0B">
        <w:rPr>
          <w:bCs/>
          <w:szCs w:val="24"/>
        </w:rPr>
        <w:br/>
      </w:r>
      <w:r w:rsidR="00924379">
        <w:rPr>
          <w:bCs/>
          <w:szCs w:val="24"/>
        </w:rPr>
        <w:t xml:space="preserve">par </w:t>
      </w:r>
      <w:r>
        <w:rPr>
          <w:bCs/>
          <w:szCs w:val="24"/>
        </w:rPr>
        <w:t>l’</w:t>
      </w:r>
      <w:proofErr w:type="spellStart"/>
      <w:r>
        <w:rPr>
          <w:bCs/>
          <w:szCs w:val="24"/>
        </w:rPr>
        <w:t>Urfist</w:t>
      </w:r>
      <w:proofErr w:type="spellEnd"/>
      <w:r>
        <w:rPr>
          <w:bCs/>
          <w:szCs w:val="24"/>
        </w:rPr>
        <w:t xml:space="preserve"> de Bordeaux</w:t>
      </w:r>
      <w:r w:rsidR="00AC6E5E">
        <w:rPr>
          <w:bCs/>
          <w:szCs w:val="24"/>
        </w:rPr>
        <w:t>.</w:t>
      </w:r>
    </w:p>
    <w:p w14:paraId="58CC5EE8" w14:textId="497F817E" w:rsidR="00EC0B3D" w:rsidRPr="00B51F7C" w:rsidRDefault="00EC0B3D" w:rsidP="00924379">
      <w:pPr>
        <w:jc w:val="center"/>
        <w:rPr>
          <w:bCs/>
          <w:szCs w:val="24"/>
        </w:rPr>
      </w:pPr>
      <w:r w:rsidRPr="00EC0B3D">
        <w:rPr>
          <w:bCs/>
          <w:szCs w:val="24"/>
        </w:rPr>
        <w:t>http://weburfist.univ-bordeaux.fr</w:t>
      </w:r>
    </w:p>
    <w:sectPr w:rsidR="00EC0B3D" w:rsidRPr="00B51F7C" w:rsidSect="00D15F03">
      <w:footerReference w:type="first" r:id="rId35"/>
      <w:pgSz w:w="11906" w:h="16838"/>
      <w:pgMar w:top="1418" w:right="1418" w:bottom="1418" w:left="1418" w:header="709" w:footer="709" w:gutter="0"/>
      <w:pgNumType w:start="1"/>
      <w:cols w:space="708"/>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9" w:author="Frédérique Flamerie De Lachapelle" w:date="2018-09-11T10:23:00Z" w:initials="FFDL">
    <w:p w14:paraId="398847FC" w14:textId="197EEFF2" w:rsidR="00F176D1" w:rsidRDefault="00F176D1">
      <w:pPr>
        <w:pStyle w:val="Commentaire"/>
      </w:pPr>
      <w:r>
        <w:rPr>
          <w:rStyle w:val="Marquedecommentaire"/>
        </w:rPr>
        <w:annotationRef/>
      </w:r>
      <w:r>
        <w:t>Dans la mesure où on met la mention [en ligne] après le titre de l’article et non après le titre de la revue, je dirais plutôt « imprimé »</w:t>
      </w:r>
    </w:p>
  </w:comment>
  <w:comment w:id="48" w:author="Frédérique Flamerie De Lachapelle" w:date="2018-09-11T10:30:00Z" w:initials="FFDL">
    <w:p w14:paraId="0BB6D708" w14:textId="11E128FC" w:rsidR="00F176D1" w:rsidRDefault="00F176D1">
      <w:pPr>
        <w:pStyle w:val="Commentaire"/>
      </w:pPr>
      <w:r>
        <w:rPr>
          <w:rStyle w:val="Marquedecommentaire"/>
        </w:rPr>
        <w:annotationRef/>
      </w:r>
      <w:r>
        <w:t>Non corrigé – repéré ici : il convient d’insérer une espace insécable entre « n° » et le numéro – c’est paramétré dans le style</w:t>
      </w:r>
    </w:p>
  </w:comment>
  <w:comment w:id="57" w:author="Frédérique Flamerie De Lachapelle" w:date="2018-09-11T10:37:00Z" w:initials="FFDL">
    <w:p w14:paraId="05A14AFF" w14:textId="637A45B3" w:rsidR="00F176D1" w:rsidRDefault="00F176D1">
      <w:pPr>
        <w:pStyle w:val="Commentaire"/>
      </w:pPr>
      <w:r>
        <w:rPr>
          <w:rStyle w:val="Marquedecommentaire"/>
        </w:rPr>
        <w:annotationRef/>
      </w:r>
      <w:r>
        <w:t xml:space="preserve">URL dans </w:t>
      </w:r>
      <w:proofErr w:type="gramStart"/>
      <w:r>
        <w:t>la</w:t>
      </w:r>
      <w:proofErr w:type="gramEnd"/>
      <w:r>
        <w:t xml:space="preserve"> bib d’exemple : </w:t>
      </w:r>
      <w:hyperlink r:id="rId1" w:history="1">
        <w:r>
          <w:rPr>
            <w:rStyle w:val="Lienhypertexte"/>
          </w:rPr>
          <w:t>https://jurisconnexion.fr</w:t>
        </w:r>
      </w:hyperlink>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98847FC" w15:done="0"/>
  <w15:commentEx w15:paraId="0BB6D708" w15:done="0"/>
  <w15:commentEx w15:paraId="05A14AFF"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0A0090A" w14:textId="77777777" w:rsidR="00F176D1" w:rsidRDefault="00F176D1" w:rsidP="008974D9">
      <w:pPr>
        <w:spacing w:after="0" w:line="240" w:lineRule="auto"/>
      </w:pPr>
      <w:r>
        <w:separator/>
      </w:r>
    </w:p>
  </w:endnote>
  <w:endnote w:type="continuationSeparator" w:id="0">
    <w:p w14:paraId="3D754702" w14:textId="77777777" w:rsidR="00F176D1" w:rsidRDefault="00F176D1" w:rsidP="008974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ArialMT">
    <w:panose1 w:val="00000000000000000000"/>
    <w:charset w:val="00"/>
    <w:family w:val="auto"/>
    <w:notTrueType/>
    <w:pitch w:val="default"/>
    <w:sig w:usb0="00000003" w:usb1="00000000" w:usb2="00000000" w:usb3="00000000" w:csb0="00000001" w:csb1="00000000"/>
  </w:font>
  <w:font w:name="Arial-ItalicMT">
    <w:panose1 w:val="00000000000000000000"/>
    <w:charset w:val="00"/>
    <w:family w:val="auto"/>
    <w:notTrueType/>
    <w:pitch w:val="default"/>
    <w:sig w:usb0="00000003" w:usb1="00000000" w:usb2="00000000" w:usb3="00000000" w:csb0="00000001" w:csb1="00000000"/>
  </w:font>
  <w:font w:name="Segoe UI Symbol">
    <w:panose1 w:val="020B0502040204020203"/>
    <w:charset w:val="00"/>
    <w:family w:val="swiss"/>
    <w:pitch w:val="variable"/>
    <w:sig w:usb0="8000006F" w:usb1="1200FBEF" w:usb2="0064C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6A365A" w14:textId="77777777" w:rsidR="00F176D1" w:rsidRDefault="00F176D1" w:rsidP="00037BAC">
    <w:pPr>
      <w:pStyle w:val="Pieddepage"/>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12739917"/>
      <w:docPartObj>
        <w:docPartGallery w:val="Page Numbers (Bottom of Page)"/>
        <w:docPartUnique/>
      </w:docPartObj>
    </w:sdtPr>
    <w:sdtContent>
      <w:p w14:paraId="1D725FBC" w14:textId="7A8E71C7" w:rsidR="00F176D1" w:rsidRDefault="00F176D1">
        <w:pPr>
          <w:pStyle w:val="Pieddepage"/>
          <w:jc w:val="right"/>
        </w:pPr>
        <w:r>
          <w:fldChar w:fldCharType="begin"/>
        </w:r>
        <w:r>
          <w:instrText>PAGE   \* MERGEFORMAT</w:instrText>
        </w:r>
        <w:r>
          <w:fldChar w:fldCharType="separate"/>
        </w:r>
        <w:r w:rsidR="00D03A3A">
          <w:rPr>
            <w:noProof/>
          </w:rPr>
          <w:t>29</w:t>
        </w:r>
        <w:r>
          <w:fldChar w:fldCharType="end"/>
        </w:r>
      </w:p>
    </w:sdtContent>
  </w:sdt>
  <w:p w14:paraId="473203C2" w14:textId="77777777" w:rsidR="00F176D1" w:rsidRDefault="00F176D1" w:rsidP="00037BAC">
    <w:pPr>
      <w:pStyle w:val="Pieddepage"/>
      <w:jc w:val="cen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89390740"/>
      <w:docPartObj>
        <w:docPartGallery w:val="Page Numbers (Bottom of Page)"/>
        <w:docPartUnique/>
      </w:docPartObj>
    </w:sdtPr>
    <w:sdtContent>
      <w:p w14:paraId="39FA779E" w14:textId="1D09C2C6" w:rsidR="00F176D1" w:rsidRDefault="00F176D1">
        <w:pPr>
          <w:pStyle w:val="Pieddepage"/>
          <w:jc w:val="right"/>
        </w:pPr>
        <w:r>
          <w:fldChar w:fldCharType="begin"/>
        </w:r>
        <w:r>
          <w:instrText>PAGE   \* MERGEFORMAT</w:instrText>
        </w:r>
        <w:r>
          <w:fldChar w:fldCharType="separate"/>
        </w:r>
        <w:r w:rsidR="00D03A3A">
          <w:rPr>
            <w:noProof/>
          </w:rPr>
          <w:t>1</w:t>
        </w:r>
        <w:r>
          <w:fldChar w:fldCharType="end"/>
        </w:r>
      </w:p>
    </w:sdtContent>
  </w:sdt>
  <w:p w14:paraId="2FF546E4" w14:textId="77777777" w:rsidR="00F176D1" w:rsidRDefault="00F176D1">
    <w:pPr>
      <w:pStyle w:val="Pieddepage"/>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072185" w14:textId="77777777" w:rsidR="00F176D1" w:rsidRDefault="00F176D1">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B9FD353" w14:textId="77777777" w:rsidR="00F176D1" w:rsidRDefault="00F176D1" w:rsidP="008974D9">
      <w:pPr>
        <w:spacing w:after="0" w:line="240" w:lineRule="auto"/>
      </w:pPr>
      <w:r>
        <w:separator/>
      </w:r>
    </w:p>
  </w:footnote>
  <w:footnote w:type="continuationSeparator" w:id="0">
    <w:p w14:paraId="5F2EA0F2" w14:textId="77777777" w:rsidR="00F176D1" w:rsidRDefault="00F176D1" w:rsidP="008974D9">
      <w:pPr>
        <w:spacing w:after="0" w:line="240" w:lineRule="auto"/>
      </w:pPr>
      <w:r>
        <w:continuationSeparator/>
      </w:r>
    </w:p>
  </w:footnote>
  <w:footnote w:id="1">
    <w:p w14:paraId="2255F2B4" w14:textId="0C1B94BE" w:rsidR="00F176D1" w:rsidRPr="00C161BC" w:rsidRDefault="00F176D1">
      <w:pPr>
        <w:pStyle w:val="Notedebasdepage"/>
      </w:pPr>
      <w:r w:rsidRPr="00C161BC">
        <w:rPr>
          <w:rStyle w:val="Appelnotedebasdep"/>
        </w:rPr>
        <w:footnoteRef/>
      </w:r>
      <w:r w:rsidRPr="00C161BC">
        <w:t xml:space="preserve"> </w:t>
      </w:r>
      <w:r w:rsidRPr="00C161BC">
        <w:rPr>
          <w:rFonts w:cs="ArialMT"/>
        </w:rPr>
        <w:t xml:space="preserve">COLLARD Anne et MONBALLIN Michèle, </w:t>
      </w:r>
      <w:r w:rsidRPr="00C161BC">
        <w:rPr>
          <w:rFonts w:cs="Arial-ItalicMT"/>
          <w:i/>
          <w:iCs/>
        </w:rPr>
        <w:t>Référentiel pour l'élaboration et la rédaction d'un travail scientifique en sciences humaines</w:t>
      </w:r>
      <w:r w:rsidRPr="00C161BC">
        <w:rPr>
          <w:rFonts w:cs="ArialMT"/>
        </w:rPr>
        <w:t>, 3</w:t>
      </w:r>
      <w:r w:rsidRPr="00C161BC">
        <w:rPr>
          <w:rFonts w:cs="ArialMT"/>
          <w:vertAlign w:val="superscript"/>
        </w:rPr>
        <w:t>e</w:t>
      </w:r>
      <w:r w:rsidRPr="00C161BC">
        <w:rPr>
          <w:rFonts w:cs="ArialMT"/>
        </w:rPr>
        <w:t xml:space="preserve"> édition, Namur, Presses universitaires de Namur, 2014, p. 15.</w:t>
      </w:r>
    </w:p>
  </w:footnote>
  <w:footnote w:id="2">
    <w:p w14:paraId="564C954B" w14:textId="0F135C43" w:rsidR="00F176D1" w:rsidRDefault="00F176D1">
      <w:pPr>
        <w:pStyle w:val="Notedebasdepage"/>
      </w:pPr>
      <w:r w:rsidRPr="00C161BC">
        <w:rPr>
          <w:rStyle w:val="Appelnotedebasdep"/>
        </w:rPr>
        <w:footnoteRef/>
      </w:r>
      <w:r w:rsidRPr="00C161BC">
        <w:t xml:space="preserve"> </w:t>
      </w:r>
      <w:proofErr w:type="spellStart"/>
      <w:r w:rsidRPr="00C161BC">
        <w:rPr>
          <w:i/>
        </w:rPr>
        <w:t>Ibid</w:t>
      </w:r>
      <w:proofErr w:type="spellEnd"/>
      <w:r w:rsidRPr="00C161BC">
        <w:t>, p. 10.</w:t>
      </w:r>
    </w:p>
  </w:footnote>
  <w:footnote w:id="3">
    <w:p w14:paraId="07CA2976" w14:textId="74643BC5" w:rsidR="00F176D1" w:rsidRDefault="00F176D1">
      <w:pPr>
        <w:pStyle w:val="Notedebasdepage"/>
      </w:pPr>
      <w:r>
        <w:rPr>
          <w:rStyle w:val="Appelnotedebasdep"/>
        </w:rPr>
        <w:footnoteRef/>
      </w:r>
      <w:r>
        <w:t xml:space="preserve"> </w:t>
      </w:r>
      <w:r w:rsidRPr="00C55467">
        <w:t xml:space="preserve">PACTEAU Bernard, Où on voit le Conseil d'État rejuger même si c'est sans se déjuger, </w:t>
      </w:r>
      <w:r w:rsidRPr="00C55467">
        <w:rPr>
          <w:rFonts w:ascii="Arial-ItalicMT" w:hAnsi="Arial-ItalicMT" w:cs="Arial-ItalicMT"/>
          <w:i/>
          <w:iCs/>
        </w:rPr>
        <w:t xml:space="preserve">RFDA, </w:t>
      </w:r>
      <w:r w:rsidRPr="00C55467">
        <w:t>2010, n° 2, p. 297-300.</w:t>
      </w:r>
    </w:p>
  </w:footnote>
  <w:footnote w:id="4">
    <w:p w14:paraId="7D343779" w14:textId="5CA18E6C" w:rsidR="00F176D1" w:rsidRPr="00ED7845" w:rsidRDefault="00F176D1" w:rsidP="00ED7845">
      <w:pPr>
        <w:rPr>
          <w:sz w:val="20"/>
          <w:szCs w:val="20"/>
        </w:rPr>
      </w:pPr>
      <w:r>
        <w:rPr>
          <w:rStyle w:val="Appelnotedebasdep"/>
        </w:rPr>
        <w:footnoteRef/>
      </w:r>
      <w:r>
        <w:t xml:space="preserve"> </w:t>
      </w:r>
      <w:r w:rsidRPr="00ED7845">
        <w:rPr>
          <w:sz w:val="20"/>
          <w:szCs w:val="20"/>
        </w:rPr>
        <w:t>AGUESSEAU Henri François (d'), Mercuriales</w:t>
      </w:r>
      <w:r>
        <w:rPr>
          <w:sz w:val="20"/>
          <w:szCs w:val="20"/>
        </w:rPr>
        <w:t>,</w:t>
      </w:r>
      <w:r w:rsidRPr="00ED7845">
        <w:rPr>
          <w:sz w:val="20"/>
          <w:szCs w:val="20"/>
        </w:rPr>
        <w:t xml:space="preserve"> in </w:t>
      </w:r>
      <w:r w:rsidRPr="00ED7845">
        <w:rPr>
          <w:i/>
          <w:sz w:val="20"/>
          <w:szCs w:val="20"/>
        </w:rPr>
        <w:t>Œuvres complètes du chancelier d'Aguesseau</w:t>
      </w:r>
      <w:r w:rsidRPr="00ED7845">
        <w:rPr>
          <w:sz w:val="20"/>
          <w:szCs w:val="20"/>
        </w:rPr>
        <w:t xml:space="preserve">, </w:t>
      </w:r>
      <w:del w:id="16" w:author="Pierre Gravier" w:date="2018-09-09T14:01:00Z">
        <w:r w:rsidRPr="00ED7845" w:rsidDel="005D3704">
          <w:rPr>
            <w:sz w:val="20"/>
            <w:szCs w:val="20"/>
          </w:rPr>
          <w:delText>tome premier</w:delText>
        </w:r>
      </w:del>
      <w:ins w:id="17" w:author="Pierre Gravier" w:date="2018-09-09T14:01:00Z">
        <w:r>
          <w:rPr>
            <w:sz w:val="20"/>
            <w:szCs w:val="20"/>
          </w:rPr>
          <w:t>vol. 1</w:t>
        </w:r>
      </w:ins>
      <w:r w:rsidRPr="00ED7845">
        <w:rPr>
          <w:sz w:val="20"/>
          <w:szCs w:val="20"/>
        </w:rPr>
        <w:t>, Paris, chez les libraires associés, 1759, 620</w:t>
      </w:r>
      <w:r>
        <w:rPr>
          <w:sz w:val="20"/>
          <w:szCs w:val="20"/>
        </w:rPr>
        <w:t xml:space="preserve"> </w:t>
      </w:r>
      <w:r w:rsidRPr="00ED7845">
        <w:rPr>
          <w:sz w:val="20"/>
          <w:szCs w:val="20"/>
        </w:rPr>
        <w:t xml:space="preserve">p. </w:t>
      </w:r>
      <w:r>
        <w:rPr>
          <w:sz w:val="20"/>
          <w:szCs w:val="20"/>
        </w:rPr>
        <w:t>c</w:t>
      </w:r>
      <w:r w:rsidRPr="00ED7845">
        <w:rPr>
          <w:sz w:val="20"/>
          <w:szCs w:val="20"/>
        </w:rPr>
        <w:t>ité dans PACTEAU Bernard, Où on voit le Conseil d'État rejuger même si c'est</w:t>
      </w:r>
      <w:r>
        <w:rPr>
          <w:sz w:val="20"/>
          <w:szCs w:val="20"/>
        </w:rPr>
        <w:t xml:space="preserve"> </w:t>
      </w:r>
      <w:r w:rsidRPr="00ED7845">
        <w:rPr>
          <w:sz w:val="20"/>
          <w:szCs w:val="20"/>
        </w:rPr>
        <w:t xml:space="preserve">sans se déjuger, </w:t>
      </w:r>
      <w:r w:rsidRPr="00ED7845">
        <w:rPr>
          <w:i/>
          <w:sz w:val="20"/>
          <w:szCs w:val="20"/>
        </w:rPr>
        <w:t>RFDA</w:t>
      </w:r>
      <w:r w:rsidRPr="00ED7845">
        <w:rPr>
          <w:sz w:val="20"/>
          <w:szCs w:val="20"/>
        </w:rPr>
        <w:t>, 2010, n° 2, p. 297-300</w:t>
      </w:r>
      <w:r>
        <w:rPr>
          <w:sz w:val="20"/>
          <w:szCs w:val="20"/>
        </w:rPr>
        <w:t>.</w:t>
      </w:r>
    </w:p>
  </w:footnote>
  <w:footnote w:id="5">
    <w:p w14:paraId="59F857F8" w14:textId="630C2769" w:rsidR="00F176D1" w:rsidRPr="0006340E" w:rsidRDefault="00F176D1">
      <w:pPr>
        <w:pStyle w:val="Notedebasdepage"/>
      </w:pPr>
      <w:r>
        <w:rPr>
          <w:rStyle w:val="Appelnotedebasdep"/>
        </w:rPr>
        <w:footnoteRef/>
      </w:r>
      <w:r>
        <w:t xml:space="preserve"> BALZAC Honoré (de), </w:t>
      </w:r>
      <w:r>
        <w:rPr>
          <w:i/>
        </w:rPr>
        <w:t xml:space="preserve">Scènes de la </w:t>
      </w:r>
      <w:r w:rsidRPr="00982DFB">
        <w:rPr>
          <w:i/>
        </w:rPr>
        <w:t>vie privée</w:t>
      </w:r>
      <w:r>
        <w:t xml:space="preserve">, </w:t>
      </w:r>
      <w:del w:id="18" w:author="Pierre Gravier" w:date="2018-09-09T14:01:00Z">
        <w:r w:rsidDel="005D3704">
          <w:delText xml:space="preserve">tome </w:delText>
        </w:r>
      </w:del>
      <w:ins w:id="19" w:author="Pierre Gravier" w:date="2018-09-09T14:01:00Z">
        <w:r>
          <w:t xml:space="preserve">vol. </w:t>
        </w:r>
      </w:ins>
      <w:r>
        <w:t xml:space="preserve">4, Paris, </w:t>
      </w:r>
      <w:proofErr w:type="spellStart"/>
      <w:r>
        <w:t>Furne</w:t>
      </w:r>
      <w:proofErr w:type="spellEnd"/>
      <w:r>
        <w:t>, 1845, p. 517.</w:t>
      </w:r>
    </w:p>
  </w:footnote>
  <w:footnote w:id="6">
    <w:p w14:paraId="574109AD" w14:textId="77777777" w:rsidR="00F176D1" w:rsidRDefault="00F176D1">
      <w:pPr>
        <w:pStyle w:val="Notedebasdepage"/>
      </w:pPr>
      <w:r>
        <w:rPr>
          <w:rStyle w:val="Appelnotedebasdep"/>
        </w:rPr>
        <w:footnoteRef/>
      </w:r>
      <w:r>
        <w:t xml:space="preserve"> L’abréviation </w:t>
      </w:r>
      <w:proofErr w:type="spellStart"/>
      <w:r w:rsidRPr="00F42E7F">
        <w:rPr>
          <w:i/>
        </w:rPr>
        <w:t>eoc</w:t>
      </w:r>
      <w:proofErr w:type="spellEnd"/>
      <w:r w:rsidRPr="00F42E7F">
        <w:rPr>
          <w:i/>
        </w:rPr>
        <w:t xml:space="preserve">. </w:t>
      </w:r>
      <w:proofErr w:type="gramStart"/>
      <w:r w:rsidRPr="00F42E7F">
        <w:rPr>
          <w:i/>
        </w:rPr>
        <w:t>loc</w:t>
      </w:r>
      <w:proofErr w:type="gramEnd"/>
      <w:r w:rsidRPr="00F42E7F">
        <w:rPr>
          <w:i/>
        </w:rPr>
        <w:t>.</w:t>
      </w:r>
      <w:r>
        <w:t xml:space="preserve"> (</w:t>
      </w:r>
      <w:proofErr w:type="spellStart"/>
      <w:r w:rsidRPr="00F42E7F">
        <w:rPr>
          <w:i/>
        </w:rPr>
        <w:t>eodem</w:t>
      </w:r>
      <w:proofErr w:type="spellEnd"/>
      <w:r w:rsidRPr="00F42E7F">
        <w:rPr>
          <w:i/>
        </w:rPr>
        <w:t xml:space="preserve"> loco</w:t>
      </w:r>
      <w:r>
        <w:t>, signifiant : au même endroit) a la même valeur.</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E20340B"/>
    <w:multiLevelType w:val="hybridMultilevel"/>
    <w:tmpl w:val="3934DDB6"/>
    <w:lvl w:ilvl="0" w:tplc="8030580C">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Pierre Gravier">
    <w15:presenceInfo w15:providerId="AD" w15:userId="S-1-5-21-27507750-1476877928-2106512898-1253"/>
  </w15:person>
  <w15:person w15:author="Frédérique Flamerie De Lachapelle">
    <w15:presenceInfo w15:providerId="AD" w15:userId="S-1-5-21-27507750-1476877928-2106512898-184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trackRevisions/>
  <w:defaultTabStop w:val="708"/>
  <w:hyphenationZone w:val="425"/>
  <w:characterSpacingControl w:val="doNotCompress"/>
  <w:hdrShapeDefaults>
    <o:shapedefaults v:ext="edit" spidmax="3481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74D9"/>
    <w:rsid w:val="000010E7"/>
    <w:rsid w:val="000101BC"/>
    <w:rsid w:val="00010777"/>
    <w:rsid w:val="000122BF"/>
    <w:rsid w:val="000127A1"/>
    <w:rsid w:val="0001413A"/>
    <w:rsid w:val="00026934"/>
    <w:rsid w:val="00034947"/>
    <w:rsid w:val="000355D2"/>
    <w:rsid w:val="00037BAC"/>
    <w:rsid w:val="000420AD"/>
    <w:rsid w:val="00044E64"/>
    <w:rsid w:val="00046962"/>
    <w:rsid w:val="0004773D"/>
    <w:rsid w:val="00061F94"/>
    <w:rsid w:val="000629C6"/>
    <w:rsid w:val="0006340E"/>
    <w:rsid w:val="00063E68"/>
    <w:rsid w:val="000652BF"/>
    <w:rsid w:val="000657D3"/>
    <w:rsid w:val="00067014"/>
    <w:rsid w:val="00074722"/>
    <w:rsid w:val="00076134"/>
    <w:rsid w:val="000A4093"/>
    <w:rsid w:val="000A73D2"/>
    <w:rsid w:val="000A7668"/>
    <w:rsid w:val="000B0A71"/>
    <w:rsid w:val="000B0FBA"/>
    <w:rsid w:val="000B1AC7"/>
    <w:rsid w:val="000B3FEE"/>
    <w:rsid w:val="000B5E85"/>
    <w:rsid w:val="000C201D"/>
    <w:rsid w:val="000C77F9"/>
    <w:rsid w:val="000D2F32"/>
    <w:rsid w:val="000D6F5E"/>
    <w:rsid w:val="000E3812"/>
    <w:rsid w:val="000E66C8"/>
    <w:rsid w:val="000F1D45"/>
    <w:rsid w:val="000F275E"/>
    <w:rsid w:val="000F3651"/>
    <w:rsid w:val="000F3708"/>
    <w:rsid w:val="00103AA8"/>
    <w:rsid w:val="00105C6C"/>
    <w:rsid w:val="00116EB2"/>
    <w:rsid w:val="00122418"/>
    <w:rsid w:val="0012261D"/>
    <w:rsid w:val="00123C5A"/>
    <w:rsid w:val="00124F5A"/>
    <w:rsid w:val="00125FA8"/>
    <w:rsid w:val="00125FF4"/>
    <w:rsid w:val="0012698E"/>
    <w:rsid w:val="001307D6"/>
    <w:rsid w:val="001333E4"/>
    <w:rsid w:val="001344FA"/>
    <w:rsid w:val="00146460"/>
    <w:rsid w:val="001519AC"/>
    <w:rsid w:val="001533B0"/>
    <w:rsid w:val="0016297D"/>
    <w:rsid w:val="00165209"/>
    <w:rsid w:val="001713E4"/>
    <w:rsid w:val="0017583C"/>
    <w:rsid w:val="00177C07"/>
    <w:rsid w:val="00180B9E"/>
    <w:rsid w:val="00185D0E"/>
    <w:rsid w:val="00190E93"/>
    <w:rsid w:val="00192AEB"/>
    <w:rsid w:val="001A1801"/>
    <w:rsid w:val="001A1F3B"/>
    <w:rsid w:val="001A3223"/>
    <w:rsid w:val="001A4F84"/>
    <w:rsid w:val="001B3FBB"/>
    <w:rsid w:val="001B48B5"/>
    <w:rsid w:val="001B604C"/>
    <w:rsid w:val="001B668A"/>
    <w:rsid w:val="001C1874"/>
    <w:rsid w:val="001C7263"/>
    <w:rsid w:val="001D2DB2"/>
    <w:rsid w:val="001D2F26"/>
    <w:rsid w:val="001D372B"/>
    <w:rsid w:val="001F0D02"/>
    <w:rsid w:val="001F4B7E"/>
    <w:rsid w:val="002001A4"/>
    <w:rsid w:val="002003F6"/>
    <w:rsid w:val="002179AF"/>
    <w:rsid w:val="00220CAB"/>
    <w:rsid w:val="002222F0"/>
    <w:rsid w:val="002231DB"/>
    <w:rsid w:val="00223B8E"/>
    <w:rsid w:val="00224907"/>
    <w:rsid w:val="0022659B"/>
    <w:rsid w:val="00243680"/>
    <w:rsid w:val="002477C7"/>
    <w:rsid w:val="002505AE"/>
    <w:rsid w:val="002533D2"/>
    <w:rsid w:val="00255225"/>
    <w:rsid w:val="002617F4"/>
    <w:rsid w:val="00263DEA"/>
    <w:rsid w:val="002711D4"/>
    <w:rsid w:val="00272B90"/>
    <w:rsid w:val="002737C0"/>
    <w:rsid w:val="00273F41"/>
    <w:rsid w:val="00275AA8"/>
    <w:rsid w:val="002915D0"/>
    <w:rsid w:val="00293ECC"/>
    <w:rsid w:val="0029409D"/>
    <w:rsid w:val="00295A26"/>
    <w:rsid w:val="00296606"/>
    <w:rsid w:val="002A1E6A"/>
    <w:rsid w:val="002A2084"/>
    <w:rsid w:val="002A76A4"/>
    <w:rsid w:val="002B2C73"/>
    <w:rsid w:val="002B320B"/>
    <w:rsid w:val="002B76F6"/>
    <w:rsid w:val="002C1FCB"/>
    <w:rsid w:val="002C39FA"/>
    <w:rsid w:val="002C701A"/>
    <w:rsid w:val="002D46A3"/>
    <w:rsid w:val="002D65BF"/>
    <w:rsid w:val="002D7F91"/>
    <w:rsid w:val="002E157D"/>
    <w:rsid w:val="002E2CC2"/>
    <w:rsid w:val="002E3B6A"/>
    <w:rsid w:val="002F3674"/>
    <w:rsid w:val="003000BC"/>
    <w:rsid w:val="00301283"/>
    <w:rsid w:val="003040FF"/>
    <w:rsid w:val="00305B5A"/>
    <w:rsid w:val="0030669E"/>
    <w:rsid w:val="0031063F"/>
    <w:rsid w:val="00311E20"/>
    <w:rsid w:val="00320FB7"/>
    <w:rsid w:val="00353CD2"/>
    <w:rsid w:val="003541CD"/>
    <w:rsid w:val="00357DCF"/>
    <w:rsid w:val="0036279C"/>
    <w:rsid w:val="003652F1"/>
    <w:rsid w:val="00367293"/>
    <w:rsid w:val="00376C8F"/>
    <w:rsid w:val="0038058C"/>
    <w:rsid w:val="00380939"/>
    <w:rsid w:val="00386E45"/>
    <w:rsid w:val="00390D81"/>
    <w:rsid w:val="003949AA"/>
    <w:rsid w:val="00394FF6"/>
    <w:rsid w:val="003B0CD3"/>
    <w:rsid w:val="003B4E98"/>
    <w:rsid w:val="003C1C8B"/>
    <w:rsid w:val="003C4BD7"/>
    <w:rsid w:val="003C6CA4"/>
    <w:rsid w:val="003D05CB"/>
    <w:rsid w:val="003D1899"/>
    <w:rsid w:val="003D6E14"/>
    <w:rsid w:val="003E4925"/>
    <w:rsid w:val="003E4EE0"/>
    <w:rsid w:val="003E5902"/>
    <w:rsid w:val="003F5982"/>
    <w:rsid w:val="003F5ADC"/>
    <w:rsid w:val="003F5FAB"/>
    <w:rsid w:val="003F63FC"/>
    <w:rsid w:val="003F778D"/>
    <w:rsid w:val="004016BA"/>
    <w:rsid w:val="00404376"/>
    <w:rsid w:val="004046DE"/>
    <w:rsid w:val="00404FE9"/>
    <w:rsid w:val="004215F6"/>
    <w:rsid w:val="004248B3"/>
    <w:rsid w:val="0042755D"/>
    <w:rsid w:val="004327DE"/>
    <w:rsid w:val="00433FB7"/>
    <w:rsid w:val="00440C4B"/>
    <w:rsid w:val="00444D6A"/>
    <w:rsid w:val="0044626F"/>
    <w:rsid w:val="00450818"/>
    <w:rsid w:val="004566F3"/>
    <w:rsid w:val="00456716"/>
    <w:rsid w:val="00457822"/>
    <w:rsid w:val="00463985"/>
    <w:rsid w:val="00473AF2"/>
    <w:rsid w:val="004819ED"/>
    <w:rsid w:val="0048266B"/>
    <w:rsid w:val="004901B7"/>
    <w:rsid w:val="004923EA"/>
    <w:rsid w:val="004924F5"/>
    <w:rsid w:val="004925FF"/>
    <w:rsid w:val="00493084"/>
    <w:rsid w:val="004A0FF9"/>
    <w:rsid w:val="004A1393"/>
    <w:rsid w:val="004A29E0"/>
    <w:rsid w:val="004A4C21"/>
    <w:rsid w:val="004A70AC"/>
    <w:rsid w:val="004B0334"/>
    <w:rsid w:val="004B7CAC"/>
    <w:rsid w:val="004D0C2F"/>
    <w:rsid w:val="004F0B6C"/>
    <w:rsid w:val="004F25BD"/>
    <w:rsid w:val="0050028D"/>
    <w:rsid w:val="005005F6"/>
    <w:rsid w:val="005014D3"/>
    <w:rsid w:val="0050257E"/>
    <w:rsid w:val="005039CB"/>
    <w:rsid w:val="00505CB4"/>
    <w:rsid w:val="00506419"/>
    <w:rsid w:val="0051177E"/>
    <w:rsid w:val="00513685"/>
    <w:rsid w:val="00516F6D"/>
    <w:rsid w:val="00524210"/>
    <w:rsid w:val="00525F85"/>
    <w:rsid w:val="005268FD"/>
    <w:rsid w:val="00530C6F"/>
    <w:rsid w:val="005312EA"/>
    <w:rsid w:val="00531F86"/>
    <w:rsid w:val="0053361F"/>
    <w:rsid w:val="00544F18"/>
    <w:rsid w:val="005475C1"/>
    <w:rsid w:val="0055689A"/>
    <w:rsid w:val="00560848"/>
    <w:rsid w:val="00564497"/>
    <w:rsid w:val="00564713"/>
    <w:rsid w:val="0056754F"/>
    <w:rsid w:val="005763E2"/>
    <w:rsid w:val="0058729B"/>
    <w:rsid w:val="00595F93"/>
    <w:rsid w:val="005A2684"/>
    <w:rsid w:val="005A4D31"/>
    <w:rsid w:val="005A59CE"/>
    <w:rsid w:val="005A5C91"/>
    <w:rsid w:val="005B03E7"/>
    <w:rsid w:val="005C041C"/>
    <w:rsid w:val="005C4AD7"/>
    <w:rsid w:val="005D17B4"/>
    <w:rsid w:val="005D2C43"/>
    <w:rsid w:val="005D315D"/>
    <w:rsid w:val="005D3704"/>
    <w:rsid w:val="005D464D"/>
    <w:rsid w:val="005D5975"/>
    <w:rsid w:val="005E08E3"/>
    <w:rsid w:val="005E1FFD"/>
    <w:rsid w:val="005E22CD"/>
    <w:rsid w:val="005E28EA"/>
    <w:rsid w:val="005E7538"/>
    <w:rsid w:val="005F163C"/>
    <w:rsid w:val="005F3C27"/>
    <w:rsid w:val="005F4724"/>
    <w:rsid w:val="005F6518"/>
    <w:rsid w:val="005F69C2"/>
    <w:rsid w:val="006069FB"/>
    <w:rsid w:val="00607BE0"/>
    <w:rsid w:val="00620169"/>
    <w:rsid w:val="00622FA2"/>
    <w:rsid w:val="00626DB6"/>
    <w:rsid w:val="00630293"/>
    <w:rsid w:val="006403B7"/>
    <w:rsid w:val="006447BC"/>
    <w:rsid w:val="0065212E"/>
    <w:rsid w:val="00653847"/>
    <w:rsid w:val="00660382"/>
    <w:rsid w:val="00664F98"/>
    <w:rsid w:val="00671F58"/>
    <w:rsid w:val="006738EB"/>
    <w:rsid w:val="00673EF3"/>
    <w:rsid w:val="00675161"/>
    <w:rsid w:val="00676610"/>
    <w:rsid w:val="00676B0B"/>
    <w:rsid w:val="00677931"/>
    <w:rsid w:val="00680BA1"/>
    <w:rsid w:val="0068156E"/>
    <w:rsid w:val="00684073"/>
    <w:rsid w:val="00691DBA"/>
    <w:rsid w:val="00692327"/>
    <w:rsid w:val="0069763C"/>
    <w:rsid w:val="006A04FC"/>
    <w:rsid w:val="006A51A5"/>
    <w:rsid w:val="006A5280"/>
    <w:rsid w:val="006A5893"/>
    <w:rsid w:val="006A6616"/>
    <w:rsid w:val="006B2FB2"/>
    <w:rsid w:val="006B6712"/>
    <w:rsid w:val="006C66B9"/>
    <w:rsid w:val="006C7FF5"/>
    <w:rsid w:val="006D0AB7"/>
    <w:rsid w:val="006D14D1"/>
    <w:rsid w:val="006D45B8"/>
    <w:rsid w:val="006E05C4"/>
    <w:rsid w:val="006E088E"/>
    <w:rsid w:val="006E5D19"/>
    <w:rsid w:val="006F2C1B"/>
    <w:rsid w:val="00705D11"/>
    <w:rsid w:val="007104CF"/>
    <w:rsid w:val="007110A4"/>
    <w:rsid w:val="0071283E"/>
    <w:rsid w:val="007129B9"/>
    <w:rsid w:val="00715660"/>
    <w:rsid w:val="007174D0"/>
    <w:rsid w:val="007277D5"/>
    <w:rsid w:val="007278DA"/>
    <w:rsid w:val="00733499"/>
    <w:rsid w:val="00734736"/>
    <w:rsid w:val="00734BDC"/>
    <w:rsid w:val="007352FD"/>
    <w:rsid w:val="0074270C"/>
    <w:rsid w:val="00745600"/>
    <w:rsid w:val="00746D10"/>
    <w:rsid w:val="007563D2"/>
    <w:rsid w:val="00757B6A"/>
    <w:rsid w:val="00757CB5"/>
    <w:rsid w:val="00763FC4"/>
    <w:rsid w:val="0077024A"/>
    <w:rsid w:val="00771BA5"/>
    <w:rsid w:val="007770C0"/>
    <w:rsid w:val="007823E1"/>
    <w:rsid w:val="00784BB9"/>
    <w:rsid w:val="00785C19"/>
    <w:rsid w:val="007866F2"/>
    <w:rsid w:val="00787364"/>
    <w:rsid w:val="0079000F"/>
    <w:rsid w:val="00790A3A"/>
    <w:rsid w:val="00792F29"/>
    <w:rsid w:val="007946EE"/>
    <w:rsid w:val="00794F80"/>
    <w:rsid w:val="007A1762"/>
    <w:rsid w:val="007A20D4"/>
    <w:rsid w:val="007B1BBC"/>
    <w:rsid w:val="007B1C46"/>
    <w:rsid w:val="007B3036"/>
    <w:rsid w:val="007B4F7B"/>
    <w:rsid w:val="007B6DE3"/>
    <w:rsid w:val="007C0A7E"/>
    <w:rsid w:val="007C128A"/>
    <w:rsid w:val="007C35FE"/>
    <w:rsid w:val="007D5FDE"/>
    <w:rsid w:val="007D6A94"/>
    <w:rsid w:val="007E0784"/>
    <w:rsid w:val="007E09E3"/>
    <w:rsid w:val="007E3555"/>
    <w:rsid w:val="007E5DCB"/>
    <w:rsid w:val="007F16D1"/>
    <w:rsid w:val="007F565C"/>
    <w:rsid w:val="007F72C2"/>
    <w:rsid w:val="00801717"/>
    <w:rsid w:val="008115AD"/>
    <w:rsid w:val="00816BCF"/>
    <w:rsid w:val="00823D30"/>
    <w:rsid w:val="00823ED4"/>
    <w:rsid w:val="00831BD1"/>
    <w:rsid w:val="00833C16"/>
    <w:rsid w:val="008437B3"/>
    <w:rsid w:val="0085226C"/>
    <w:rsid w:val="00854EE8"/>
    <w:rsid w:val="008604C9"/>
    <w:rsid w:val="00863EED"/>
    <w:rsid w:val="0086402B"/>
    <w:rsid w:val="0086416A"/>
    <w:rsid w:val="008661DB"/>
    <w:rsid w:val="008713F6"/>
    <w:rsid w:val="008714D9"/>
    <w:rsid w:val="00873CE1"/>
    <w:rsid w:val="00880197"/>
    <w:rsid w:val="0088026C"/>
    <w:rsid w:val="008832AD"/>
    <w:rsid w:val="00883ED3"/>
    <w:rsid w:val="00885330"/>
    <w:rsid w:val="00885C52"/>
    <w:rsid w:val="00887654"/>
    <w:rsid w:val="0089216F"/>
    <w:rsid w:val="00893703"/>
    <w:rsid w:val="008970CB"/>
    <w:rsid w:val="008974D9"/>
    <w:rsid w:val="008A0BE9"/>
    <w:rsid w:val="008A2497"/>
    <w:rsid w:val="008A7C9A"/>
    <w:rsid w:val="008A7EE5"/>
    <w:rsid w:val="008B3EBF"/>
    <w:rsid w:val="008B3FD3"/>
    <w:rsid w:val="008B60B2"/>
    <w:rsid w:val="008C2771"/>
    <w:rsid w:val="008C4264"/>
    <w:rsid w:val="008C4E0E"/>
    <w:rsid w:val="008D2503"/>
    <w:rsid w:val="008E6B0E"/>
    <w:rsid w:val="008E7A6F"/>
    <w:rsid w:val="008F282B"/>
    <w:rsid w:val="008F2B88"/>
    <w:rsid w:val="008F4A58"/>
    <w:rsid w:val="00902BA4"/>
    <w:rsid w:val="0090429E"/>
    <w:rsid w:val="00904CCB"/>
    <w:rsid w:val="00920559"/>
    <w:rsid w:val="00922F0D"/>
    <w:rsid w:val="00923CE9"/>
    <w:rsid w:val="00924379"/>
    <w:rsid w:val="0093349B"/>
    <w:rsid w:val="00945657"/>
    <w:rsid w:val="00946BDD"/>
    <w:rsid w:val="00947928"/>
    <w:rsid w:val="00950913"/>
    <w:rsid w:val="00971105"/>
    <w:rsid w:val="0097413D"/>
    <w:rsid w:val="0097731F"/>
    <w:rsid w:val="0098297D"/>
    <w:rsid w:val="00982DFB"/>
    <w:rsid w:val="00983D9F"/>
    <w:rsid w:val="00986E78"/>
    <w:rsid w:val="009905DF"/>
    <w:rsid w:val="00991CAE"/>
    <w:rsid w:val="009A1DEA"/>
    <w:rsid w:val="009A2BA3"/>
    <w:rsid w:val="009B2169"/>
    <w:rsid w:val="009B5106"/>
    <w:rsid w:val="009B5226"/>
    <w:rsid w:val="009C03F6"/>
    <w:rsid w:val="009C0B08"/>
    <w:rsid w:val="009C0F8F"/>
    <w:rsid w:val="009C1A2A"/>
    <w:rsid w:val="009C320A"/>
    <w:rsid w:val="009D238A"/>
    <w:rsid w:val="009D37B6"/>
    <w:rsid w:val="009D4323"/>
    <w:rsid w:val="009D63A9"/>
    <w:rsid w:val="009D7571"/>
    <w:rsid w:val="009F02F2"/>
    <w:rsid w:val="009F0ECC"/>
    <w:rsid w:val="009F3D89"/>
    <w:rsid w:val="009F41ED"/>
    <w:rsid w:val="00A0310E"/>
    <w:rsid w:val="00A04028"/>
    <w:rsid w:val="00A0687D"/>
    <w:rsid w:val="00A116FC"/>
    <w:rsid w:val="00A14787"/>
    <w:rsid w:val="00A15107"/>
    <w:rsid w:val="00A20FF0"/>
    <w:rsid w:val="00A231DB"/>
    <w:rsid w:val="00A25BBC"/>
    <w:rsid w:val="00A269F4"/>
    <w:rsid w:val="00A30780"/>
    <w:rsid w:val="00A31FF4"/>
    <w:rsid w:val="00A32FFE"/>
    <w:rsid w:val="00A334E5"/>
    <w:rsid w:val="00A364CF"/>
    <w:rsid w:val="00A4024B"/>
    <w:rsid w:val="00A65C04"/>
    <w:rsid w:val="00A6623A"/>
    <w:rsid w:val="00A66D6E"/>
    <w:rsid w:val="00A6787D"/>
    <w:rsid w:val="00A710E3"/>
    <w:rsid w:val="00A716C3"/>
    <w:rsid w:val="00A71A97"/>
    <w:rsid w:val="00A769B1"/>
    <w:rsid w:val="00A800BD"/>
    <w:rsid w:val="00A85F73"/>
    <w:rsid w:val="00A91A21"/>
    <w:rsid w:val="00A91F18"/>
    <w:rsid w:val="00A97FE0"/>
    <w:rsid w:val="00AA6EFF"/>
    <w:rsid w:val="00AB0636"/>
    <w:rsid w:val="00AB685D"/>
    <w:rsid w:val="00AB7ACB"/>
    <w:rsid w:val="00AC37EF"/>
    <w:rsid w:val="00AC6E5E"/>
    <w:rsid w:val="00AD0244"/>
    <w:rsid w:val="00AD2FEA"/>
    <w:rsid w:val="00AD6C9F"/>
    <w:rsid w:val="00AE5403"/>
    <w:rsid w:val="00AE718C"/>
    <w:rsid w:val="00AE747F"/>
    <w:rsid w:val="00AF0CC0"/>
    <w:rsid w:val="00AF13F2"/>
    <w:rsid w:val="00AF1A6D"/>
    <w:rsid w:val="00AF1BDA"/>
    <w:rsid w:val="00AF1E51"/>
    <w:rsid w:val="00AF3AE2"/>
    <w:rsid w:val="00AF58CD"/>
    <w:rsid w:val="00AF5B97"/>
    <w:rsid w:val="00AF5C5D"/>
    <w:rsid w:val="00AF7F71"/>
    <w:rsid w:val="00B04144"/>
    <w:rsid w:val="00B143AB"/>
    <w:rsid w:val="00B16D99"/>
    <w:rsid w:val="00B20266"/>
    <w:rsid w:val="00B234F7"/>
    <w:rsid w:val="00B23BBC"/>
    <w:rsid w:val="00B24776"/>
    <w:rsid w:val="00B24980"/>
    <w:rsid w:val="00B25076"/>
    <w:rsid w:val="00B25783"/>
    <w:rsid w:val="00B26F10"/>
    <w:rsid w:val="00B31717"/>
    <w:rsid w:val="00B3384A"/>
    <w:rsid w:val="00B34F8E"/>
    <w:rsid w:val="00B36EFB"/>
    <w:rsid w:val="00B37AA1"/>
    <w:rsid w:val="00B51F7C"/>
    <w:rsid w:val="00B52928"/>
    <w:rsid w:val="00B55F05"/>
    <w:rsid w:val="00B64112"/>
    <w:rsid w:val="00B643D0"/>
    <w:rsid w:val="00B644A6"/>
    <w:rsid w:val="00B66CD9"/>
    <w:rsid w:val="00B67005"/>
    <w:rsid w:val="00B671C8"/>
    <w:rsid w:val="00B701BF"/>
    <w:rsid w:val="00B76BD8"/>
    <w:rsid w:val="00B86776"/>
    <w:rsid w:val="00B92908"/>
    <w:rsid w:val="00B92BEB"/>
    <w:rsid w:val="00B94721"/>
    <w:rsid w:val="00B96828"/>
    <w:rsid w:val="00B96CFD"/>
    <w:rsid w:val="00BA0928"/>
    <w:rsid w:val="00BA17EC"/>
    <w:rsid w:val="00BA2348"/>
    <w:rsid w:val="00BA463B"/>
    <w:rsid w:val="00BA60EE"/>
    <w:rsid w:val="00BA7AE6"/>
    <w:rsid w:val="00BA7E3F"/>
    <w:rsid w:val="00BB0BA3"/>
    <w:rsid w:val="00BB181E"/>
    <w:rsid w:val="00BC6FF8"/>
    <w:rsid w:val="00BD0205"/>
    <w:rsid w:val="00BD58AF"/>
    <w:rsid w:val="00BD71CB"/>
    <w:rsid w:val="00BE2AD5"/>
    <w:rsid w:val="00BE3F6D"/>
    <w:rsid w:val="00BE6C80"/>
    <w:rsid w:val="00BF37C3"/>
    <w:rsid w:val="00BF56B4"/>
    <w:rsid w:val="00BF5DCA"/>
    <w:rsid w:val="00C011BD"/>
    <w:rsid w:val="00C11AA9"/>
    <w:rsid w:val="00C13C9A"/>
    <w:rsid w:val="00C15BBB"/>
    <w:rsid w:val="00C161BC"/>
    <w:rsid w:val="00C16AC0"/>
    <w:rsid w:val="00C17C2F"/>
    <w:rsid w:val="00C2132F"/>
    <w:rsid w:val="00C279C1"/>
    <w:rsid w:val="00C32B40"/>
    <w:rsid w:val="00C33AFB"/>
    <w:rsid w:val="00C358B3"/>
    <w:rsid w:val="00C36E89"/>
    <w:rsid w:val="00C372FC"/>
    <w:rsid w:val="00C37A0F"/>
    <w:rsid w:val="00C41372"/>
    <w:rsid w:val="00C53C61"/>
    <w:rsid w:val="00C54E19"/>
    <w:rsid w:val="00C55467"/>
    <w:rsid w:val="00C60A87"/>
    <w:rsid w:val="00C60CFA"/>
    <w:rsid w:val="00C65F9E"/>
    <w:rsid w:val="00C66258"/>
    <w:rsid w:val="00C66D71"/>
    <w:rsid w:val="00C720DC"/>
    <w:rsid w:val="00C735C6"/>
    <w:rsid w:val="00C75EE1"/>
    <w:rsid w:val="00C7776D"/>
    <w:rsid w:val="00C91CC2"/>
    <w:rsid w:val="00CA690B"/>
    <w:rsid w:val="00CA7DC9"/>
    <w:rsid w:val="00CB1687"/>
    <w:rsid w:val="00CB25D0"/>
    <w:rsid w:val="00CC0CE2"/>
    <w:rsid w:val="00CC7278"/>
    <w:rsid w:val="00CD05AC"/>
    <w:rsid w:val="00CD2236"/>
    <w:rsid w:val="00CD23DF"/>
    <w:rsid w:val="00CD5202"/>
    <w:rsid w:val="00CD5DAD"/>
    <w:rsid w:val="00CE0D43"/>
    <w:rsid w:val="00CE0DE7"/>
    <w:rsid w:val="00CE37E6"/>
    <w:rsid w:val="00CE3F59"/>
    <w:rsid w:val="00CE616A"/>
    <w:rsid w:val="00CE64F3"/>
    <w:rsid w:val="00CF1890"/>
    <w:rsid w:val="00CF351D"/>
    <w:rsid w:val="00D031C8"/>
    <w:rsid w:val="00D039A9"/>
    <w:rsid w:val="00D03A3A"/>
    <w:rsid w:val="00D03E8C"/>
    <w:rsid w:val="00D11CBB"/>
    <w:rsid w:val="00D131C6"/>
    <w:rsid w:val="00D134B0"/>
    <w:rsid w:val="00D15F03"/>
    <w:rsid w:val="00D224C1"/>
    <w:rsid w:val="00D27AF1"/>
    <w:rsid w:val="00D3011B"/>
    <w:rsid w:val="00D3160F"/>
    <w:rsid w:val="00D321B5"/>
    <w:rsid w:val="00D33903"/>
    <w:rsid w:val="00D36D55"/>
    <w:rsid w:val="00D41361"/>
    <w:rsid w:val="00D423C9"/>
    <w:rsid w:val="00D44FF6"/>
    <w:rsid w:val="00D51713"/>
    <w:rsid w:val="00D5397D"/>
    <w:rsid w:val="00D54344"/>
    <w:rsid w:val="00D61699"/>
    <w:rsid w:val="00D6197B"/>
    <w:rsid w:val="00D64A54"/>
    <w:rsid w:val="00D64E38"/>
    <w:rsid w:val="00D71D88"/>
    <w:rsid w:val="00D73117"/>
    <w:rsid w:val="00D73C93"/>
    <w:rsid w:val="00D82C25"/>
    <w:rsid w:val="00D85128"/>
    <w:rsid w:val="00D85691"/>
    <w:rsid w:val="00D9039F"/>
    <w:rsid w:val="00D93023"/>
    <w:rsid w:val="00DA0223"/>
    <w:rsid w:val="00DA5A70"/>
    <w:rsid w:val="00DB0336"/>
    <w:rsid w:val="00DB03FA"/>
    <w:rsid w:val="00DB0DD7"/>
    <w:rsid w:val="00DB213C"/>
    <w:rsid w:val="00DB41AE"/>
    <w:rsid w:val="00DB48F1"/>
    <w:rsid w:val="00DC0D63"/>
    <w:rsid w:val="00DC1E72"/>
    <w:rsid w:val="00DD0392"/>
    <w:rsid w:val="00DD1250"/>
    <w:rsid w:val="00DD1391"/>
    <w:rsid w:val="00DD320C"/>
    <w:rsid w:val="00DD5889"/>
    <w:rsid w:val="00DD69B2"/>
    <w:rsid w:val="00DE35C8"/>
    <w:rsid w:val="00DE4F0B"/>
    <w:rsid w:val="00DE6D16"/>
    <w:rsid w:val="00DE7640"/>
    <w:rsid w:val="00DF212B"/>
    <w:rsid w:val="00DF5A02"/>
    <w:rsid w:val="00DF6A0B"/>
    <w:rsid w:val="00E0031B"/>
    <w:rsid w:val="00E00F4A"/>
    <w:rsid w:val="00E02C8C"/>
    <w:rsid w:val="00E04DB7"/>
    <w:rsid w:val="00E11485"/>
    <w:rsid w:val="00E150B1"/>
    <w:rsid w:val="00E25C26"/>
    <w:rsid w:val="00E27E1C"/>
    <w:rsid w:val="00E3166A"/>
    <w:rsid w:val="00E32999"/>
    <w:rsid w:val="00E3307E"/>
    <w:rsid w:val="00E35C71"/>
    <w:rsid w:val="00E37CA4"/>
    <w:rsid w:val="00E37E89"/>
    <w:rsid w:val="00E40B99"/>
    <w:rsid w:val="00E42E36"/>
    <w:rsid w:val="00E45842"/>
    <w:rsid w:val="00E45E2B"/>
    <w:rsid w:val="00E5434B"/>
    <w:rsid w:val="00E60BB9"/>
    <w:rsid w:val="00E60EB9"/>
    <w:rsid w:val="00E64869"/>
    <w:rsid w:val="00E65DFF"/>
    <w:rsid w:val="00E66DE9"/>
    <w:rsid w:val="00E706D4"/>
    <w:rsid w:val="00E74F00"/>
    <w:rsid w:val="00E74F71"/>
    <w:rsid w:val="00E7554F"/>
    <w:rsid w:val="00E76BB0"/>
    <w:rsid w:val="00E7702B"/>
    <w:rsid w:val="00E80319"/>
    <w:rsid w:val="00E85793"/>
    <w:rsid w:val="00E91FB3"/>
    <w:rsid w:val="00E950AF"/>
    <w:rsid w:val="00EA0E9F"/>
    <w:rsid w:val="00EA240F"/>
    <w:rsid w:val="00EA320B"/>
    <w:rsid w:val="00EA61AC"/>
    <w:rsid w:val="00EA6619"/>
    <w:rsid w:val="00EB08A7"/>
    <w:rsid w:val="00EC0B3D"/>
    <w:rsid w:val="00EC3863"/>
    <w:rsid w:val="00EC6C74"/>
    <w:rsid w:val="00ED1DD9"/>
    <w:rsid w:val="00ED28E6"/>
    <w:rsid w:val="00ED65FF"/>
    <w:rsid w:val="00ED7845"/>
    <w:rsid w:val="00EE4C35"/>
    <w:rsid w:val="00EE5AE0"/>
    <w:rsid w:val="00EE70D5"/>
    <w:rsid w:val="00EE74C8"/>
    <w:rsid w:val="00EF08EC"/>
    <w:rsid w:val="00EF1296"/>
    <w:rsid w:val="00EF1D26"/>
    <w:rsid w:val="00EF7E29"/>
    <w:rsid w:val="00F038EA"/>
    <w:rsid w:val="00F03E08"/>
    <w:rsid w:val="00F06BD1"/>
    <w:rsid w:val="00F07EA8"/>
    <w:rsid w:val="00F11501"/>
    <w:rsid w:val="00F176D1"/>
    <w:rsid w:val="00F20372"/>
    <w:rsid w:val="00F3149A"/>
    <w:rsid w:val="00F3681D"/>
    <w:rsid w:val="00F373D7"/>
    <w:rsid w:val="00F41795"/>
    <w:rsid w:val="00F42E7F"/>
    <w:rsid w:val="00F52899"/>
    <w:rsid w:val="00F5359A"/>
    <w:rsid w:val="00F5755E"/>
    <w:rsid w:val="00F57C48"/>
    <w:rsid w:val="00F6190C"/>
    <w:rsid w:val="00F72E78"/>
    <w:rsid w:val="00F75304"/>
    <w:rsid w:val="00F8056A"/>
    <w:rsid w:val="00F817F3"/>
    <w:rsid w:val="00F823FF"/>
    <w:rsid w:val="00F85DCD"/>
    <w:rsid w:val="00F87BF5"/>
    <w:rsid w:val="00F91567"/>
    <w:rsid w:val="00FA337E"/>
    <w:rsid w:val="00FA4A06"/>
    <w:rsid w:val="00FA5779"/>
    <w:rsid w:val="00FA5FC3"/>
    <w:rsid w:val="00FA67ED"/>
    <w:rsid w:val="00FB29C4"/>
    <w:rsid w:val="00FB2CC1"/>
    <w:rsid w:val="00FC0133"/>
    <w:rsid w:val="00FC03FD"/>
    <w:rsid w:val="00FC41C1"/>
    <w:rsid w:val="00FD0ACF"/>
    <w:rsid w:val="00FD0DB9"/>
    <w:rsid w:val="00FE189B"/>
    <w:rsid w:val="00FF0B61"/>
    <w:rsid w:val="00FF1D6E"/>
    <w:rsid w:val="00FF2ECC"/>
    <w:rsid w:val="00FF61F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34817"/>
    <o:shapelayout v:ext="edit">
      <o:idmap v:ext="edit" data="1"/>
    </o:shapelayout>
  </w:shapeDefaults>
  <w:decimalSymbol w:val=","/>
  <w:listSeparator w:val=";"/>
  <w14:docId w14:val="250EBE79"/>
  <w15:chartTrackingRefBased/>
  <w15:docId w15:val="{8367053A-439F-4AB2-8D0F-38F0CA0F5B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44F18"/>
    <w:pPr>
      <w:jc w:val="both"/>
    </w:pPr>
    <w:rPr>
      <w:sz w:val="24"/>
    </w:rPr>
  </w:style>
  <w:style w:type="paragraph" w:styleId="Titre1">
    <w:name w:val="heading 1"/>
    <w:basedOn w:val="Normal"/>
    <w:next w:val="Normal"/>
    <w:link w:val="Titre1Car"/>
    <w:uiPriority w:val="9"/>
    <w:qFormat/>
    <w:rsid w:val="002231DB"/>
    <w:pPr>
      <w:keepNext/>
      <w:keepLines/>
      <w:spacing w:before="240" w:after="0"/>
      <w:jc w:val="center"/>
      <w:outlineLvl w:val="0"/>
    </w:pPr>
    <w:rPr>
      <w:rFonts w:ascii="Calibri" w:eastAsiaTheme="majorEastAsia" w:hAnsi="Calibri" w:cstheme="majorBidi"/>
      <w:sz w:val="32"/>
      <w:szCs w:val="32"/>
    </w:rPr>
  </w:style>
  <w:style w:type="paragraph" w:styleId="Titre2">
    <w:name w:val="heading 2"/>
    <w:basedOn w:val="Normal"/>
    <w:next w:val="Normal"/>
    <w:link w:val="Titre2Car"/>
    <w:uiPriority w:val="9"/>
    <w:unhideWhenUsed/>
    <w:qFormat/>
    <w:rsid w:val="00EF7E29"/>
    <w:pPr>
      <w:pBdr>
        <w:bottom w:val="single" w:sz="6" w:space="1" w:color="auto"/>
      </w:pBdr>
      <w:jc w:val="center"/>
      <w:outlineLvl w:val="1"/>
    </w:pPr>
    <w:rPr>
      <w:sz w:val="52"/>
      <w:szCs w:val="52"/>
    </w:rPr>
  </w:style>
  <w:style w:type="paragraph" w:styleId="Titre3">
    <w:name w:val="heading 3"/>
    <w:basedOn w:val="Normal"/>
    <w:next w:val="Normal"/>
    <w:link w:val="Titre3Car"/>
    <w:uiPriority w:val="9"/>
    <w:unhideWhenUsed/>
    <w:qFormat/>
    <w:rsid w:val="002231DB"/>
    <w:pPr>
      <w:keepNext/>
      <w:keepLines/>
      <w:spacing w:before="40" w:after="0"/>
      <w:outlineLvl w:val="2"/>
    </w:pPr>
    <w:rPr>
      <w:rFonts w:ascii="Calibri" w:eastAsiaTheme="majorEastAsia" w:hAnsi="Calibri" w:cstheme="majorBidi"/>
      <w:b/>
      <w:sz w:val="28"/>
      <w:szCs w:val="24"/>
    </w:rPr>
  </w:style>
  <w:style w:type="paragraph" w:styleId="Titre4">
    <w:name w:val="heading 4"/>
    <w:basedOn w:val="Normal"/>
    <w:next w:val="Normal"/>
    <w:link w:val="Titre4Car"/>
    <w:uiPriority w:val="9"/>
    <w:unhideWhenUsed/>
    <w:qFormat/>
    <w:rsid w:val="00224907"/>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itre5">
    <w:name w:val="heading 5"/>
    <w:basedOn w:val="Normal"/>
    <w:link w:val="Titre5Car"/>
    <w:uiPriority w:val="9"/>
    <w:qFormat/>
    <w:rsid w:val="007B6DE3"/>
    <w:pPr>
      <w:spacing w:before="100" w:beforeAutospacing="1" w:after="100" w:afterAutospacing="1" w:line="240" w:lineRule="auto"/>
      <w:outlineLvl w:val="4"/>
    </w:pPr>
    <w:rPr>
      <w:rFonts w:ascii="Times New Roman" w:eastAsia="Times New Roman" w:hAnsi="Times New Roman" w:cs="Times New Roman"/>
      <w:b/>
      <w:bCs/>
      <w:sz w:val="20"/>
      <w:szCs w:val="20"/>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8974D9"/>
    <w:pPr>
      <w:tabs>
        <w:tab w:val="center" w:pos="4536"/>
        <w:tab w:val="right" w:pos="9072"/>
      </w:tabs>
      <w:spacing w:after="0" w:line="240" w:lineRule="auto"/>
    </w:pPr>
  </w:style>
  <w:style w:type="character" w:customStyle="1" w:styleId="En-tteCar">
    <w:name w:val="En-tête Car"/>
    <w:basedOn w:val="Policepardfaut"/>
    <w:link w:val="En-tte"/>
    <w:uiPriority w:val="99"/>
    <w:rsid w:val="008974D9"/>
  </w:style>
  <w:style w:type="paragraph" w:styleId="Pieddepage">
    <w:name w:val="footer"/>
    <w:basedOn w:val="Normal"/>
    <w:link w:val="PieddepageCar"/>
    <w:uiPriority w:val="99"/>
    <w:unhideWhenUsed/>
    <w:rsid w:val="008974D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974D9"/>
  </w:style>
  <w:style w:type="table" w:styleId="Grilledutableau">
    <w:name w:val="Table Grid"/>
    <w:basedOn w:val="TableauNormal"/>
    <w:uiPriority w:val="39"/>
    <w:rsid w:val="008974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5Car">
    <w:name w:val="Titre 5 Car"/>
    <w:basedOn w:val="Policepardfaut"/>
    <w:link w:val="Titre5"/>
    <w:uiPriority w:val="9"/>
    <w:rsid w:val="007B6DE3"/>
    <w:rPr>
      <w:rFonts w:ascii="Times New Roman" w:eastAsia="Times New Roman" w:hAnsi="Times New Roman" w:cs="Times New Roman"/>
      <w:b/>
      <w:bCs/>
      <w:sz w:val="20"/>
      <w:szCs w:val="20"/>
      <w:lang w:eastAsia="fr-FR"/>
    </w:rPr>
  </w:style>
  <w:style w:type="character" w:customStyle="1" w:styleId="bibreste">
    <w:name w:val="bibreste"/>
    <w:basedOn w:val="Policepardfaut"/>
    <w:rsid w:val="0031063F"/>
  </w:style>
  <w:style w:type="paragraph" w:styleId="NormalWeb">
    <w:name w:val="Normal (Web)"/>
    <w:basedOn w:val="Normal"/>
    <w:uiPriority w:val="99"/>
    <w:semiHidden/>
    <w:unhideWhenUsed/>
    <w:rsid w:val="005D315D"/>
    <w:pPr>
      <w:spacing w:before="100" w:beforeAutospacing="1" w:after="100" w:afterAutospacing="1" w:line="240" w:lineRule="auto"/>
    </w:pPr>
    <w:rPr>
      <w:rFonts w:ascii="Times New Roman" w:eastAsia="Times New Roman" w:hAnsi="Times New Roman" w:cs="Times New Roman"/>
      <w:szCs w:val="24"/>
      <w:lang w:eastAsia="fr-FR"/>
    </w:rPr>
  </w:style>
  <w:style w:type="character" w:styleId="lev">
    <w:name w:val="Strong"/>
    <w:basedOn w:val="Policepardfaut"/>
    <w:uiPriority w:val="22"/>
    <w:qFormat/>
    <w:rsid w:val="005D315D"/>
    <w:rPr>
      <w:b/>
      <w:bCs/>
    </w:rPr>
  </w:style>
  <w:style w:type="character" w:customStyle="1" w:styleId="reflex-mise-en-avant">
    <w:name w:val="reflex-mise-en-avant"/>
    <w:basedOn w:val="Policepardfaut"/>
    <w:rsid w:val="005D315D"/>
  </w:style>
  <w:style w:type="character" w:customStyle="1" w:styleId="reflex-mise-en-retrait">
    <w:name w:val="reflex-mise-en-retrait"/>
    <w:basedOn w:val="Policepardfaut"/>
    <w:rsid w:val="005D315D"/>
  </w:style>
  <w:style w:type="character" w:customStyle="1" w:styleId="Titre1Car">
    <w:name w:val="Titre 1 Car"/>
    <w:basedOn w:val="Policepardfaut"/>
    <w:link w:val="Titre1"/>
    <w:uiPriority w:val="9"/>
    <w:rsid w:val="002231DB"/>
    <w:rPr>
      <w:rFonts w:ascii="Calibri" w:eastAsiaTheme="majorEastAsia" w:hAnsi="Calibri" w:cstheme="majorBidi"/>
      <w:sz w:val="32"/>
      <w:szCs w:val="32"/>
    </w:rPr>
  </w:style>
  <w:style w:type="character" w:styleId="Lienhypertexte">
    <w:name w:val="Hyperlink"/>
    <w:basedOn w:val="Policepardfaut"/>
    <w:uiPriority w:val="99"/>
    <w:unhideWhenUsed/>
    <w:rsid w:val="00676610"/>
    <w:rPr>
      <w:color w:val="0563C1" w:themeColor="hyperlink"/>
      <w:u w:val="single"/>
    </w:rPr>
  </w:style>
  <w:style w:type="paragraph" w:styleId="Textedebulles">
    <w:name w:val="Balloon Text"/>
    <w:basedOn w:val="Normal"/>
    <w:link w:val="TextedebullesCar"/>
    <w:uiPriority w:val="99"/>
    <w:semiHidden/>
    <w:unhideWhenUsed/>
    <w:rsid w:val="00A31FF4"/>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A31FF4"/>
    <w:rPr>
      <w:rFonts w:ascii="Segoe UI" w:hAnsi="Segoe UI" w:cs="Segoe UI"/>
      <w:sz w:val="18"/>
      <w:szCs w:val="18"/>
    </w:rPr>
  </w:style>
  <w:style w:type="character" w:customStyle="1" w:styleId="ibwisbd">
    <w:name w:val="ibw_isbd"/>
    <w:basedOn w:val="Policepardfaut"/>
    <w:rsid w:val="00922F0D"/>
  </w:style>
  <w:style w:type="character" w:customStyle="1" w:styleId="presunm">
    <w:name w:val="presunm"/>
    <w:basedOn w:val="Policepardfaut"/>
    <w:rsid w:val="00922F0D"/>
  </w:style>
  <w:style w:type="character" w:styleId="Accentuation">
    <w:name w:val="Emphasis"/>
    <w:basedOn w:val="Policepardfaut"/>
    <w:uiPriority w:val="20"/>
    <w:qFormat/>
    <w:rsid w:val="0069763C"/>
    <w:rPr>
      <w:i/>
      <w:iCs/>
    </w:rPr>
  </w:style>
  <w:style w:type="character" w:customStyle="1" w:styleId="st">
    <w:name w:val="st"/>
    <w:basedOn w:val="Policepardfaut"/>
    <w:rsid w:val="002C1FCB"/>
  </w:style>
  <w:style w:type="paragraph" w:styleId="Sansinterligne">
    <w:name w:val="No Spacing"/>
    <w:link w:val="SansinterligneCar"/>
    <w:uiPriority w:val="1"/>
    <w:qFormat/>
    <w:rsid w:val="0056754F"/>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56754F"/>
    <w:rPr>
      <w:rFonts w:eastAsiaTheme="minorEastAsia"/>
      <w:lang w:eastAsia="fr-FR"/>
    </w:rPr>
  </w:style>
  <w:style w:type="paragraph" w:styleId="En-ttedetabledesmatires">
    <w:name w:val="TOC Heading"/>
    <w:basedOn w:val="Titre1"/>
    <w:next w:val="Normal"/>
    <w:uiPriority w:val="39"/>
    <w:unhideWhenUsed/>
    <w:qFormat/>
    <w:rsid w:val="000A73D2"/>
    <w:pPr>
      <w:outlineLvl w:val="9"/>
    </w:pPr>
    <w:rPr>
      <w:lang w:eastAsia="fr-FR"/>
    </w:rPr>
  </w:style>
  <w:style w:type="paragraph" w:styleId="Notedebasdepage">
    <w:name w:val="footnote text"/>
    <w:basedOn w:val="Normal"/>
    <w:link w:val="NotedebasdepageCar"/>
    <w:uiPriority w:val="99"/>
    <w:semiHidden/>
    <w:unhideWhenUsed/>
    <w:rsid w:val="000A73D2"/>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0A73D2"/>
    <w:rPr>
      <w:sz w:val="20"/>
      <w:szCs w:val="20"/>
    </w:rPr>
  </w:style>
  <w:style w:type="character" w:styleId="Appelnotedebasdep">
    <w:name w:val="footnote reference"/>
    <w:basedOn w:val="Policepardfaut"/>
    <w:uiPriority w:val="99"/>
    <w:semiHidden/>
    <w:unhideWhenUsed/>
    <w:rsid w:val="000A73D2"/>
    <w:rPr>
      <w:vertAlign w:val="superscript"/>
    </w:rPr>
  </w:style>
  <w:style w:type="character" w:customStyle="1" w:styleId="Titre2Car">
    <w:name w:val="Titre 2 Car"/>
    <w:basedOn w:val="Policepardfaut"/>
    <w:link w:val="Titre2"/>
    <w:uiPriority w:val="9"/>
    <w:rsid w:val="00EF7E29"/>
    <w:rPr>
      <w:sz w:val="52"/>
      <w:szCs w:val="52"/>
    </w:rPr>
  </w:style>
  <w:style w:type="paragraph" w:styleId="TM1">
    <w:name w:val="toc 1"/>
    <w:basedOn w:val="Normal"/>
    <w:next w:val="Normal"/>
    <w:autoRedefine/>
    <w:uiPriority w:val="39"/>
    <w:unhideWhenUsed/>
    <w:rsid w:val="00EF7E29"/>
    <w:pPr>
      <w:spacing w:after="100"/>
    </w:pPr>
  </w:style>
  <w:style w:type="paragraph" w:styleId="TM2">
    <w:name w:val="toc 2"/>
    <w:basedOn w:val="Normal"/>
    <w:next w:val="Normal"/>
    <w:autoRedefine/>
    <w:uiPriority w:val="39"/>
    <w:unhideWhenUsed/>
    <w:rsid w:val="00EF7E29"/>
    <w:pPr>
      <w:spacing w:after="100"/>
      <w:ind w:left="240"/>
    </w:pPr>
  </w:style>
  <w:style w:type="character" w:customStyle="1" w:styleId="Titre3Car">
    <w:name w:val="Titre 3 Car"/>
    <w:basedOn w:val="Policepardfaut"/>
    <w:link w:val="Titre3"/>
    <w:uiPriority w:val="9"/>
    <w:rsid w:val="002231DB"/>
    <w:rPr>
      <w:rFonts w:ascii="Calibri" w:eastAsiaTheme="majorEastAsia" w:hAnsi="Calibri" w:cstheme="majorBidi"/>
      <w:b/>
      <w:sz w:val="28"/>
      <w:szCs w:val="24"/>
    </w:rPr>
  </w:style>
  <w:style w:type="character" w:customStyle="1" w:styleId="Titre4Car">
    <w:name w:val="Titre 4 Car"/>
    <w:basedOn w:val="Policepardfaut"/>
    <w:link w:val="Titre4"/>
    <w:uiPriority w:val="9"/>
    <w:rsid w:val="00224907"/>
    <w:rPr>
      <w:rFonts w:asciiTheme="majorHAnsi" w:eastAsiaTheme="majorEastAsia" w:hAnsiTheme="majorHAnsi" w:cstheme="majorBidi"/>
      <w:i/>
      <w:iCs/>
      <w:color w:val="2E74B5" w:themeColor="accent1" w:themeShade="BF"/>
      <w:sz w:val="24"/>
    </w:rPr>
  </w:style>
  <w:style w:type="paragraph" w:styleId="TM3">
    <w:name w:val="toc 3"/>
    <w:basedOn w:val="Normal"/>
    <w:next w:val="Normal"/>
    <w:autoRedefine/>
    <w:uiPriority w:val="39"/>
    <w:unhideWhenUsed/>
    <w:rsid w:val="00BD0205"/>
    <w:pPr>
      <w:spacing w:after="100"/>
      <w:ind w:left="480"/>
    </w:pPr>
  </w:style>
  <w:style w:type="character" w:customStyle="1" w:styleId="hl">
    <w:name w:val="hl"/>
    <w:basedOn w:val="Policepardfaut"/>
    <w:rsid w:val="00A04028"/>
  </w:style>
  <w:style w:type="character" w:styleId="Marquedecommentaire">
    <w:name w:val="annotation reference"/>
    <w:basedOn w:val="Policepardfaut"/>
    <w:uiPriority w:val="99"/>
    <w:semiHidden/>
    <w:unhideWhenUsed/>
    <w:rsid w:val="00564713"/>
    <w:rPr>
      <w:sz w:val="16"/>
      <w:szCs w:val="16"/>
    </w:rPr>
  </w:style>
  <w:style w:type="paragraph" w:styleId="Commentaire">
    <w:name w:val="annotation text"/>
    <w:basedOn w:val="Normal"/>
    <w:link w:val="CommentaireCar"/>
    <w:uiPriority w:val="99"/>
    <w:semiHidden/>
    <w:unhideWhenUsed/>
    <w:rsid w:val="00564713"/>
    <w:pPr>
      <w:spacing w:line="240" w:lineRule="auto"/>
    </w:pPr>
    <w:rPr>
      <w:sz w:val="20"/>
      <w:szCs w:val="20"/>
    </w:rPr>
  </w:style>
  <w:style w:type="character" w:customStyle="1" w:styleId="CommentaireCar">
    <w:name w:val="Commentaire Car"/>
    <w:basedOn w:val="Policepardfaut"/>
    <w:link w:val="Commentaire"/>
    <w:uiPriority w:val="99"/>
    <w:semiHidden/>
    <w:rsid w:val="00564713"/>
    <w:rPr>
      <w:sz w:val="20"/>
      <w:szCs w:val="20"/>
    </w:rPr>
  </w:style>
  <w:style w:type="paragraph" w:styleId="Objetducommentaire">
    <w:name w:val="annotation subject"/>
    <w:basedOn w:val="Commentaire"/>
    <w:next w:val="Commentaire"/>
    <w:link w:val="ObjetducommentaireCar"/>
    <w:uiPriority w:val="99"/>
    <w:semiHidden/>
    <w:unhideWhenUsed/>
    <w:rsid w:val="00564713"/>
    <w:rPr>
      <w:b/>
      <w:bCs/>
    </w:rPr>
  </w:style>
  <w:style w:type="character" w:customStyle="1" w:styleId="ObjetducommentaireCar">
    <w:name w:val="Objet du commentaire Car"/>
    <w:basedOn w:val="CommentaireCar"/>
    <w:link w:val="Objetducommentaire"/>
    <w:uiPriority w:val="99"/>
    <w:semiHidden/>
    <w:rsid w:val="00564713"/>
    <w:rPr>
      <w:b/>
      <w:bCs/>
      <w:sz w:val="20"/>
      <w:szCs w:val="20"/>
    </w:rPr>
  </w:style>
  <w:style w:type="character" w:styleId="Lienhypertextesuivivisit">
    <w:name w:val="FollowedHyperlink"/>
    <w:basedOn w:val="Policepardfaut"/>
    <w:uiPriority w:val="99"/>
    <w:semiHidden/>
    <w:unhideWhenUsed/>
    <w:rsid w:val="00560848"/>
    <w:rPr>
      <w:color w:val="954F72" w:themeColor="followedHyperlink"/>
      <w:u w:val="single"/>
    </w:rPr>
  </w:style>
  <w:style w:type="paragraph" w:styleId="PrformatHTML">
    <w:name w:val="HTML Preformatted"/>
    <w:basedOn w:val="Normal"/>
    <w:link w:val="PrformatHTMLCar"/>
    <w:uiPriority w:val="99"/>
    <w:semiHidden/>
    <w:unhideWhenUsed/>
    <w:rsid w:val="00D64E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D64E38"/>
    <w:rPr>
      <w:rFonts w:ascii="Courier New" w:eastAsia="Times New Roman" w:hAnsi="Courier New" w:cs="Courier New"/>
      <w:sz w:val="20"/>
      <w:szCs w:val="20"/>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470339">
      <w:bodyDiv w:val="1"/>
      <w:marLeft w:val="0"/>
      <w:marRight w:val="0"/>
      <w:marTop w:val="0"/>
      <w:marBottom w:val="0"/>
      <w:divBdr>
        <w:top w:val="none" w:sz="0" w:space="0" w:color="auto"/>
        <w:left w:val="none" w:sz="0" w:space="0" w:color="auto"/>
        <w:bottom w:val="none" w:sz="0" w:space="0" w:color="auto"/>
        <w:right w:val="none" w:sz="0" w:space="0" w:color="auto"/>
      </w:divBdr>
    </w:div>
    <w:div w:id="162400348">
      <w:bodyDiv w:val="1"/>
      <w:marLeft w:val="0"/>
      <w:marRight w:val="0"/>
      <w:marTop w:val="0"/>
      <w:marBottom w:val="0"/>
      <w:divBdr>
        <w:top w:val="none" w:sz="0" w:space="0" w:color="auto"/>
        <w:left w:val="none" w:sz="0" w:space="0" w:color="auto"/>
        <w:bottom w:val="none" w:sz="0" w:space="0" w:color="auto"/>
        <w:right w:val="none" w:sz="0" w:space="0" w:color="auto"/>
      </w:divBdr>
    </w:div>
    <w:div w:id="236550770">
      <w:bodyDiv w:val="1"/>
      <w:marLeft w:val="0"/>
      <w:marRight w:val="0"/>
      <w:marTop w:val="0"/>
      <w:marBottom w:val="0"/>
      <w:divBdr>
        <w:top w:val="none" w:sz="0" w:space="0" w:color="auto"/>
        <w:left w:val="none" w:sz="0" w:space="0" w:color="auto"/>
        <w:bottom w:val="none" w:sz="0" w:space="0" w:color="auto"/>
        <w:right w:val="none" w:sz="0" w:space="0" w:color="auto"/>
      </w:divBdr>
    </w:div>
    <w:div w:id="309790740">
      <w:bodyDiv w:val="1"/>
      <w:marLeft w:val="0"/>
      <w:marRight w:val="0"/>
      <w:marTop w:val="0"/>
      <w:marBottom w:val="0"/>
      <w:divBdr>
        <w:top w:val="none" w:sz="0" w:space="0" w:color="auto"/>
        <w:left w:val="none" w:sz="0" w:space="0" w:color="auto"/>
        <w:bottom w:val="none" w:sz="0" w:space="0" w:color="auto"/>
        <w:right w:val="none" w:sz="0" w:space="0" w:color="auto"/>
      </w:divBdr>
    </w:div>
    <w:div w:id="332495061">
      <w:bodyDiv w:val="1"/>
      <w:marLeft w:val="0"/>
      <w:marRight w:val="0"/>
      <w:marTop w:val="0"/>
      <w:marBottom w:val="0"/>
      <w:divBdr>
        <w:top w:val="none" w:sz="0" w:space="0" w:color="auto"/>
        <w:left w:val="none" w:sz="0" w:space="0" w:color="auto"/>
        <w:bottom w:val="none" w:sz="0" w:space="0" w:color="auto"/>
        <w:right w:val="none" w:sz="0" w:space="0" w:color="auto"/>
      </w:divBdr>
    </w:div>
    <w:div w:id="359550504">
      <w:bodyDiv w:val="1"/>
      <w:marLeft w:val="0"/>
      <w:marRight w:val="0"/>
      <w:marTop w:val="0"/>
      <w:marBottom w:val="0"/>
      <w:divBdr>
        <w:top w:val="none" w:sz="0" w:space="0" w:color="auto"/>
        <w:left w:val="none" w:sz="0" w:space="0" w:color="auto"/>
        <w:bottom w:val="none" w:sz="0" w:space="0" w:color="auto"/>
        <w:right w:val="none" w:sz="0" w:space="0" w:color="auto"/>
      </w:divBdr>
    </w:div>
    <w:div w:id="531697447">
      <w:bodyDiv w:val="1"/>
      <w:marLeft w:val="0"/>
      <w:marRight w:val="0"/>
      <w:marTop w:val="0"/>
      <w:marBottom w:val="0"/>
      <w:divBdr>
        <w:top w:val="none" w:sz="0" w:space="0" w:color="auto"/>
        <w:left w:val="none" w:sz="0" w:space="0" w:color="auto"/>
        <w:bottom w:val="none" w:sz="0" w:space="0" w:color="auto"/>
        <w:right w:val="none" w:sz="0" w:space="0" w:color="auto"/>
      </w:divBdr>
    </w:div>
    <w:div w:id="577327880">
      <w:bodyDiv w:val="1"/>
      <w:marLeft w:val="0"/>
      <w:marRight w:val="0"/>
      <w:marTop w:val="0"/>
      <w:marBottom w:val="0"/>
      <w:divBdr>
        <w:top w:val="none" w:sz="0" w:space="0" w:color="auto"/>
        <w:left w:val="none" w:sz="0" w:space="0" w:color="auto"/>
        <w:bottom w:val="none" w:sz="0" w:space="0" w:color="auto"/>
        <w:right w:val="none" w:sz="0" w:space="0" w:color="auto"/>
      </w:divBdr>
    </w:div>
    <w:div w:id="736589219">
      <w:bodyDiv w:val="1"/>
      <w:marLeft w:val="0"/>
      <w:marRight w:val="0"/>
      <w:marTop w:val="0"/>
      <w:marBottom w:val="0"/>
      <w:divBdr>
        <w:top w:val="none" w:sz="0" w:space="0" w:color="auto"/>
        <w:left w:val="none" w:sz="0" w:space="0" w:color="auto"/>
        <w:bottom w:val="none" w:sz="0" w:space="0" w:color="auto"/>
        <w:right w:val="none" w:sz="0" w:space="0" w:color="auto"/>
      </w:divBdr>
    </w:div>
    <w:div w:id="809902942">
      <w:bodyDiv w:val="1"/>
      <w:marLeft w:val="0"/>
      <w:marRight w:val="0"/>
      <w:marTop w:val="0"/>
      <w:marBottom w:val="0"/>
      <w:divBdr>
        <w:top w:val="none" w:sz="0" w:space="0" w:color="auto"/>
        <w:left w:val="none" w:sz="0" w:space="0" w:color="auto"/>
        <w:bottom w:val="none" w:sz="0" w:space="0" w:color="auto"/>
        <w:right w:val="none" w:sz="0" w:space="0" w:color="auto"/>
      </w:divBdr>
      <w:divsChild>
        <w:div w:id="499733097">
          <w:marLeft w:val="0"/>
          <w:marRight w:val="0"/>
          <w:marTop w:val="0"/>
          <w:marBottom w:val="0"/>
          <w:divBdr>
            <w:top w:val="none" w:sz="0" w:space="0" w:color="auto"/>
            <w:left w:val="none" w:sz="0" w:space="0" w:color="auto"/>
            <w:bottom w:val="none" w:sz="0" w:space="0" w:color="auto"/>
            <w:right w:val="none" w:sz="0" w:space="0" w:color="auto"/>
          </w:divBdr>
        </w:div>
      </w:divsChild>
    </w:div>
    <w:div w:id="827407440">
      <w:bodyDiv w:val="1"/>
      <w:marLeft w:val="0"/>
      <w:marRight w:val="0"/>
      <w:marTop w:val="0"/>
      <w:marBottom w:val="0"/>
      <w:divBdr>
        <w:top w:val="none" w:sz="0" w:space="0" w:color="auto"/>
        <w:left w:val="none" w:sz="0" w:space="0" w:color="auto"/>
        <w:bottom w:val="none" w:sz="0" w:space="0" w:color="auto"/>
        <w:right w:val="none" w:sz="0" w:space="0" w:color="auto"/>
      </w:divBdr>
    </w:div>
    <w:div w:id="936258352">
      <w:bodyDiv w:val="1"/>
      <w:marLeft w:val="0"/>
      <w:marRight w:val="0"/>
      <w:marTop w:val="0"/>
      <w:marBottom w:val="0"/>
      <w:divBdr>
        <w:top w:val="none" w:sz="0" w:space="0" w:color="auto"/>
        <w:left w:val="none" w:sz="0" w:space="0" w:color="auto"/>
        <w:bottom w:val="none" w:sz="0" w:space="0" w:color="auto"/>
        <w:right w:val="none" w:sz="0" w:space="0" w:color="auto"/>
      </w:divBdr>
    </w:div>
    <w:div w:id="943684887">
      <w:bodyDiv w:val="1"/>
      <w:marLeft w:val="0"/>
      <w:marRight w:val="0"/>
      <w:marTop w:val="0"/>
      <w:marBottom w:val="0"/>
      <w:divBdr>
        <w:top w:val="none" w:sz="0" w:space="0" w:color="auto"/>
        <w:left w:val="none" w:sz="0" w:space="0" w:color="auto"/>
        <w:bottom w:val="none" w:sz="0" w:space="0" w:color="auto"/>
        <w:right w:val="none" w:sz="0" w:space="0" w:color="auto"/>
      </w:divBdr>
    </w:div>
    <w:div w:id="1219777528">
      <w:bodyDiv w:val="1"/>
      <w:marLeft w:val="0"/>
      <w:marRight w:val="0"/>
      <w:marTop w:val="0"/>
      <w:marBottom w:val="0"/>
      <w:divBdr>
        <w:top w:val="none" w:sz="0" w:space="0" w:color="auto"/>
        <w:left w:val="none" w:sz="0" w:space="0" w:color="auto"/>
        <w:bottom w:val="none" w:sz="0" w:space="0" w:color="auto"/>
        <w:right w:val="none" w:sz="0" w:space="0" w:color="auto"/>
      </w:divBdr>
    </w:div>
    <w:div w:id="1348825993">
      <w:bodyDiv w:val="1"/>
      <w:marLeft w:val="0"/>
      <w:marRight w:val="0"/>
      <w:marTop w:val="0"/>
      <w:marBottom w:val="0"/>
      <w:divBdr>
        <w:top w:val="none" w:sz="0" w:space="0" w:color="auto"/>
        <w:left w:val="none" w:sz="0" w:space="0" w:color="auto"/>
        <w:bottom w:val="none" w:sz="0" w:space="0" w:color="auto"/>
        <w:right w:val="none" w:sz="0" w:space="0" w:color="auto"/>
      </w:divBdr>
      <w:divsChild>
        <w:div w:id="625502817">
          <w:marLeft w:val="0"/>
          <w:marRight w:val="0"/>
          <w:marTop w:val="0"/>
          <w:marBottom w:val="0"/>
          <w:divBdr>
            <w:top w:val="none" w:sz="0" w:space="0" w:color="auto"/>
            <w:left w:val="none" w:sz="0" w:space="0" w:color="auto"/>
            <w:bottom w:val="none" w:sz="0" w:space="0" w:color="auto"/>
            <w:right w:val="none" w:sz="0" w:space="0" w:color="auto"/>
          </w:divBdr>
        </w:div>
        <w:div w:id="1126772696">
          <w:marLeft w:val="0"/>
          <w:marRight w:val="0"/>
          <w:marTop w:val="0"/>
          <w:marBottom w:val="0"/>
          <w:divBdr>
            <w:top w:val="none" w:sz="0" w:space="0" w:color="auto"/>
            <w:left w:val="none" w:sz="0" w:space="0" w:color="auto"/>
            <w:bottom w:val="none" w:sz="0" w:space="0" w:color="auto"/>
            <w:right w:val="none" w:sz="0" w:space="0" w:color="auto"/>
          </w:divBdr>
        </w:div>
        <w:div w:id="313803642">
          <w:marLeft w:val="0"/>
          <w:marRight w:val="0"/>
          <w:marTop w:val="0"/>
          <w:marBottom w:val="0"/>
          <w:divBdr>
            <w:top w:val="none" w:sz="0" w:space="0" w:color="auto"/>
            <w:left w:val="none" w:sz="0" w:space="0" w:color="auto"/>
            <w:bottom w:val="none" w:sz="0" w:space="0" w:color="auto"/>
            <w:right w:val="none" w:sz="0" w:space="0" w:color="auto"/>
          </w:divBdr>
        </w:div>
        <w:div w:id="944508189">
          <w:marLeft w:val="0"/>
          <w:marRight w:val="0"/>
          <w:marTop w:val="0"/>
          <w:marBottom w:val="0"/>
          <w:divBdr>
            <w:top w:val="none" w:sz="0" w:space="0" w:color="auto"/>
            <w:left w:val="none" w:sz="0" w:space="0" w:color="auto"/>
            <w:bottom w:val="none" w:sz="0" w:space="0" w:color="auto"/>
            <w:right w:val="none" w:sz="0" w:space="0" w:color="auto"/>
          </w:divBdr>
        </w:div>
        <w:div w:id="533420704">
          <w:marLeft w:val="0"/>
          <w:marRight w:val="0"/>
          <w:marTop w:val="0"/>
          <w:marBottom w:val="0"/>
          <w:divBdr>
            <w:top w:val="none" w:sz="0" w:space="0" w:color="auto"/>
            <w:left w:val="none" w:sz="0" w:space="0" w:color="auto"/>
            <w:bottom w:val="none" w:sz="0" w:space="0" w:color="auto"/>
            <w:right w:val="none" w:sz="0" w:space="0" w:color="auto"/>
          </w:divBdr>
        </w:div>
      </w:divsChild>
    </w:div>
    <w:div w:id="1361053517">
      <w:bodyDiv w:val="1"/>
      <w:marLeft w:val="0"/>
      <w:marRight w:val="0"/>
      <w:marTop w:val="0"/>
      <w:marBottom w:val="0"/>
      <w:divBdr>
        <w:top w:val="none" w:sz="0" w:space="0" w:color="auto"/>
        <w:left w:val="none" w:sz="0" w:space="0" w:color="auto"/>
        <w:bottom w:val="none" w:sz="0" w:space="0" w:color="auto"/>
        <w:right w:val="none" w:sz="0" w:space="0" w:color="auto"/>
      </w:divBdr>
    </w:div>
    <w:div w:id="1364478291">
      <w:bodyDiv w:val="1"/>
      <w:marLeft w:val="0"/>
      <w:marRight w:val="0"/>
      <w:marTop w:val="0"/>
      <w:marBottom w:val="0"/>
      <w:divBdr>
        <w:top w:val="none" w:sz="0" w:space="0" w:color="auto"/>
        <w:left w:val="none" w:sz="0" w:space="0" w:color="auto"/>
        <w:bottom w:val="none" w:sz="0" w:space="0" w:color="auto"/>
        <w:right w:val="none" w:sz="0" w:space="0" w:color="auto"/>
      </w:divBdr>
    </w:div>
    <w:div w:id="1525745331">
      <w:bodyDiv w:val="1"/>
      <w:marLeft w:val="0"/>
      <w:marRight w:val="0"/>
      <w:marTop w:val="0"/>
      <w:marBottom w:val="0"/>
      <w:divBdr>
        <w:top w:val="none" w:sz="0" w:space="0" w:color="auto"/>
        <w:left w:val="none" w:sz="0" w:space="0" w:color="auto"/>
        <w:bottom w:val="none" w:sz="0" w:space="0" w:color="auto"/>
        <w:right w:val="none" w:sz="0" w:space="0" w:color="auto"/>
      </w:divBdr>
    </w:div>
    <w:div w:id="1565288081">
      <w:bodyDiv w:val="1"/>
      <w:marLeft w:val="0"/>
      <w:marRight w:val="0"/>
      <w:marTop w:val="0"/>
      <w:marBottom w:val="0"/>
      <w:divBdr>
        <w:top w:val="none" w:sz="0" w:space="0" w:color="auto"/>
        <w:left w:val="none" w:sz="0" w:space="0" w:color="auto"/>
        <w:bottom w:val="none" w:sz="0" w:space="0" w:color="auto"/>
        <w:right w:val="none" w:sz="0" w:space="0" w:color="auto"/>
      </w:divBdr>
    </w:div>
    <w:div w:id="1746495347">
      <w:bodyDiv w:val="1"/>
      <w:marLeft w:val="0"/>
      <w:marRight w:val="0"/>
      <w:marTop w:val="0"/>
      <w:marBottom w:val="0"/>
      <w:divBdr>
        <w:top w:val="none" w:sz="0" w:space="0" w:color="auto"/>
        <w:left w:val="none" w:sz="0" w:space="0" w:color="auto"/>
        <w:bottom w:val="none" w:sz="0" w:space="0" w:color="auto"/>
        <w:right w:val="none" w:sz="0" w:space="0" w:color="auto"/>
      </w:divBdr>
    </w:div>
    <w:div w:id="1858735613">
      <w:bodyDiv w:val="1"/>
      <w:marLeft w:val="0"/>
      <w:marRight w:val="0"/>
      <w:marTop w:val="0"/>
      <w:marBottom w:val="0"/>
      <w:divBdr>
        <w:top w:val="none" w:sz="0" w:space="0" w:color="auto"/>
        <w:left w:val="none" w:sz="0" w:space="0" w:color="auto"/>
        <w:bottom w:val="none" w:sz="0" w:space="0" w:color="auto"/>
        <w:right w:val="none" w:sz="0" w:space="0" w:color="auto"/>
      </w:divBdr>
      <w:divsChild>
        <w:div w:id="70932495">
          <w:marLeft w:val="0"/>
          <w:marRight w:val="0"/>
          <w:marTop w:val="0"/>
          <w:marBottom w:val="0"/>
          <w:divBdr>
            <w:top w:val="none" w:sz="0" w:space="0" w:color="auto"/>
            <w:left w:val="none" w:sz="0" w:space="0" w:color="auto"/>
            <w:bottom w:val="none" w:sz="0" w:space="0" w:color="auto"/>
            <w:right w:val="none" w:sz="0" w:space="0" w:color="auto"/>
          </w:divBdr>
        </w:div>
        <w:div w:id="1513256466">
          <w:marLeft w:val="0"/>
          <w:marRight w:val="0"/>
          <w:marTop w:val="0"/>
          <w:marBottom w:val="0"/>
          <w:divBdr>
            <w:top w:val="none" w:sz="0" w:space="0" w:color="auto"/>
            <w:left w:val="none" w:sz="0" w:space="0" w:color="auto"/>
            <w:bottom w:val="none" w:sz="0" w:space="0" w:color="auto"/>
            <w:right w:val="none" w:sz="0" w:space="0" w:color="auto"/>
          </w:divBdr>
        </w:div>
        <w:div w:id="1277635613">
          <w:marLeft w:val="0"/>
          <w:marRight w:val="0"/>
          <w:marTop w:val="0"/>
          <w:marBottom w:val="0"/>
          <w:divBdr>
            <w:top w:val="none" w:sz="0" w:space="0" w:color="auto"/>
            <w:left w:val="none" w:sz="0" w:space="0" w:color="auto"/>
            <w:bottom w:val="none" w:sz="0" w:space="0" w:color="auto"/>
            <w:right w:val="none" w:sz="0" w:space="0" w:color="auto"/>
          </w:divBdr>
        </w:div>
        <w:div w:id="1577011549">
          <w:marLeft w:val="0"/>
          <w:marRight w:val="0"/>
          <w:marTop w:val="0"/>
          <w:marBottom w:val="0"/>
          <w:divBdr>
            <w:top w:val="none" w:sz="0" w:space="0" w:color="auto"/>
            <w:left w:val="none" w:sz="0" w:space="0" w:color="auto"/>
            <w:bottom w:val="none" w:sz="0" w:space="0" w:color="auto"/>
            <w:right w:val="none" w:sz="0" w:space="0" w:color="auto"/>
          </w:divBdr>
        </w:div>
        <w:div w:id="455373578">
          <w:marLeft w:val="0"/>
          <w:marRight w:val="0"/>
          <w:marTop w:val="0"/>
          <w:marBottom w:val="0"/>
          <w:divBdr>
            <w:top w:val="none" w:sz="0" w:space="0" w:color="auto"/>
            <w:left w:val="none" w:sz="0" w:space="0" w:color="auto"/>
            <w:bottom w:val="none" w:sz="0" w:space="0" w:color="auto"/>
            <w:right w:val="none" w:sz="0" w:space="0" w:color="auto"/>
          </w:divBdr>
        </w:div>
      </w:divsChild>
    </w:div>
    <w:div w:id="21452659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1" Type="http://schemas.openxmlformats.org/officeDocument/2006/relationships/hyperlink" Target="https://jurisconnexion.fr" TargetMode="External"/></Relationship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hyperlink" Target="http://www.dalloz-bibliotheque.fr/bibliotheque/Droit_constitutionnel-38072.htm" TargetMode="External"/><Relationship Id="rId26" Type="http://schemas.openxmlformats.org/officeDocument/2006/relationships/hyperlink" Target="http://www.persee.fr" TargetMode="External"/><Relationship Id="rId21" Type="http://schemas.openxmlformats.org/officeDocument/2006/relationships/hyperlink" Target="http://www.theses.fr/2012BOR40027" TargetMode="External"/><Relationship Id="rId34" Type="http://schemas.openxmlformats.org/officeDocument/2006/relationships/footer" Target="footer3.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hyperlink" Target="http://www.dalloz-bibliotheque.fr/bibliotheque/Droit_de_la_famille-58206.htm" TargetMode="External"/><Relationship Id="rId25" Type="http://schemas.openxmlformats.org/officeDocument/2006/relationships/hyperlink" Target="http://www.dalloz.fr" TargetMode="External"/><Relationship Id="rId33" Type="http://schemas.openxmlformats.org/officeDocument/2006/relationships/hyperlink" Target="http://ressscd.ut-capitole.fr/scd/abrev/" TargetMode="External"/><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www.dalloz-bibliotheque.fr/bibliotheque/Droit_constitutionnel-38072.htm" TargetMode="External"/><Relationship Id="rId20" Type="http://schemas.openxmlformats.org/officeDocument/2006/relationships/hyperlink" Target="http://www.theses.fr/2013BOR40033" TargetMode="External"/><Relationship Id="rId29" Type="http://schemas.openxmlformats.org/officeDocument/2006/relationships/hyperlink" Target="http://www.maitre-eolas.fr"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microsoft.com/office/2011/relationships/commentsExtended" Target="commentsExtended.xml"/><Relationship Id="rId32" Type="http://schemas.openxmlformats.org/officeDocument/2006/relationships/hyperlink" Target="http://www.gisti.org" TargetMode="External"/><Relationship Id="rId37" Type="http://schemas.microsoft.com/office/2011/relationships/people" Target="people.xml"/><Relationship Id="rId5" Type="http://schemas.openxmlformats.org/officeDocument/2006/relationships/settings" Target="settings.xml"/><Relationship Id="rId15" Type="http://schemas.openxmlformats.org/officeDocument/2006/relationships/hyperlink" Target="http://www.dalloz-bibliotheque.fr/bibliotheque/Droit_de_la_famille-58206.htm" TargetMode="External"/><Relationship Id="rId23" Type="http://schemas.openxmlformats.org/officeDocument/2006/relationships/comments" Target="comments.xml"/><Relationship Id="rId28" Type="http://schemas.openxmlformats.org/officeDocument/2006/relationships/hyperlink" Target="http://www.lexisnexis.com" TargetMode="External"/><Relationship Id="rId36" Type="http://schemas.openxmlformats.org/officeDocument/2006/relationships/fontTable" Target="fontTable.xml"/><Relationship Id="rId10" Type="http://schemas.openxmlformats.org/officeDocument/2006/relationships/image" Target="media/image2.jpeg"/><Relationship Id="rId19" Type="http://schemas.openxmlformats.org/officeDocument/2006/relationships/hyperlink" Target="http://www.theses.fr/2012BOR40027" TargetMode="External"/><Relationship Id="rId31" Type="http://schemas.openxmlformats.org/officeDocument/2006/relationships/hyperlink" Target="http://www.maitre-eolas.fr"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mailto:urfist@u-bordeaux.fr" TargetMode="External"/><Relationship Id="rId22" Type="http://schemas.openxmlformats.org/officeDocument/2006/relationships/hyperlink" Target="http://www.theses.fr/2013BOR40033" TargetMode="External"/><Relationship Id="rId27" Type="http://schemas.openxmlformats.org/officeDocument/2006/relationships/hyperlink" Target="http://www.dalloz.fr" TargetMode="External"/><Relationship Id="rId30" Type="http://schemas.openxmlformats.org/officeDocument/2006/relationships/hyperlink" Target="http://www.gisti.org" TargetMode="External"/><Relationship Id="rId35" Type="http://schemas.openxmlformats.org/officeDocument/2006/relationships/footer" Target="footer4.xml"/><Relationship Id="rId8" Type="http://schemas.openxmlformats.org/officeDocument/2006/relationships/endnotes" Target="endnotes.xml"/><Relationship Id="rId3" Type="http://schemas.openxmlformats.org/officeDocument/2006/relationships/numbering" Target="numbering.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2e édition, 2018</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5ED49A3-A559-4697-AF0F-4B153A2AAA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TotalTime>
  <Pages>44</Pages>
  <Words>8099</Words>
  <Characters>44548</Characters>
  <Application>Microsoft Office Word</Application>
  <DocSecurity>0</DocSecurity>
  <Lines>371</Lines>
  <Paragraphs>105</Paragraphs>
  <ScaleCrop>false</ScaleCrop>
  <HeadingPairs>
    <vt:vector size="2" baseType="variant">
      <vt:variant>
        <vt:lpstr>Titre</vt:lpstr>
      </vt:variant>
      <vt:variant>
        <vt:i4>1</vt:i4>
      </vt:variant>
    </vt:vector>
  </HeadingPairs>
  <TitlesOfParts>
    <vt:vector size="1" baseType="lpstr">
      <vt:lpstr>Citer des références bibliographiques juridiques</vt:lpstr>
    </vt:vector>
  </TitlesOfParts>
  <Company/>
  <LinksUpToDate>false</LinksUpToDate>
  <CharactersWithSpaces>52542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Citer des références bibliographiques juridiques</dc:title>
  <dc:subject>bibliographie, notes de bas de page et style automatisé (Zotero, Mendeley, CSL…)</dc:subject>
  <dc:creator>Pierre Gravier</dc:creator>
  <cp:keywords/>
  <dc:description/>
  <cp:lastModifiedBy>Frédérique Flamerie De Lachapelle</cp:lastModifiedBy>
  <cp:revision>10</cp:revision>
  <cp:lastPrinted>2017-06-07T09:40:00Z</cp:lastPrinted>
  <dcterms:created xsi:type="dcterms:W3CDTF">2018-09-09T12:06:00Z</dcterms:created>
  <dcterms:modified xsi:type="dcterms:W3CDTF">2018-09-11T08:39:00Z</dcterms:modified>
</cp:coreProperties>
</file>